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F9D" w:rsidRPr="009B063D" w:rsidRDefault="00640F9D" w:rsidP="00640F9D">
      <w:pPr>
        <w:pStyle w:val="PreformattedText"/>
        <w:rPr>
          <w:sz w:val="28"/>
          <w:szCs w:val="28"/>
          <w:rPrChange w:id="0" w:author="user" w:date="2014-05-25T12:30:00Z">
            <w:rPr/>
          </w:rPrChange>
        </w:rPr>
      </w:pPr>
      <w:proofErr w:type="gramStart"/>
      <w:r w:rsidRPr="009B063D">
        <w:rPr>
          <w:sz w:val="28"/>
          <w:szCs w:val="28"/>
          <w:rPrChange w:id="1" w:author="user" w:date="2014-05-25T12:30:00Z">
            <w:rPr/>
          </w:rPrChange>
        </w:rPr>
        <w:t>chapter{</w:t>
      </w:r>
      <w:proofErr w:type="gramEnd"/>
      <w:r w:rsidRPr="009B063D">
        <w:rPr>
          <w:sz w:val="28"/>
          <w:szCs w:val="28"/>
          <w:rPrChange w:id="2" w:author="user" w:date="2014-05-25T12:30:00Z">
            <w:rPr/>
          </w:rPrChange>
        </w:rPr>
        <w:t>Introduction}</w:t>
      </w:r>
    </w:p>
    <w:p w:rsidR="00640F9D" w:rsidRPr="009B063D" w:rsidRDefault="00640F9D" w:rsidP="00640F9D">
      <w:pPr>
        <w:pStyle w:val="PreformattedText"/>
        <w:rPr>
          <w:sz w:val="28"/>
          <w:szCs w:val="28"/>
          <w:rPrChange w:id="3" w:author="user" w:date="2014-05-25T12:30:00Z">
            <w:rPr/>
          </w:rPrChange>
        </w:rPr>
      </w:pPr>
      <w:r w:rsidRPr="009B063D">
        <w:rPr>
          <w:sz w:val="28"/>
          <w:szCs w:val="28"/>
          <w:rPrChange w:id="4" w:author="user" w:date="2014-05-25T12:30:00Z">
            <w:rPr/>
          </w:rPrChange>
        </w:rPr>
        <w:t>\section{Motivation}</w:t>
      </w:r>
    </w:p>
    <w:p w:rsidR="00640F9D" w:rsidRPr="009B063D" w:rsidRDefault="00640F9D" w:rsidP="00640F9D">
      <w:pPr>
        <w:pStyle w:val="PreformattedText"/>
        <w:rPr>
          <w:sz w:val="28"/>
          <w:szCs w:val="28"/>
          <w:rPrChange w:id="5" w:author="user" w:date="2014-05-25T12:30:00Z">
            <w:rPr/>
          </w:rPrChange>
        </w:rPr>
      </w:pPr>
      <w:r w:rsidRPr="009B063D">
        <w:rPr>
          <w:sz w:val="28"/>
          <w:szCs w:val="28"/>
          <w:rPrChange w:id="6" w:author="user" w:date="2014-05-25T12:30:00Z">
            <w:rPr/>
          </w:rPrChange>
        </w:rPr>
        <w:t xml:space="preserve">From the mechanical music performing automata from </w:t>
      </w:r>
      <w:commentRangeStart w:id="7"/>
      <w:r w:rsidRPr="009B063D">
        <w:rPr>
          <w:sz w:val="28"/>
          <w:szCs w:val="28"/>
          <w:rPrChange w:id="8" w:author="user" w:date="2014-05-25T12:30:00Z">
            <w:rPr/>
          </w:rPrChange>
        </w:rPr>
        <w:t>middle ages</w:t>
      </w:r>
      <w:commentRangeEnd w:id="7"/>
      <w:r w:rsidR="00424039" w:rsidRPr="009B063D">
        <w:rPr>
          <w:rStyle w:val="a3"/>
          <w:rFonts w:asciiTheme="minorHAnsi" w:eastAsiaTheme="minorEastAsia" w:hAnsiTheme="minorHAnsi" w:cstheme="minorBidi"/>
          <w:kern w:val="2"/>
          <w:sz w:val="28"/>
          <w:szCs w:val="28"/>
          <w:rPrChange w:id="9" w:author="user" w:date="2014-05-25T12:30:00Z">
            <w:rPr>
              <w:rStyle w:val="a3"/>
              <w:rFonts w:asciiTheme="minorHAnsi" w:eastAsiaTheme="minorEastAsia" w:hAnsiTheme="minorHAnsi" w:cstheme="minorBidi"/>
              <w:kern w:val="2"/>
            </w:rPr>
          </w:rPrChange>
        </w:rPr>
        <w:commentReference w:id="7"/>
      </w:r>
      <w:r w:rsidRPr="009B063D">
        <w:rPr>
          <w:sz w:val="28"/>
          <w:szCs w:val="28"/>
          <w:rPrChange w:id="10" w:author="user" w:date="2014-05-25T12:30:00Z">
            <w:rPr/>
          </w:rPrChange>
        </w:rPr>
        <w:t xml:space="preserve">, to the latest Japanese </w:t>
      </w:r>
      <w:proofErr w:type="spellStart"/>
      <w:r w:rsidRPr="009B063D">
        <w:rPr>
          <w:sz w:val="28"/>
          <w:szCs w:val="28"/>
          <w:rPrChange w:id="11" w:author="user" w:date="2014-05-25T12:30:00Z">
            <w:rPr/>
          </w:rPrChange>
        </w:rPr>
        <w:t>virtual</w:t>
      </w:r>
      <w:del w:id="12" w:author="user" w:date="2014-05-25T12:05:00Z">
        <w:r w:rsidRPr="009B063D" w:rsidDel="00424039">
          <w:rPr>
            <w:sz w:val="28"/>
            <w:szCs w:val="28"/>
            <w:rPrChange w:id="13" w:author="user" w:date="2014-05-25T12:30:00Z">
              <w:rPr/>
            </w:rPrChange>
          </w:rPr>
          <w:delText xml:space="preserve"> signer</w:delText>
        </w:r>
      </w:del>
      <w:ins w:id="14" w:author="user" w:date="2014-05-25T12:05:00Z">
        <w:r w:rsidR="00424039" w:rsidRPr="009B063D">
          <w:rPr>
            <w:sz w:val="28"/>
            <w:szCs w:val="28"/>
            <w:rPrChange w:id="15" w:author="user" w:date="2014-05-25T12:30:00Z">
              <w:rPr/>
            </w:rPrChange>
          </w:rPr>
          <w:t>singer</w:t>
        </w:r>
      </w:ins>
      <w:proofErr w:type="spellEnd"/>
      <w:r w:rsidRPr="009B063D">
        <w:rPr>
          <w:sz w:val="28"/>
          <w:szCs w:val="28"/>
          <w:rPrChange w:id="16" w:author="user" w:date="2014-05-25T12:30:00Z">
            <w:rPr/>
          </w:rPrChange>
        </w:rPr>
        <w:t xml:space="preserve"> </w:t>
      </w:r>
      <w:proofErr w:type="spellStart"/>
      <w:r w:rsidRPr="009B063D">
        <w:rPr>
          <w:sz w:val="28"/>
          <w:szCs w:val="28"/>
          <w:rPrChange w:id="17" w:author="user" w:date="2014-05-25T12:30:00Z">
            <w:rPr/>
          </w:rPrChange>
        </w:rPr>
        <w:t>Hatune</w:t>
      </w:r>
      <w:proofErr w:type="spellEnd"/>
      <w:r w:rsidRPr="009B063D">
        <w:rPr>
          <w:sz w:val="28"/>
          <w:szCs w:val="28"/>
          <w:rPrChange w:id="18" w:author="user" w:date="2014-05-25T12:30:00Z">
            <w:rPr/>
          </w:rPrChange>
        </w:rPr>
        <w:t xml:space="preserve"> </w:t>
      </w:r>
      <w:proofErr w:type="spellStart"/>
      <w:r w:rsidRPr="009B063D">
        <w:rPr>
          <w:sz w:val="28"/>
          <w:szCs w:val="28"/>
          <w:rPrChange w:id="19" w:author="user" w:date="2014-05-25T12:30:00Z">
            <w:rPr/>
          </w:rPrChange>
        </w:rPr>
        <w:t>Miku</w:t>
      </w:r>
      <w:proofErr w:type="spellEnd"/>
      <w:r w:rsidRPr="009B063D">
        <w:rPr>
          <w:sz w:val="28"/>
          <w:szCs w:val="28"/>
          <w:rPrChange w:id="20" w:author="user" w:date="2014-05-25T12:30:00Z">
            <w:rPr/>
          </w:rPrChange>
        </w:rPr>
        <w:t>, there had been many attempts to create automated systems that perform music. However, many of these systems can only generate predefined expression</w:t>
      </w:r>
      <w:ins w:id="21" w:author="user" w:date="2014-05-25T12:05:00Z">
        <w:r w:rsidR="00424039" w:rsidRPr="009B063D">
          <w:rPr>
            <w:sz w:val="28"/>
            <w:szCs w:val="28"/>
            <w:rPrChange w:id="22" w:author="user" w:date="2014-05-25T12:30:00Z">
              <w:rPr/>
            </w:rPrChange>
          </w:rPr>
          <w:t>s</w:t>
        </w:r>
      </w:ins>
      <w:r w:rsidRPr="009B063D">
        <w:rPr>
          <w:sz w:val="28"/>
          <w:szCs w:val="28"/>
          <w:rPrChange w:id="23" w:author="user" w:date="2014-05-25T12:30:00Z">
            <w:rPr/>
          </w:rPrChange>
        </w:rPr>
        <w:t xml:space="preserve">. State-of-the-art text-to-speech system can already generate fluid and natural speech, but </w:t>
      </w:r>
      <w:ins w:id="24" w:author="user" w:date="2014-05-25T12:08:00Z">
        <w:r w:rsidR="00424039" w:rsidRPr="009B063D">
          <w:rPr>
            <w:sz w:val="28"/>
            <w:szCs w:val="28"/>
            <w:rPrChange w:id="25" w:author="user" w:date="2014-05-25T12:30:00Z">
              <w:rPr/>
            </w:rPrChange>
          </w:rPr>
          <w:t xml:space="preserve">a </w:t>
        </w:r>
      </w:ins>
      <w:r w:rsidRPr="009B063D">
        <w:rPr>
          <w:sz w:val="28"/>
          <w:szCs w:val="28"/>
          <w:rPrChange w:id="26" w:author="user" w:date="2014-05-25T12:30:00Z">
            <w:rPr/>
          </w:rPrChange>
        </w:rPr>
        <w:t>computer performance</w:t>
      </w:r>
      <w:ins w:id="27" w:author="user" w:date="2014-05-25T12:08:00Z">
        <w:r w:rsidR="00424039" w:rsidRPr="009B063D">
          <w:rPr>
            <w:sz w:val="28"/>
            <w:szCs w:val="28"/>
            <w:rPrChange w:id="28" w:author="user" w:date="2014-05-25T12:30:00Z">
              <w:rPr/>
            </w:rPrChange>
          </w:rPr>
          <w:t xml:space="preserve"> system </w:t>
        </w:r>
      </w:ins>
      <w:del w:id="29" w:author="user" w:date="2014-05-25T12:08:00Z">
        <w:r w:rsidRPr="009B063D" w:rsidDel="00424039">
          <w:rPr>
            <w:sz w:val="28"/>
            <w:szCs w:val="28"/>
            <w:rPrChange w:id="30" w:author="user" w:date="2014-05-25T12:30:00Z">
              <w:rPr/>
            </w:rPrChange>
          </w:rPr>
          <w:delText xml:space="preserve"> </w:delText>
        </w:r>
      </w:del>
      <w:r w:rsidRPr="009B063D">
        <w:rPr>
          <w:sz w:val="28"/>
          <w:szCs w:val="28"/>
          <w:rPrChange w:id="31" w:author="user" w:date="2014-05-25T12:30:00Z">
            <w:rPr/>
          </w:rPrChange>
        </w:rPr>
        <w:t>still can't perform very expressively. Therefore, many researcher</w:t>
      </w:r>
      <w:ins w:id="32" w:author="user" w:date="2014-05-25T12:08:00Z">
        <w:r w:rsidR="00424039" w:rsidRPr="009B063D">
          <w:rPr>
            <w:sz w:val="28"/>
            <w:szCs w:val="28"/>
            <w:rPrChange w:id="33" w:author="user" w:date="2014-05-25T12:30:00Z">
              <w:rPr/>
            </w:rPrChange>
          </w:rPr>
          <w:t>s</w:t>
        </w:r>
      </w:ins>
      <w:r w:rsidRPr="009B063D">
        <w:rPr>
          <w:sz w:val="28"/>
          <w:szCs w:val="28"/>
          <w:rPrChange w:id="34" w:author="user" w:date="2014-05-25T12:30:00Z">
            <w:rPr/>
          </w:rPrChange>
        </w:rPr>
        <w:t xml:space="preserve"> have devoted their effort to develop systems that can automatically or semi-automatically perform music expressively. There is even a biannual contest for such systems called Music Performance Rendering Contest (</w:t>
      </w:r>
      <w:proofErr w:type="spellStart"/>
      <w:r w:rsidRPr="009B063D">
        <w:rPr>
          <w:sz w:val="28"/>
          <w:szCs w:val="28"/>
          <w:rPrChange w:id="35" w:author="user" w:date="2014-05-25T12:30:00Z">
            <w:rPr/>
          </w:rPrChange>
        </w:rPr>
        <w:t>RenCon</w:t>
      </w:r>
      <w:proofErr w:type="spellEnd"/>
      <w:r w:rsidRPr="009B063D">
        <w:rPr>
          <w:sz w:val="28"/>
          <w:szCs w:val="28"/>
          <w:rPrChange w:id="36" w:author="user" w:date="2014-05-25T12:30:00Z">
            <w:rPr/>
          </w:rPrChange>
        </w:rPr>
        <w:t>)\</w:t>
      </w:r>
      <w:proofErr w:type="gramStart"/>
      <w:r w:rsidRPr="009B063D">
        <w:rPr>
          <w:sz w:val="28"/>
          <w:szCs w:val="28"/>
          <w:rPrChange w:id="37" w:author="user" w:date="2014-05-25T12:30:00Z">
            <w:rPr/>
          </w:rPrChange>
        </w:rPr>
        <w:t>cite{</w:t>
      </w:r>
      <w:proofErr w:type="spellStart"/>
      <w:proofErr w:type="gramEnd"/>
      <w:r w:rsidRPr="009B063D">
        <w:rPr>
          <w:sz w:val="28"/>
          <w:szCs w:val="28"/>
          <w:rPrChange w:id="38" w:author="user" w:date="2014-05-25T12:30:00Z">
            <w:rPr/>
          </w:rPrChange>
        </w:rPr>
        <w:t>RenCon</w:t>
      </w:r>
      <w:proofErr w:type="spellEnd"/>
      <w:r w:rsidRPr="009B063D">
        <w:rPr>
          <w:sz w:val="28"/>
          <w:szCs w:val="28"/>
          <w:rPrChange w:id="39" w:author="user" w:date="2014-05-25T12:30:00Z">
            <w:rPr/>
          </w:rPrChange>
        </w:rPr>
        <w:t xml:space="preserve">}. The </w:t>
      </w:r>
      <w:proofErr w:type="spellStart"/>
      <w:r w:rsidRPr="009B063D">
        <w:rPr>
          <w:sz w:val="28"/>
          <w:szCs w:val="28"/>
          <w:rPrChange w:id="40" w:author="user" w:date="2014-05-25T12:30:00Z">
            <w:rPr/>
          </w:rPrChange>
        </w:rPr>
        <w:t>RenCon</w:t>
      </w:r>
      <w:proofErr w:type="spellEnd"/>
      <w:r w:rsidRPr="009B063D">
        <w:rPr>
          <w:sz w:val="28"/>
          <w:szCs w:val="28"/>
          <w:rPrChange w:id="41" w:author="user" w:date="2014-05-25T12:30:00Z">
            <w:rPr/>
          </w:rPrChange>
        </w:rPr>
        <w:t xml:space="preserve"> </w:t>
      </w:r>
      <w:del w:id="42" w:author="user" w:date="2014-05-25T12:30:00Z">
        <w:r w:rsidRPr="009B063D" w:rsidDel="009B063D">
          <w:rPr>
            <w:sz w:val="28"/>
            <w:szCs w:val="28"/>
            <w:rPrChange w:id="43" w:author="user" w:date="2014-05-25T12:30:00Z">
              <w:rPr/>
            </w:rPrChange>
          </w:rPr>
          <w:delText xml:space="preserve">roadmap </w:delText>
        </w:r>
      </w:del>
      <w:del w:id="44" w:author="user" w:date="2014-05-25T12:09:00Z">
        <w:r w:rsidRPr="009B063D" w:rsidDel="00424039">
          <w:rPr>
            <w:sz w:val="28"/>
            <w:szCs w:val="28"/>
            <w:rPrChange w:id="45" w:author="user" w:date="2014-05-25T12:30:00Z">
              <w:rPr/>
            </w:rPrChange>
          </w:rPr>
          <w:delText xml:space="preserve">suggest </w:delText>
        </w:r>
      </w:del>
      <w:ins w:id="46" w:author="user" w:date="2014-05-25T12:09:00Z">
        <w:r w:rsidR="00424039" w:rsidRPr="009B063D">
          <w:rPr>
            <w:sz w:val="28"/>
            <w:szCs w:val="28"/>
            <w:rPrChange w:id="47" w:author="user" w:date="2014-05-25T12:30:00Z">
              <w:rPr/>
            </w:rPrChange>
          </w:rPr>
          <w:t xml:space="preserve">sets </w:t>
        </w:r>
      </w:ins>
      <w:ins w:id="48" w:author="user" w:date="2014-05-25T12:30:00Z">
        <w:r w:rsidR="009B063D">
          <w:rPr>
            <w:rFonts w:hint="eastAsia"/>
            <w:sz w:val="28"/>
            <w:szCs w:val="28"/>
          </w:rPr>
          <w:t>a</w:t>
        </w:r>
      </w:ins>
      <w:ins w:id="49" w:author="user" w:date="2014-05-25T12:09:00Z">
        <w:r w:rsidR="00424039" w:rsidRPr="009B063D">
          <w:rPr>
            <w:sz w:val="28"/>
            <w:szCs w:val="28"/>
            <w:rPrChange w:id="50" w:author="user" w:date="2014-05-25T12:30:00Z">
              <w:rPr/>
            </w:rPrChange>
          </w:rPr>
          <w:t xml:space="preserve"> </w:t>
        </w:r>
        <w:proofErr w:type="gramStart"/>
        <w:r w:rsidR="00424039" w:rsidRPr="009B063D">
          <w:rPr>
            <w:sz w:val="28"/>
            <w:szCs w:val="28"/>
            <w:rPrChange w:id="51" w:author="user" w:date="2014-05-25T12:30:00Z">
              <w:rPr/>
            </w:rPrChange>
          </w:rPr>
          <w:t xml:space="preserve">goal  </w:t>
        </w:r>
      </w:ins>
      <w:r w:rsidRPr="009B063D">
        <w:rPr>
          <w:sz w:val="28"/>
          <w:szCs w:val="28"/>
          <w:rPrChange w:id="52" w:author="user" w:date="2014-05-25T12:30:00Z">
            <w:rPr/>
          </w:rPrChange>
        </w:rPr>
        <w:t>that</w:t>
      </w:r>
      <w:proofErr w:type="gramEnd"/>
      <w:r w:rsidRPr="009B063D">
        <w:rPr>
          <w:sz w:val="28"/>
          <w:szCs w:val="28"/>
          <w:rPrChange w:id="53" w:author="user" w:date="2014-05-25T12:30:00Z">
            <w:rPr/>
          </w:rPrChange>
        </w:rPr>
        <w:t xml:space="preserve"> by 2050, </w:t>
      </w:r>
      <w:del w:id="54" w:author="user" w:date="2014-05-25T12:10:00Z">
        <w:r w:rsidRPr="009B063D" w:rsidDel="00424039">
          <w:rPr>
            <w:sz w:val="28"/>
            <w:szCs w:val="28"/>
            <w:rPrChange w:id="55" w:author="user" w:date="2014-05-25T12:30:00Z">
              <w:rPr/>
            </w:rPrChange>
          </w:rPr>
          <w:delText xml:space="preserve">they wish that </w:delText>
        </w:r>
      </w:del>
      <w:r w:rsidRPr="009B063D">
        <w:rPr>
          <w:sz w:val="28"/>
          <w:szCs w:val="28"/>
          <w:rPrChange w:id="56" w:author="user" w:date="2014-05-25T12:30:00Z">
            <w:rPr/>
          </w:rPrChange>
        </w:rPr>
        <w:t>a computer performer can win the Chopin International Piano Contest.</w:t>
      </w:r>
    </w:p>
    <w:p w:rsidR="00640F9D" w:rsidRPr="009B063D" w:rsidRDefault="00640F9D" w:rsidP="00640F9D">
      <w:pPr>
        <w:pStyle w:val="PreformattedText"/>
        <w:rPr>
          <w:sz w:val="28"/>
          <w:szCs w:val="28"/>
          <w:rPrChange w:id="57" w:author="user" w:date="2014-05-25T12:30:00Z">
            <w:rPr/>
          </w:rPrChange>
        </w:rPr>
      </w:pPr>
    </w:p>
    <w:p w:rsidR="00640F9D" w:rsidRPr="009B063D" w:rsidRDefault="00640F9D" w:rsidP="00640F9D">
      <w:pPr>
        <w:pStyle w:val="PreformattedText"/>
        <w:rPr>
          <w:sz w:val="28"/>
          <w:szCs w:val="28"/>
          <w:rPrChange w:id="58" w:author="user" w:date="2014-05-25T12:30:00Z">
            <w:rPr/>
          </w:rPrChange>
        </w:rPr>
      </w:pPr>
    </w:p>
    <w:p w:rsidR="00640F9D" w:rsidRPr="009B063D" w:rsidRDefault="00640F9D" w:rsidP="00640F9D">
      <w:pPr>
        <w:pStyle w:val="PreformattedText"/>
        <w:rPr>
          <w:sz w:val="28"/>
          <w:szCs w:val="28"/>
          <w:rPrChange w:id="59" w:author="user" w:date="2014-05-25T12:30:00Z">
            <w:rPr/>
          </w:rPrChange>
        </w:rPr>
      </w:pPr>
    </w:p>
    <w:p w:rsidR="00640F9D" w:rsidRPr="009B063D" w:rsidRDefault="00640F9D" w:rsidP="00640F9D">
      <w:pPr>
        <w:pStyle w:val="PreformattedText"/>
        <w:rPr>
          <w:sz w:val="28"/>
          <w:szCs w:val="28"/>
          <w:rPrChange w:id="60" w:author="user" w:date="2014-05-25T12:30:00Z">
            <w:rPr/>
          </w:rPrChange>
        </w:rPr>
      </w:pPr>
      <w:r w:rsidRPr="009B063D">
        <w:rPr>
          <w:sz w:val="28"/>
          <w:szCs w:val="28"/>
          <w:rPrChange w:id="61" w:author="user" w:date="2014-05-25T12:30:00Z">
            <w:rPr/>
          </w:rPrChange>
        </w:rPr>
        <w:t>There are many potential applications for a computer expressive performance system, many commercial music typesetting software like Finale\</w:t>
      </w:r>
      <w:proofErr w:type="gramStart"/>
      <w:r w:rsidRPr="009B063D">
        <w:rPr>
          <w:sz w:val="28"/>
          <w:szCs w:val="28"/>
          <w:rPrChange w:id="62" w:author="user" w:date="2014-05-25T12:30:00Z">
            <w:rPr/>
          </w:rPrChange>
        </w:rPr>
        <w:t>cite{</w:t>
      </w:r>
      <w:proofErr w:type="gramEnd"/>
      <w:r w:rsidRPr="009B063D">
        <w:rPr>
          <w:sz w:val="28"/>
          <w:szCs w:val="28"/>
          <w:rPrChange w:id="63" w:author="user" w:date="2014-05-25T12:30:00Z">
            <w:rPr/>
          </w:rPrChange>
        </w:rPr>
        <w:t>finale} and Sibelius\cite{</w:t>
      </w:r>
      <w:proofErr w:type="spellStart"/>
      <w:r w:rsidRPr="009B063D">
        <w:rPr>
          <w:sz w:val="28"/>
          <w:szCs w:val="28"/>
          <w:rPrChange w:id="64" w:author="user" w:date="2014-05-25T12:30:00Z">
            <w:rPr/>
          </w:rPrChange>
        </w:rPr>
        <w:t>sibelius</w:t>
      </w:r>
      <w:proofErr w:type="spellEnd"/>
      <w:r w:rsidRPr="009B063D">
        <w:rPr>
          <w:sz w:val="28"/>
          <w:szCs w:val="28"/>
          <w:rPrChange w:id="65" w:author="user" w:date="2014-05-25T12:30:00Z">
            <w:rPr/>
          </w:rPrChange>
        </w:rPr>
        <w:t>} already have expressive playback features built-in. For entertainment industry, such system</w:t>
      </w:r>
      <w:ins w:id="66" w:author="user" w:date="2014-05-25T12:31:00Z">
        <w:r w:rsidR="009B063D">
          <w:rPr>
            <w:rFonts w:hint="eastAsia"/>
            <w:sz w:val="28"/>
            <w:szCs w:val="28"/>
          </w:rPr>
          <w:t>s</w:t>
        </w:r>
      </w:ins>
      <w:r w:rsidRPr="009B063D">
        <w:rPr>
          <w:sz w:val="28"/>
          <w:szCs w:val="28"/>
          <w:rPrChange w:id="67" w:author="user" w:date="2014-05-25T12:30:00Z">
            <w:rPr/>
          </w:rPrChange>
        </w:rPr>
        <w:t xml:space="preserve"> can provide personalized music listening experience. For music production industry, this technology can save a lot of cost on hiring musicians and license fees. Such system</w:t>
      </w:r>
      <w:ins w:id="68" w:author="user" w:date="2014-05-25T12:11:00Z">
        <w:r w:rsidR="00424039" w:rsidRPr="009B063D">
          <w:rPr>
            <w:sz w:val="28"/>
            <w:szCs w:val="28"/>
            <w:rPrChange w:id="69" w:author="user" w:date="2014-05-25T12:30:00Z">
              <w:rPr/>
            </w:rPrChange>
          </w:rPr>
          <w:t>s</w:t>
        </w:r>
      </w:ins>
      <w:r w:rsidRPr="009B063D">
        <w:rPr>
          <w:sz w:val="28"/>
          <w:szCs w:val="28"/>
          <w:rPrChange w:id="70" w:author="user" w:date="2014-05-25T12:30:00Z">
            <w:rPr/>
          </w:rPrChange>
        </w:rPr>
        <w:t xml:space="preserve"> also open</w:t>
      </w:r>
      <w:del w:id="71" w:author="user" w:date="2014-05-25T12:11:00Z">
        <w:r w:rsidRPr="009B063D" w:rsidDel="00424039">
          <w:rPr>
            <w:sz w:val="28"/>
            <w:szCs w:val="28"/>
            <w:rPrChange w:id="72" w:author="user" w:date="2014-05-25T12:30:00Z">
              <w:rPr/>
            </w:rPrChange>
          </w:rPr>
          <w:delText>s</w:delText>
        </w:r>
      </w:del>
      <w:r w:rsidRPr="009B063D">
        <w:rPr>
          <w:sz w:val="28"/>
          <w:szCs w:val="28"/>
          <w:rPrChange w:id="73" w:author="user" w:date="2014-05-25T12:30:00Z">
            <w:rPr/>
          </w:rPrChange>
        </w:rPr>
        <w:t xml:space="preserve"> up </w:t>
      </w:r>
      <w:ins w:id="74" w:author="user" w:date="2014-05-25T12:11:00Z">
        <w:r w:rsidR="00424039" w:rsidRPr="009B063D">
          <w:rPr>
            <w:sz w:val="28"/>
            <w:szCs w:val="28"/>
            <w:rPrChange w:id="75" w:author="user" w:date="2014-05-25T12:30:00Z">
              <w:rPr/>
            </w:rPrChange>
          </w:rPr>
          <w:t xml:space="preserve">a </w:t>
        </w:r>
      </w:ins>
      <w:r w:rsidRPr="009B063D">
        <w:rPr>
          <w:sz w:val="28"/>
          <w:szCs w:val="28"/>
          <w:rPrChange w:id="76" w:author="user" w:date="2014-05-25T12:30:00Z">
            <w:rPr/>
          </w:rPrChange>
        </w:rPr>
        <w:t>new opportunity in art, such as human-machine co-performance or interactive multimedia installation. In academia, researchers can use this technology to study the performance style of musicians, or restore historical recording archive.</w:t>
      </w:r>
    </w:p>
    <w:p w:rsidR="00640F9D" w:rsidRPr="009B063D" w:rsidRDefault="00640F9D" w:rsidP="00640F9D">
      <w:pPr>
        <w:pStyle w:val="PreformattedText"/>
        <w:rPr>
          <w:sz w:val="28"/>
          <w:szCs w:val="28"/>
          <w:rPrChange w:id="77" w:author="user" w:date="2014-05-25T12:30:00Z">
            <w:rPr/>
          </w:rPrChange>
        </w:rPr>
      </w:pPr>
    </w:p>
    <w:p w:rsidR="00640F9D" w:rsidRPr="009B063D" w:rsidRDefault="00640F9D" w:rsidP="00640F9D">
      <w:pPr>
        <w:pStyle w:val="PreformattedText"/>
        <w:rPr>
          <w:sz w:val="28"/>
          <w:szCs w:val="28"/>
          <w:rPrChange w:id="78" w:author="user" w:date="2014-05-25T12:30:00Z">
            <w:rPr/>
          </w:rPrChange>
        </w:rPr>
      </w:pPr>
    </w:p>
    <w:p w:rsidR="00640F9D" w:rsidRPr="009B063D" w:rsidRDefault="00640F9D" w:rsidP="00640F9D">
      <w:pPr>
        <w:pStyle w:val="PreformattedText"/>
        <w:rPr>
          <w:sz w:val="28"/>
          <w:szCs w:val="28"/>
          <w:rPrChange w:id="79" w:author="user" w:date="2014-05-25T12:30:00Z">
            <w:rPr/>
          </w:rPrChange>
        </w:rPr>
      </w:pPr>
    </w:p>
    <w:p w:rsidR="00640F9D" w:rsidRPr="009B063D" w:rsidRDefault="00640F9D" w:rsidP="00640F9D">
      <w:pPr>
        <w:pStyle w:val="PreformattedText"/>
        <w:rPr>
          <w:sz w:val="28"/>
          <w:szCs w:val="28"/>
          <w:rPrChange w:id="80" w:author="user" w:date="2014-05-25T12:30:00Z">
            <w:rPr/>
          </w:rPrChange>
        </w:rPr>
      </w:pPr>
    </w:p>
    <w:p w:rsidR="00640F9D" w:rsidRPr="009B063D" w:rsidRDefault="00640F9D" w:rsidP="00640F9D">
      <w:pPr>
        <w:pStyle w:val="PreformattedText"/>
        <w:rPr>
          <w:sz w:val="28"/>
          <w:szCs w:val="28"/>
          <w:rPrChange w:id="81" w:author="user" w:date="2014-05-25T12:30:00Z">
            <w:rPr/>
          </w:rPrChange>
        </w:rPr>
      </w:pPr>
    </w:p>
    <w:p w:rsidR="00640F9D" w:rsidRPr="009B063D" w:rsidRDefault="00640F9D" w:rsidP="00640F9D">
      <w:pPr>
        <w:pStyle w:val="PreformattedText"/>
        <w:rPr>
          <w:sz w:val="28"/>
          <w:szCs w:val="28"/>
          <w:rPrChange w:id="82" w:author="user" w:date="2014-05-25T12:30:00Z">
            <w:rPr/>
          </w:rPrChange>
        </w:rPr>
      </w:pPr>
      <w:r w:rsidRPr="009B063D">
        <w:rPr>
          <w:sz w:val="28"/>
          <w:szCs w:val="28"/>
          <w:rPrChange w:id="83" w:author="user" w:date="2014-05-25T12:30:00Z">
            <w:rPr/>
          </w:rPrChange>
        </w:rPr>
        <w:t>\section{Goal and Contribution}</w:t>
      </w:r>
    </w:p>
    <w:p w:rsidR="00640F9D" w:rsidRPr="009B063D" w:rsidRDefault="00640F9D" w:rsidP="00640F9D">
      <w:pPr>
        <w:pStyle w:val="PreformattedText"/>
        <w:rPr>
          <w:sz w:val="28"/>
          <w:szCs w:val="28"/>
          <w:rPrChange w:id="84" w:author="user" w:date="2014-05-25T12:30:00Z">
            <w:rPr/>
          </w:rPrChange>
        </w:rPr>
      </w:pPr>
      <w:r w:rsidRPr="009B063D">
        <w:rPr>
          <w:sz w:val="28"/>
          <w:szCs w:val="28"/>
          <w:rPrChange w:id="85" w:author="user" w:date="2014-05-25T12:30:00Z">
            <w:rPr/>
          </w:rPrChange>
        </w:rPr>
        <w:t xml:space="preserve">The ultimate goal of this paper is to be able to play any music in any expressive style specified. But due to technical and time constrains, we narrow down our goal to building a computer expressive performance system that performs monophonic music phrases by off-line supervised learning. The phrasing </w:t>
      </w:r>
      <w:del w:id="86" w:author="user" w:date="2014-05-25T12:14:00Z">
        <w:r w:rsidRPr="009B063D" w:rsidDel="00475DBA">
          <w:rPr>
            <w:sz w:val="28"/>
            <w:szCs w:val="28"/>
            <w:rPrChange w:id="87" w:author="user" w:date="2014-05-25T12:30:00Z">
              <w:rPr/>
            </w:rPrChange>
          </w:rPr>
          <w:delText xml:space="preserve">need </w:delText>
        </w:r>
      </w:del>
      <w:ins w:id="88" w:author="user" w:date="2014-05-25T12:14:00Z">
        <w:r w:rsidR="00475DBA" w:rsidRPr="009B063D">
          <w:rPr>
            <w:sz w:val="28"/>
            <w:szCs w:val="28"/>
            <w:rPrChange w:id="89" w:author="user" w:date="2014-05-25T12:30:00Z">
              <w:rPr/>
            </w:rPrChange>
          </w:rPr>
          <w:t xml:space="preserve">is left </w:t>
        </w:r>
      </w:ins>
      <w:r w:rsidRPr="009B063D">
        <w:rPr>
          <w:sz w:val="28"/>
          <w:szCs w:val="28"/>
          <w:rPrChange w:id="90" w:author="user" w:date="2014-05-25T12:30:00Z">
            <w:rPr/>
          </w:rPrChange>
        </w:rPr>
        <w:t xml:space="preserve">to </w:t>
      </w:r>
      <w:del w:id="91" w:author="user" w:date="2014-05-25T12:14:00Z">
        <w:r w:rsidRPr="009B063D" w:rsidDel="00475DBA">
          <w:rPr>
            <w:sz w:val="28"/>
            <w:szCs w:val="28"/>
            <w:rPrChange w:id="92" w:author="user" w:date="2014-05-25T12:30:00Z">
              <w:rPr/>
            </w:rPrChange>
          </w:rPr>
          <w:delText xml:space="preserve">be annotated by </w:delText>
        </w:r>
      </w:del>
      <w:r w:rsidRPr="009B063D">
        <w:rPr>
          <w:sz w:val="28"/>
          <w:szCs w:val="28"/>
          <w:rPrChange w:id="93" w:author="user" w:date="2014-05-25T12:30:00Z">
            <w:rPr/>
          </w:rPrChange>
        </w:rPr>
        <w:t xml:space="preserve">human, so </w:t>
      </w:r>
      <w:del w:id="94" w:author="user" w:date="2014-05-25T12:14:00Z">
        <w:r w:rsidRPr="009B063D" w:rsidDel="00475DBA">
          <w:rPr>
            <w:sz w:val="28"/>
            <w:szCs w:val="28"/>
            <w:rPrChange w:id="95" w:author="user" w:date="2014-05-25T12:30:00Z">
              <w:rPr/>
            </w:rPrChange>
          </w:rPr>
          <w:delText xml:space="preserve">it's </w:delText>
        </w:r>
      </w:del>
      <w:ins w:id="96" w:author="user" w:date="2014-05-25T12:14:00Z">
        <w:r w:rsidR="00475DBA" w:rsidRPr="009B063D">
          <w:rPr>
            <w:sz w:val="28"/>
            <w:szCs w:val="28"/>
            <w:rPrChange w:id="97" w:author="user" w:date="2014-05-25T12:30:00Z">
              <w:rPr/>
            </w:rPrChange>
          </w:rPr>
          <w:t xml:space="preserve">the system built in this thesis is </w:t>
        </w:r>
      </w:ins>
      <w:r w:rsidRPr="009B063D">
        <w:rPr>
          <w:sz w:val="28"/>
          <w:szCs w:val="28"/>
          <w:rPrChange w:id="98" w:author="user" w:date="2014-05-25T12:30:00Z">
            <w:rPr/>
          </w:rPrChange>
        </w:rPr>
        <w:t xml:space="preserve">a semi-automatic </w:t>
      </w:r>
      <w:del w:id="99" w:author="user" w:date="2014-05-25T12:15:00Z">
        <w:r w:rsidRPr="009B063D" w:rsidDel="00475DBA">
          <w:rPr>
            <w:sz w:val="28"/>
            <w:szCs w:val="28"/>
            <w:rPrChange w:id="100" w:author="user" w:date="2014-05-25T12:30:00Z">
              <w:rPr/>
            </w:rPrChange>
          </w:rPr>
          <w:delText>system</w:delText>
        </w:r>
      </w:del>
      <w:ins w:id="101" w:author="user" w:date="2014-05-25T12:15:00Z">
        <w:r w:rsidR="00475DBA" w:rsidRPr="009B063D">
          <w:rPr>
            <w:sz w:val="28"/>
            <w:szCs w:val="28"/>
            <w:rPrChange w:id="102" w:author="user" w:date="2014-05-25T12:30:00Z">
              <w:rPr/>
            </w:rPrChange>
          </w:rPr>
          <w:t>one</w:t>
        </w:r>
      </w:ins>
      <w:r w:rsidRPr="009B063D">
        <w:rPr>
          <w:sz w:val="28"/>
          <w:szCs w:val="28"/>
          <w:rPrChange w:id="103" w:author="user" w:date="2014-05-25T12:30:00Z">
            <w:rPr/>
          </w:rPrChange>
        </w:rPr>
        <w:t>.</w:t>
      </w:r>
    </w:p>
    <w:p w:rsidR="00640F9D" w:rsidRPr="009B063D" w:rsidRDefault="00640F9D" w:rsidP="00640F9D">
      <w:pPr>
        <w:pStyle w:val="PreformattedText"/>
        <w:rPr>
          <w:sz w:val="28"/>
          <w:szCs w:val="28"/>
          <w:rPrChange w:id="104" w:author="user" w:date="2014-05-25T12:30:00Z">
            <w:rPr/>
          </w:rPrChange>
        </w:rPr>
      </w:pPr>
    </w:p>
    <w:p w:rsidR="00640F9D" w:rsidRPr="009B063D" w:rsidRDefault="00640F9D" w:rsidP="00640F9D">
      <w:pPr>
        <w:pStyle w:val="PreformattedText"/>
        <w:rPr>
          <w:sz w:val="28"/>
          <w:szCs w:val="28"/>
          <w:rPrChange w:id="105" w:author="user" w:date="2014-05-25T12:30:00Z">
            <w:rPr/>
          </w:rPrChange>
        </w:rPr>
      </w:pPr>
    </w:p>
    <w:p w:rsidR="004951C3" w:rsidRDefault="00640F9D" w:rsidP="00640F9D">
      <w:pPr>
        <w:pStyle w:val="PreformattedText"/>
        <w:rPr>
          <w:ins w:id="106" w:author="user" w:date="2014-05-25T12:47:00Z"/>
          <w:sz w:val="28"/>
          <w:szCs w:val="28"/>
        </w:rPr>
      </w:pPr>
      <w:r w:rsidRPr="009B063D">
        <w:rPr>
          <w:sz w:val="28"/>
          <w:szCs w:val="28"/>
          <w:rPrChange w:id="107" w:author="user" w:date="2014-05-25T12:30:00Z">
            <w:rPr/>
          </w:rPrChange>
        </w:rPr>
        <w:t xml:space="preserve">The major contribution of this paper is that we apply </w:t>
      </w:r>
      <w:ins w:id="108" w:author="user" w:date="2014-05-25T12:16:00Z">
        <w:r w:rsidR="00475DBA" w:rsidRPr="009B063D">
          <w:rPr>
            <w:sz w:val="28"/>
            <w:szCs w:val="28"/>
            <w:rPrChange w:id="109" w:author="user" w:date="2014-05-25T12:30:00Z">
              <w:rPr/>
            </w:rPrChange>
          </w:rPr>
          <w:t xml:space="preserve">a </w:t>
        </w:r>
      </w:ins>
      <w:r w:rsidRPr="009B063D">
        <w:rPr>
          <w:sz w:val="28"/>
          <w:szCs w:val="28"/>
          <w:rPrChange w:id="110" w:author="user" w:date="2014-05-25T12:30:00Z">
            <w:rPr/>
          </w:rPrChange>
        </w:rPr>
        <w:t xml:space="preserve">structural support vector machine </w:t>
      </w:r>
      <w:del w:id="111" w:author="user" w:date="2014-05-25T12:32:00Z">
        <w:r w:rsidRPr="009B063D" w:rsidDel="00124732">
          <w:rPr>
            <w:sz w:val="28"/>
            <w:szCs w:val="28"/>
            <w:rPrChange w:id="112" w:author="user" w:date="2014-05-25T12:30:00Z">
              <w:rPr/>
            </w:rPrChange>
          </w:rPr>
          <w:delText xml:space="preserve">on </w:delText>
        </w:r>
      </w:del>
      <w:ins w:id="113" w:author="user" w:date="2014-05-25T12:32:00Z">
        <w:r w:rsidR="00124732">
          <w:rPr>
            <w:rFonts w:hint="eastAsia"/>
            <w:sz w:val="28"/>
            <w:szCs w:val="28"/>
          </w:rPr>
          <w:t>to construct an</w:t>
        </w:r>
      </w:ins>
      <w:ins w:id="114" w:author="user" w:date="2014-05-25T12:15:00Z">
        <w:r w:rsidR="00475DBA" w:rsidRPr="009B063D">
          <w:rPr>
            <w:sz w:val="28"/>
            <w:szCs w:val="28"/>
            <w:rPrChange w:id="115" w:author="user" w:date="2014-05-25T12:30:00Z">
              <w:rPr/>
            </w:rPrChange>
          </w:rPr>
          <w:t xml:space="preserve"> </w:t>
        </w:r>
      </w:ins>
      <w:r w:rsidRPr="009B063D">
        <w:rPr>
          <w:sz w:val="28"/>
          <w:szCs w:val="28"/>
          <w:rPrChange w:id="116" w:author="user" w:date="2014-05-25T12:30:00Z">
            <w:rPr/>
          </w:rPrChange>
        </w:rPr>
        <w:t xml:space="preserve">expressive performance </w:t>
      </w:r>
      <w:del w:id="117" w:author="user" w:date="2014-05-25T12:32:00Z">
        <w:r w:rsidRPr="009B063D" w:rsidDel="00124732">
          <w:rPr>
            <w:sz w:val="28"/>
            <w:szCs w:val="28"/>
            <w:rPrChange w:id="118" w:author="user" w:date="2014-05-25T12:30:00Z">
              <w:rPr/>
            </w:rPrChange>
          </w:rPr>
          <w:delText>problem</w:delText>
        </w:r>
      </w:del>
      <w:ins w:id="119" w:author="user" w:date="2014-05-25T12:32:00Z">
        <w:r w:rsidR="00124732">
          <w:rPr>
            <w:rFonts w:hint="eastAsia"/>
            <w:sz w:val="28"/>
            <w:szCs w:val="28"/>
          </w:rPr>
          <w:t>system</w:t>
        </w:r>
      </w:ins>
      <w:r w:rsidRPr="009B063D">
        <w:rPr>
          <w:sz w:val="28"/>
          <w:szCs w:val="28"/>
          <w:rPrChange w:id="120" w:author="user" w:date="2014-05-25T12:30:00Z">
            <w:rPr/>
          </w:rPrChange>
        </w:rPr>
        <w:t>.</w:t>
      </w:r>
      <w:del w:id="121" w:author="user" w:date="2014-05-25T12:17:00Z">
        <w:r w:rsidRPr="009B063D" w:rsidDel="00475DBA">
          <w:rPr>
            <w:sz w:val="28"/>
            <w:szCs w:val="28"/>
            <w:rPrChange w:id="122" w:author="user" w:date="2014-05-25T12:30:00Z">
              <w:rPr/>
            </w:rPrChange>
          </w:rPr>
          <w:delText xml:space="preserve"> There exist n</w:delText>
        </w:r>
      </w:del>
      <w:ins w:id="123" w:author="user" w:date="2014-05-25T12:17:00Z">
        <w:r w:rsidR="00475DBA" w:rsidRPr="009B063D">
          <w:rPr>
            <w:sz w:val="28"/>
            <w:szCs w:val="28"/>
            <w:rPrChange w:id="124" w:author="user" w:date="2014-05-25T12:30:00Z">
              <w:rPr/>
            </w:rPrChange>
          </w:rPr>
          <w:t xml:space="preserve"> N</w:t>
        </w:r>
      </w:ins>
      <w:r w:rsidRPr="009B063D">
        <w:rPr>
          <w:sz w:val="28"/>
          <w:szCs w:val="28"/>
          <w:rPrChange w:id="125" w:author="user" w:date="2014-05-25T12:30:00Z">
            <w:rPr/>
          </w:rPrChange>
        </w:rPr>
        <w:t xml:space="preserve">o previous </w:t>
      </w:r>
      <w:del w:id="126" w:author="user" w:date="2014-05-25T12:32:00Z">
        <w:r w:rsidRPr="009B063D" w:rsidDel="00124732">
          <w:rPr>
            <w:sz w:val="28"/>
            <w:szCs w:val="28"/>
            <w:rPrChange w:id="127" w:author="user" w:date="2014-05-25T12:30:00Z">
              <w:rPr/>
            </w:rPrChange>
          </w:rPr>
          <w:delText xml:space="preserve">work </w:delText>
        </w:r>
      </w:del>
      <w:ins w:id="128" w:author="user" w:date="2014-05-25T12:32:00Z">
        <w:r w:rsidR="00124732">
          <w:rPr>
            <w:rFonts w:hint="eastAsia"/>
            <w:sz w:val="28"/>
            <w:szCs w:val="28"/>
          </w:rPr>
          <w:t>systems</w:t>
        </w:r>
        <w:r w:rsidR="00124732" w:rsidRPr="009B063D">
          <w:rPr>
            <w:sz w:val="28"/>
            <w:szCs w:val="28"/>
            <w:rPrChange w:id="129" w:author="user" w:date="2014-05-25T12:30:00Z">
              <w:rPr/>
            </w:rPrChange>
          </w:rPr>
          <w:t xml:space="preserve"> </w:t>
        </w:r>
      </w:ins>
      <w:del w:id="130" w:author="user" w:date="2014-05-25T12:18:00Z">
        <w:r w:rsidRPr="009B063D" w:rsidDel="00475DBA">
          <w:rPr>
            <w:sz w:val="28"/>
            <w:szCs w:val="28"/>
            <w:rPrChange w:id="131" w:author="user" w:date="2014-05-25T12:30:00Z">
              <w:rPr/>
            </w:rPrChange>
          </w:rPr>
          <w:delText xml:space="preserve">that </w:delText>
        </w:r>
      </w:del>
      <w:r w:rsidRPr="009B063D">
        <w:rPr>
          <w:sz w:val="28"/>
          <w:szCs w:val="28"/>
          <w:rPrChange w:id="132" w:author="user" w:date="2014-05-25T12:30:00Z">
            <w:rPr/>
          </w:rPrChange>
        </w:rPr>
        <w:t>use</w:t>
      </w:r>
      <w:del w:id="133" w:author="user" w:date="2014-05-25T12:16:00Z">
        <w:r w:rsidRPr="009B063D" w:rsidDel="00475DBA">
          <w:rPr>
            <w:sz w:val="28"/>
            <w:szCs w:val="28"/>
            <w:rPrChange w:id="134" w:author="user" w:date="2014-05-25T12:30:00Z">
              <w:rPr/>
            </w:rPrChange>
          </w:rPr>
          <w:delText>s</w:delText>
        </w:r>
      </w:del>
      <w:ins w:id="135" w:author="user" w:date="2014-05-25T12:18:00Z">
        <w:r w:rsidR="00475DBA" w:rsidRPr="009B063D">
          <w:rPr>
            <w:sz w:val="28"/>
            <w:szCs w:val="28"/>
            <w:rPrChange w:id="136" w:author="user" w:date="2014-05-25T12:30:00Z">
              <w:rPr/>
            </w:rPrChange>
          </w:rPr>
          <w:t>d</w:t>
        </w:r>
      </w:ins>
      <w:r w:rsidRPr="009B063D">
        <w:rPr>
          <w:sz w:val="28"/>
          <w:szCs w:val="28"/>
          <w:rPrChange w:id="137" w:author="user" w:date="2014-05-25T12:30:00Z">
            <w:rPr/>
          </w:rPrChange>
        </w:rPr>
        <w:t xml:space="preserve"> the discriminative learning power of</w:t>
      </w:r>
      <w:ins w:id="138" w:author="user" w:date="2014-05-25T12:18:00Z">
        <w:r w:rsidR="00475DBA" w:rsidRPr="009B063D">
          <w:rPr>
            <w:sz w:val="28"/>
            <w:szCs w:val="28"/>
            <w:rPrChange w:id="139" w:author="user" w:date="2014-05-25T12:30:00Z">
              <w:rPr/>
            </w:rPrChange>
          </w:rPr>
          <w:t xml:space="preserve"> the</w:t>
        </w:r>
      </w:ins>
      <w:r w:rsidRPr="009B063D">
        <w:rPr>
          <w:sz w:val="28"/>
          <w:szCs w:val="28"/>
          <w:rPrChange w:id="140" w:author="user" w:date="2014-05-25T12:30:00Z">
            <w:rPr/>
          </w:rPrChange>
        </w:rPr>
        <w:t xml:space="preserve"> structural support vector machine with hidden Markov model output (SVM-HMM) </w:t>
      </w:r>
      <w:del w:id="141" w:author="user" w:date="2014-05-25T12:33:00Z">
        <w:r w:rsidRPr="009B063D" w:rsidDel="00124732">
          <w:rPr>
            <w:sz w:val="28"/>
            <w:szCs w:val="28"/>
            <w:rPrChange w:id="142" w:author="user" w:date="2014-05-25T12:30:00Z">
              <w:rPr/>
            </w:rPrChange>
          </w:rPr>
          <w:delText xml:space="preserve">on </w:delText>
        </w:r>
      </w:del>
      <w:ins w:id="143" w:author="user" w:date="2014-05-25T12:33:00Z">
        <w:r w:rsidR="00124732">
          <w:rPr>
            <w:rFonts w:hint="eastAsia"/>
            <w:sz w:val="28"/>
            <w:szCs w:val="28"/>
          </w:rPr>
          <w:t>to improve</w:t>
        </w:r>
        <w:r w:rsidR="00124732" w:rsidRPr="009B063D">
          <w:rPr>
            <w:sz w:val="28"/>
            <w:szCs w:val="28"/>
            <w:rPrChange w:id="144" w:author="user" w:date="2014-05-25T12:30:00Z">
              <w:rPr/>
            </w:rPrChange>
          </w:rPr>
          <w:t xml:space="preserve"> </w:t>
        </w:r>
      </w:ins>
      <w:ins w:id="145" w:author="user" w:date="2014-05-25T12:34:00Z">
        <w:r w:rsidR="00124732">
          <w:rPr>
            <w:rFonts w:hint="eastAsia"/>
            <w:sz w:val="28"/>
            <w:szCs w:val="28"/>
          </w:rPr>
          <w:t xml:space="preserve">the </w:t>
        </w:r>
      </w:ins>
      <w:r w:rsidRPr="009B063D">
        <w:rPr>
          <w:sz w:val="28"/>
          <w:szCs w:val="28"/>
          <w:rPrChange w:id="146" w:author="user" w:date="2014-05-25T12:30:00Z">
            <w:rPr/>
          </w:rPrChange>
        </w:rPr>
        <w:t>computer</w:t>
      </w:r>
      <w:ins w:id="147" w:author="user" w:date="2014-05-25T12:33:00Z">
        <w:r w:rsidR="00124732">
          <w:rPr>
            <w:sz w:val="28"/>
            <w:szCs w:val="28"/>
          </w:rPr>
          <w:t>’</w:t>
        </w:r>
        <w:r w:rsidR="00124732">
          <w:rPr>
            <w:rFonts w:hint="eastAsia"/>
            <w:sz w:val="28"/>
            <w:szCs w:val="28"/>
          </w:rPr>
          <w:t>s</w:t>
        </w:r>
      </w:ins>
      <w:ins w:id="148" w:author="user" w:date="2014-05-25T12:34:00Z">
        <w:r w:rsidR="00124732">
          <w:rPr>
            <w:rFonts w:hint="eastAsia"/>
            <w:sz w:val="28"/>
            <w:szCs w:val="28"/>
          </w:rPr>
          <w:t xml:space="preserve"> capability for</w:t>
        </w:r>
      </w:ins>
      <w:ins w:id="149" w:author="user" w:date="2014-05-25T12:35:00Z">
        <w:r w:rsidR="00124732">
          <w:rPr>
            <w:rFonts w:hint="eastAsia"/>
            <w:sz w:val="28"/>
            <w:szCs w:val="28"/>
          </w:rPr>
          <w:t xml:space="preserve"> </w:t>
        </w:r>
      </w:ins>
      <w:ins w:id="150" w:author="user" w:date="2014-05-25T12:51:00Z">
        <w:r w:rsidR="00DC7BBB">
          <w:rPr>
            <w:rFonts w:hint="eastAsia"/>
            <w:sz w:val="28"/>
            <w:szCs w:val="28"/>
          </w:rPr>
          <w:t>performing</w:t>
        </w:r>
      </w:ins>
      <w:ins w:id="151" w:author="user" w:date="2014-05-25T12:35:00Z">
        <w:r w:rsidR="00124732">
          <w:rPr>
            <w:rFonts w:hint="eastAsia"/>
            <w:sz w:val="28"/>
            <w:szCs w:val="28"/>
          </w:rPr>
          <w:t xml:space="preserve"> a</w:t>
        </w:r>
      </w:ins>
      <w:ins w:id="152" w:author="user" w:date="2014-05-25T12:51:00Z">
        <w:r w:rsidR="00DC7BBB">
          <w:rPr>
            <w:rFonts w:hint="eastAsia"/>
            <w:sz w:val="28"/>
            <w:szCs w:val="28"/>
          </w:rPr>
          <w:t>n</w:t>
        </w:r>
      </w:ins>
      <w:ins w:id="153" w:author="user" w:date="2014-05-25T12:33:00Z">
        <w:r w:rsidR="00124732">
          <w:rPr>
            <w:rFonts w:hint="eastAsia"/>
            <w:sz w:val="28"/>
            <w:szCs w:val="28"/>
          </w:rPr>
          <w:t xml:space="preserve"> </w:t>
        </w:r>
      </w:ins>
      <w:del w:id="154" w:author="user" w:date="2014-05-25T12:34:00Z">
        <w:r w:rsidRPr="009B063D" w:rsidDel="00124732">
          <w:rPr>
            <w:sz w:val="28"/>
            <w:szCs w:val="28"/>
            <w:rPrChange w:id="155" w:author="user" w:date="2014-05-25T12:30:00Z">
              <w:rPr/>
            </w:rPrChange>
          </w:rPr>
          <w:delText xml:space="preserve"> </w:delText>
        </w:r>
      </w:del>
      <w:r w:rsidRPr="009B063D">
        <w:rPr>
          <w:sz w:val="28"/>
          <w:szCs w:val="28"/>
          <w:rPrChange w:id="156" w:author="user" w:date="2014-05-25T12:30:00Z">
            <w:rPr/>
          </w:rPrChange>
        </w:rPr>
        <w:t xml:space="preserve">expressive </w:t>
      </w:r>
      <w:ins w:id="157" w:author="user" w:date="2014-05-25T12:35:00Z">
        <w:r w:rsidR="00124732">
          <w:rPr>
            <w:rFonts w:hint="eastAsia"/>
            <w:sz w:val="28"/>
            <w:szCs w:val="28"/>
          </w:rPr>
          <w:t xml:space="preserve">music </w:t>
        </w:r>
      </w:ins>
      <w:r w:rsidRPr="009B063D">
        <w:rPr>
          <w:sz w:val="28"/>
          <w:szCs w:val="28"/>
          <w:rPrChange w:id="158" w:author="user" w:date="2014-05-25T12:30:00Z">
            <w:rPr/>
          </w:rPrChange>
        </w:rPr>
        <w:t>performance</w:t>
      </w:r>
      <w:del w:id="159" w:author="user" w:date="2014-05-25T12:34:00Z">
        <w:r w:rsidRPr="009B063D" w:rsidDel="00124732">
          <w:rPr>
            <w:sz w:val="28"/>
            <w:szCs w:val="28"/>
            <w:rPrChange w:id="160" w:author="user" w:date="2014-05-25T12:30:00Z">
              <w:rPr/>
            </w:rPrChange>
          </w:rPr>
          <w:delText xml:space="preserve"> question</w:delText>
        </w:r>
      </w:del>
      <w:r w:rsidRPr="009B063D">
        <w:rPr>
          <w:sz w:val="28"/>
          <w:szCs w:val="28"/>
          <w:rPrChange w:id="161" w:author="user" w:date="2014-05-25T12:30:00Z">
            <w:rPr/>
          </w:rPrChange>
        </w:rPr>
        <w:t xml:space="preserve">. </w:t>
      </w:r>
      <w:ins w:id="162" w:author="user" w:date="2014-05-25T12:52:00Z">
        <w:r w:rsidR="00BE23C1">
          <w:rPr>
            <w:rFonts w:hint="eastAsia"/>
            <w:sz w:val="28"/>
            <w:szCs w:val="28"/>
          </w:rPr>
          <w:t xml:space="preserve">To build </w:t>
        </w:r>
      </w:ins>
      <w:ins w:id="163" w:author="user" w:date="2014-05-25T12:53:00Z">
        <w:r w:rsidR="00BE23C1">
          <w:rPr>
            <w:rFonts w:hint="eastAsia"/>
            <w:sz w:val="28"/>
            <w:szCs w:val="28"/>
          </w:rPr>
          <w:t>our</w:t>
        </w:r>
      </w:ins>
      <w:ins w:id="164" w:author="user" w:date="2014-05-25T12:52:00Z">
        <w:r w:rsidR="00BE23C1">
          <w:rPr>
            <w:rFonts w:hint="eastAsia"/>
            <w:sz w:val="28"/>
            <w:szCs w:val="28"/>
          </w:rPr>
          <w:t xml:space="preserve"> system, </w:t>
        </w:r>
      </w:ins>
      <w:del w:id="165" w:author="user" w:date="2014-05-25T12:55:00Z">
        <w:r w:rsidRPr="009B063D" w:rsidDel="00BE23C1">
          <w:rPr>
            <w:sz w:val="28"/>
            <w:szCs w:val="28"/>
            <w:rPrChange w:id="166" w:author="user" w:date="2014-05-25T12:30:00Z">
              <w:rPr/>
            </w:rPrChange>
          </w:rPr>
          <w:delText xml:space="preserve">We </w:delText>
        </w:r>
      </w:del>
      <w:proofErr w:type="spellStart"/>
      <w:ins w:id="167" w:author="user" w:date="2014-05-25T12:55:00Z">
        <w:r w:rsidR="00BE23C1">
          <w:rPr>
            <w:rFonts w:hint="eastAsia"/>
            <w:sz w:val="28"/>
            <w:szCs w:val="28"/>
          </w:rPr>
          <w:t>w</w:t>
        </w:r>
        <w:r w:rsidR="00BE23C1">
          <w:rPr>
            <w:sz w:val="28"/>
            <w:szCs w:val="28"/>
          </w:rPr>
          <w:t>e</w:t>
        </w:r>
      </w:ins>
      <w:del w:id="168" w:author="user" w:date="2014-05-25T12:56:00Z">
        <w:r w:rsidRPr="009B063D" w:rsidDel="00BE23C1">
          <w:rPr>
            <w:sz w:val="28"/>
            <w:szCs w:val="28"/>
            <w:rPrChange w:id="169" w:author="user" w:date="2014-05-25T12:30:00Z">
              <w:rPr/>
            </w:rPrChange>
          </w:rPr>
          <w:delText xml:space="preserve">also </w:delText>
        </w:r>
      </w:del>
      <w:r w:rsidRPr="009B063D">
        <w:rPr>
          <w:sz w:val="28"/>
          <w:szCs w:val="28"/>
          <w:rPrChange w:id="170" w:author="user" w:date="2014-05-25T12:30:00Z">
            <w:rPr/>
          </w:rPrChange>
        </w:rPr>
        <w:t>developed</w:t>
      </w:r>
      <w:proofErr w:type="spellEnd"/>
      <w:r w:rsidRPr="009B063D">
        <w:rPr>
          <w:sz w:val="28"/>
          <w:szCs w:val="28"/>
          <w:rPrChange w:id="171" w:author="user" w:date="2014-05-25T12:30:00Z">
            <w:rPr/>
          </w:rPrChange>
        </w:rPr>
        <w:t xml:space="preserve"> methods and tools to </w:t>
      </w:r>
      <w:del w:id="172" w:author="user" w:date="2014-05-25T12:53:00Z">
        <w:r w:rsidRPr="009B063D" w:rsidDel="00BE23C1">
          <w:rPr>
            <w:sz w:val="28"/>
            <w:szCs w:val="28"/>
            <w:rPrChange w:id="173" w:author="user" w:date="2014-05-25T12:30:00Z">
              <w:rPr/>
            </w:rPrChange>
          </w:rPr>
          <w:delText xml:space="preserve">generate </w:delText>
        </w:r>
      </w:del>
      <w:ins w:id="174" w:author="user" w:date="2014-05-25T12:53:00Z">
        <w:r w:rsidR="00BE23C1">
          <w:rPr>
            <w:rFonts w:hint="eastAsia"/>
            <w:sz w:val="28"/>
            <w:szCs w:val="28"/>
          </w:rPr>
          <w:t>prepare</w:t>
        </w:r>
        <w:r w:rsidR="00BE23C1" w:rsidRPr="009B063D">
          <w:rPr>
            <w:sz w:val="28"/>
            <w:szCs w:val="28"/>
            <w:rPrChange w:id="175" w:author="user" w:date="2014-05-25T12:30:00Z">
              <w:rPr/>
            </w:rPrChange>
          </w:rPr>
          <w:t xml:space="preserve"> </w:t>
        </w:r>
      </w:ins>
      <w:del w:id="176" w:author="user" w:date="2014-05-25T12:35:00Z">
        <w:r w:rsidRPr="009B063D" w:rsidDel="00124732">
          <w:rPr>
            <w:sz w:val="28"/>
            <w:szCs w:val="28"/>
            <w:rPrChange w:id="177" w:author="user" w:date="2014-05-25T12:30:00Z">
              <w:rPr/>
            </w:rPrChange>
          </w:rPr>
          <w:delText>a</w:delText>
        </w:r>
      </w:del>
      <w:ins w:id="178" w:author="user" w:date="2014-05-25T12:35:00Z">
        <w:r w:rsidR="00124732" w:rsidRPr="00124732">
          <w:rPr>
            <w:sz w:val="28"/>
            <w:szCs w:val="28"/>
          </w:rPr>
          <w:t>an</w:t>
        </w:r>
      </w:ins>
      <w:r w:rsidRPr="009B063D">
        <w:rPr>
          <w:sz w:val="28"/>
          <w:szCs w:val="28"/>
          <w:rPrChange w:id="179" w:author="user" w:date="2014-05-25T12:30:00Z">
            <w:rPr/>
          </w:rPrChange>
        </w:rPr>
        <w:t xml:space="preserve"> expressive performance corpus</w:t>
      </w:r>
      <w:ins w:id="180" w:author="user" w:date="2014-05-25T12:36:00Z">
        <w:r w:rsidR="00124732">
          <w:rPr>
            <w:rFonts w:hint="eastAsia"/>
            <w:sz w:val="28"/>
            <w:szCs w:val="28"/>
          </w:rPr>
          <w:t xml:space="preserve"> for training</w:t>
        </w:r>
      </w:ins>
      <w:ins w:id="181" w:author="user" w:date="2014-05-25T12:54:00Z">
        <w:r w:rsidR="00BE23C1">
          <w:rPr>
            <w:rFonts w:hint="eastAsia"/>
            <w:sz w:val="28"/>
            <w:szCs w:val="28"/>
          </w:rPr>
          <w:t xml:space="preserve"> and determining necessary </w:t>
        </w:r>
        <w:r w:rsidR="00BE23C1">
          <w:rPr>
            <w:rFonts w:hint="eastAsia"/>
            <w:sz w:val="28"/>
            <w:szCs w:val="28"/>
          </w:rPr>
          <w:lastRenderedPageBreak/>
          <w:t>parametric values</w:t>
        </w:r>
      </w:ins>
      <w:ins w:id="182" w:author="user" w:date="2014-05-25T12:56:00Z">
        <w:r w:rsidR="00BE23C1">
          <w:rPr>
            <w:rFonts w:hint="eastAsia"/>
            <w:sz w:val="28"/>
            <w:szCs w:val="28"/>
          </w:rPr>
          <w:t xml:space="preserve"> of the SVM-HMM machine</w:t>
        </w:r>
      </w:ins>
      <w:ins w:id="183" w:author="user" w:date="2014-05-25T12:36:00Z">
        <w:r w:rsidR="00124732">
          <w:rPr>
            <w:rFonts w:hint="eastAsia"/>
            <w:sz w:val="28"/>
            <w:szCs w:val="28"/>
          </w:rPr>
          <w:t xml:space="preserve">. </w:t>
        </w:r>
      </w:ins>
      <w:ins w:id="184" w:author="user" w:date="2014-05-25T12:37:00Z">
        <w:r w:rsidR="00124732">
          <w:rPr>
            <w:rFonts w:hint="eastAsia"/>
            <w:sz w:val="28"/>
            <w:szCs w:val="28"/>
          </w:rPr>
          <w:t xml:space="preserve">Since there is no unified ways to evaluate the expressive performance, we arranged subjective tests and find that our system performance is not </w:t>
        </w:r>
      </w:ins>
      <w:ins w:id="185" w:author="user" w:date="2014-05-25T12:42:00Z">
        <w:r w:rsidR="004951C3">
          <w:rPr>
            <w:rFonts w:hint="eastAsia"/>
            <w:sz w:val="28"/>
            <w:szCs w:val="28"/>
          </w:rPr>
          <w:t>recognized</w:t>
        </w:r>
      </w:ins>
      <w:ins w:id="186" w:author="user" w:date="2014-05-25T12:41:00Z">
        <w:r w:rsidR="004951C3">
          <w:rPr>
            <w:rFonts w:hint="eastAsia"/>
            <w:sz w:val="28"/>
            <w:szCs w:val="28"/>
          </w:rPr>
          <w:t xml:space="preserve"> as better than the human performance</w:t>
        </w:r>
      </w:ins>
      <w:ins w:id="187" w:author="user" w:date="2014-05-25T12:42:00Z">
        <w:r w:rsidR="004951C3">
          <w:rPr>
            <w:rFonts w:hint="eastAsia"/>
            <w:sz w:val="28"/>
            <w:szCs w:val="28"/>
          </w:rPr>
          <w:t xml:space="preserve">, however, their difference is </w:t>
        </w:r>
      </w:ins>
      <w:ins w:id="188" w:author="user" w:date="2014-05-25T12:57:00Z">
        <w:r w:rsidR="00BE23C1">
          <w:rPr>
            <w:rFonts w:hint="eastAsia"/>
            <w:sz w:val="28"/>
            <w:szCs w:val="28"/>
          </w:rPr>
          <w:t>without</w:t>
        </w:r>
      </w:ins>
      <w:ins w:id="189" w:author="user" w:date="2014-05-25T12:42:00Z">
        <w:r w:rsidR="004951C3">
          <w:rPr>
            <w:rFonts w:hint="eastAsia"/>
            <w:sz w:val="28"/>
            <w:szCs w:val="28"/>
          </w:rPr>
          <w:t xml:space="preserve"> </w:t>
        </w:r>
      </w:ins>
      <w:ins w:id="190" w:author="user" w:date="2014-05-25T12:46:00Z">
        <w:r w:rsidR="00BE23C1">
          <w:rPr>
            <w:rFonts w:hint="eastAsia"/>
            <w:sz w:val="28"/>
            <w:szCs w:val="28"/>
          </w:rPr>
          <w:t>statistical</w:t>
        </w:r>
        <w:r w:rsidR="004951C3">
          <w:rPr>
            <w:rFonts w:hint="eastAsia"/>
            <w:sz w:val="28"/>
            <w:szCs w:val="28"/>
          </w:rPr>
          <w:t xml:space="preserve"> </w:t>
        </w:r>
      </w:ins>
      <w:ins w:id="191" w:author="user" w:date="2014-05-25T12:42:00Z">
        <w:r w:rsidR="004951C3">
          <w:rPr>
            <w:rFonts w:hint="eastAsia"/>
            <w:sz w:val="28"/>
            <w:szCs w:val="28"/>
          </w:rPr>
          <w:t>signi</w:t>
        </w:r>
      </w:ins>
      <w:ins w:id="192" w:author="user" w:date="2014-05-25T12:46:00Z">
        <w:r w:rsidR="004951C3">
          <w:rPr>
            <w:rFonts w:hint="eastAsia"/>
            <w:sz w:val="28"/>
            <w:szCs w:val="28"/>
          </w:rPr>
          <w:t>fi</w:t>
        </w:r>
      </w:ins>
      <w:ins w:id="193" w:author="user" w:date="2014-05-25T12:42:00Z">
        <w:r w:rsidR="00BE23C1">
          <w:rPr>
            <w:rFonts w:hint="eastAsia"/>
            <w:sz w:val="28"/>
            <w:szCs w:val="28"/>
          </w:rPr>
          <w:t>can</w:t>
        </w:r>
      </w:ins>
      <w:ins w:id="194" w:author="user" w:date="2014-05-25T12:58:00Z">
        <w:r w:rsidR="00BE23C1">
          <w:rPr>
            <w:rFonts w:hint="eastAsia"/>
            <w:sz w:val="28"/>
            <w:szCs w:val="28"/>
          </w:rPr>
          <w:t>ce</w:t>
        </w:r>
      </w:ins>
      <w:ins w:id="195" w:author="user" w:date="2014-05-25T12:47:00Z">
        <w:r w:rsidR="004951C3">
          <w:rPr>
            <w:rFonts w:hint="eastAsia"/>
            <w:sz w:val="28"/>
            <w:szCs w:val="28"/>
          </w:rPr>
          <w:t xml:space="preserve"> for subjects </w:t>
        </w:r>
      </w:ins>
      <w:ins w:id="196" w:author="user" w:date="2014-05-25T12:50:00Z">
        <w:r w:rsidR="004951C3">
          <w:rPr>
            <w:rFonts w:hint="eastAsia"/>
            <w:sz w:val="28"/>
            <w:szCs w:val="28"/>
          </w:rPr>
          <w:t>having no</w:t>
        </w:r>
      </w:ins>
      <w:ins w:id="197" w:author="user" w:date="2014-05-25T12:47:00Z">
        <w:r w:rsidR="004951C3">
          <w:rPr>
            <w:rFonts w:hint="eastAsia"/>
            <w:sz w:val="28"/>
            <w:szCs w:val="28"/>
          </w:rPr>
          <w:t xml:space="preserve"> music</w:t>
        </w:r>
      </w:ins>
      <w:ins w:id="198" w:author="user" w:date="2014-05-25T12:49:00Z">
        <w:r w:rsidR="004951C3">
          <w:rPr>
            <w:rFonts w:hint="eastAsia"/>
            <w:sz w:val="28"/>
            <w:szCs w:val="28"/>
          </w:rPr>
          <w:t xml:space="preserve"> </w:t>
        </w:r>
      </w:ins>
      <w:ins w:id="199" w:author="user" w:date="2014-05-25T12:50:00Z">
        <w:r w:rsidR="004951C3">
          <w:rPr>
            <w:rFonts w:hint="eastAsia"/>
            <w:sz w:val="28"/>
            <w:szCs w:val="28"/>
          </w:rPr>
          <w:t>backgrounds</w:t>
        </w:r>
      </w:ins>
      <w:ins w:id="200" w:author="user" w:date="2014-05-25T12:47:00Z">
        <w:r w:rsidR="004951C3">
          <w:rPr>
            <w:rFonts w:hint="eastAsia"/>
            <w:sz w:val="28"/>
            <w:szCs w:val="28"/>
          </w:rPr>
          <w:t>.</w:t>
        </w:r>
      </w:ins>
    </w:p>
    <w:p w:rsidR="00640F9D" w:rsidRPr="009B063D" w:rsidRDefault="00640F9D" w:rsidP="00640F9D">
      <w:pPr>
        <w:pStyle w:val="PreformattedText"/>
        <w:rPr>
          <w:sz w:val="28"/>
          <w:szCs w:val="28"/>
          <w:rPrChange w:id="201" w:author="user" w:date="2014-05-25T12:30:00Z">
            <w:rPr/>
          </w:rPrChange>
        </w:rPr>
      </w:pPr>
      <w:r w:rsidRPr="009B063D">
        <w:rPr>
          <w:sz w:val="28"/>
          <w:szCs w:val="28"/>
          <w:rPrChange w:id="202" w:author="user" w:date="2014-05-25T12:30:00Z">
            <w:rPr/>
          </w:rPrChange>
        </w:rPr>
        <w:t>.</w:t>
      </w:r>
    </w:p>
    <w:p w:rsidR="00640F9D" w:rsidRPr="009B063D" w:rsidRDefault="00640F9D" w:rsidP="00640F9D">
      <w:pPr>
        <w:pStyle w:val="PreformattedText"/>
        <w:rPr>
          <w:sz w:val="28"/>
          <w:szCs w:val="28"/>
          <w:rPrChange w:id="203" w:author="user" w:date="2014-05-25T12:30:00Z">
            <w:rPr/>
          </w:rPrChange>
        </w:rPr>
      </w:pPr>
      <w:r w:rsidRPr="009B063D">
        <w:rPr>
          <w:sz w:val="28"/>
          <w:szCs w:val="28"/>
          <w:rPrChange w:id="204" w:author="user" w:date="2014-05-25T12:30:00Z">
            <w:rPr/>
          </w:rPrChange>
        </w:rPr>
        <w:t>\section{Chapter Organization}</w:t>
      </w:r>
    </w:p>
    <w:p w:rsidR="00640F9D" w:rsidRPr="009B063D" w:rsidRDefault="00640F9D" w:rsidP="00640F9D">
      <w:pPr>
        <w:pStyle w:val="PreformattedText"/>
        <w:rPr>
          <w:sz w:val="28"/>
          <w:szCs w:val="28"/>
          <w:rPrChange w:id="205" w:author="user" w:date="2014-05-25T12:30:00Z">
            <w:rPr/>
          </w:rPrChange>
        </w:rPr>
      </w:pPr>
      <w:r w:rsidRPr="009B063D">
        <w:rPr>
          <w:sz w:val="28"/>
          <w:szCs w:val="28"/>
          <w:rPrChange w:id="206" w:author="user" w:date="2014-05-25T12:30:00Z">
            <w:rPr/>
          </w:rPrChange>
        </w:rPr>
        <w:t>In Chapter \ref{</w:t>
      </w:r>
      <w:proofErr w:type="spellStart"/>
      <w:r w:rsidRPr="009B063D">
        <w:rPr>
          <w:sz w:val="28"/>
          <w:szCs w:val="28"/>
          <w:rPrChange w:id="207" w:author="user" w:date="2014-05-25T12:30:00Z">
            <w:rPr/>
          </w:rPrChange>
        </w:rPr>
        <w:t>chap:prev</w:t>
      </w:r>
      <w:proofErr w:type="spellEnd"/>
      <w:r w:rsidRPr="009B063D">
        <w:rPr>
          <w:sz w:val="28"/>
          <w:szCs w:val="28"/>
          <w:rPrChange w:id="208" w:author="user" w:date="2014-05-25T12:30:00Z">
            <w:rPr/>
          </w:rPrChange>
        </w:rPr>
        <w:t xml:space="preserve">}, we </w:t>
      </w:r>
      <w:del w:id="209" w:author="user" w:date="2014-05-25T14:35:00Z">
        <w:r w:rsidRPr="009B063D" w:rsidDel="005D3611">
          <w:rPr>
            <w:sz w:val="28"/>
            <w:szCs w:val="28"/>
            <w:rPrChange w:id="210" w:author="user" w:date="2014-05-25T12:30:00Z">
              <w:rPr/>
            </w:rPrChange>
          </w:rPr>
          <w:delText xml:space="preserve">will </w:delText>
        </w:r>
      </w:del>
      <w:r w:rsidRPr="009B063D">
        <w:rPr>
          <w:sz w:val="28"/>
          <w:szCs w:val="28"/>
          <w:rPrChange w:id="211" w:author="user" w:date="2014-05-25T12:30:00Z">
            <w:rPr/>
          </w:rPrChange>
        </w:rPr>
        <w:t xml:space="preserve">give an overview of previous works </w:t>
      </w:r>
      <w:del w:id="212" w:author="user" w:date="2014-05-25T14:34:00Z">
        <w:r w:rsidRPr="009B063D" w:rsidDel="005D3611">
          <w:rPr>
            <w:sz w:val="28"/>
            <w:szCs w:val="28"/>
            <w:rPrChange w:id="213" w:author="user" w:date="2014-05-25T12:30:00Z">
              <w:rPr/>
            </w:rPrChange>
          </w:rPr>
          <w:delText xml:space="preserve">and their </w:delText>
        </w:r>
      </w:del>
      <w:ins w:id="214" w:author="user" w:date="2014-05-25T14:34:00Z">
        <w:r w:rsidR="005D3611">
          <w:rPr>
            <w:rFonts w:hint="eastAsia"/>
            <w:sz w:val="28"/>
            <w:szCs w:val="28"/>
          </w:rPr>
          <w:t xml:space="preserve">with </w:t>
        </w:r>
      </w:ins>
      <w:del w:id="215" w:author="user" w:date="2014-05-25T14:34:00Z">
        <w:r w:rsidRPr="009B063D" w:rsidDel="005D3611">
          <w:rPr>
            <w:sz w:val="28"/>
            <w:szCs w:val="28"/>
            <w:rPrChange w:id="216" w:author="user" w:date="2014-05-25T12:30:00Z">
              <w:rPr/>
            </w:rPrChange>
          </w:rPr>
          <w:delText xml:space="preserve">varying </w:delText>
        </w:r>
      </w:del>
      <w:proofErr w:type="spellStart"/>
      <w:ins w:id="217" w:author="user" w:date="2014-05-25T14:34:00Z">
        <w:r w:rsidR="005D3611" w:rsidRPr="009B063D">
          <w:rPr>
            <w:sz w:val="28"/>
            <w:szCs w:val="28"/>
            <w:rPrChange w:id="218" w:author="user" w:date="2014-05-25T12:30:00Z">
              <w:rPr/>
            </w:rPrChange>
          </w:rPr>
          <w:t>vary</w:t>
        </w:r>
        <w:r w:rsidR="005D3611">
          <w:rPr>
            <w:rFonts w:hint="eastAsia"/>
            <w:sz w:val="28"/>
            <w:szCs w:val="28"/>
          </w:rPr>
          <w:t>ious</w:t>
        </w:r>
        <w:proofErr w:type="spellEnd"/>
        <w:r w:rsidR="005D3611" w:rsidRPr="009B063D">
          <w:rPr>
            <w:sz w:val="28"/>
            <w:szCs w:val="28"/>
            <w:rPrChange w:id="219" w:author="user" w:date="2014-05-25T12:30:00Z">
              <w:rPr/>
            </w:rPrChange>
          </w:rPr>
          <w:t xml:space="preserve"> </w:t>
        </w:r>
      </w:ins>
      <w:r w:rsidRPr="009B063D">
        <w:rPr>
          <w:sz w:val="28"/>
          <w:szCs w:val="28"/>
          <w:rPrChange w:id="220" w:author="user" w:date="2014-05-25T12:30:00Z">
            <w:rPr/>
          </w:rPrChange>
        </w:rPr>
        <w:t>goals</w:t>
      </w:r>
      <w:ins w:id="221" w:author="user" w:date="2014-05-25T14:34:00Z">
        <w:r w:rsidR="005D3611">
          <w:rPr>
            <w:rFonts w:hint="eastAsia"/>
            <w:sz w:val="28"/>
            <w:szCs w:val="28"/>
          </w:rPr>
          <w:t xml:space="preserve">. </w:t>
        </w:r>
      </w:ins>
      <w:del w:id="222" w:author="user" w:date="2014-05-25T14:34:00Z">
        <w:r w:rsidRPr="009B063D" w:rsidDel="005D3611">
          <w:rPr>
            <w:sz w:val="28"/>
            <w:szCs w:val="28"/>
            <w:rPrChange w:id="223" w:author="user" w:date="2014-05-25T12:30:00Z">
              <w:rPr/>
            </w:rPrChange>
          </w:rPr>
          <w:delText>,</w:delText>
        </w:r>
      </w:del>
      <w:r w:rsidRPr="009B063D">
        <w:rPr>
          <w:sz w:val="28"/>
          <w:szCs w:val="28"/>
          <w:rPrChange w:id="224" w:author="user" w:date="2014-05-25T12:30:00Z">
            <w:rPr/>
          </w:rPrChange>
        </w:rPr>
        <w:t xml:space="preserve"> </w:t>
      </w:r>
      <w:del w:id="225" w:author="user" w:date="2014-05-25T14:34:00Z">
        <w:r w:rsidRPr="009B063D" w:rsidDel="005D3611">
          <w:rPr>
            <w:sz w:val="28"/>
            <w:szCs w:val="28"/>
            <w:rPrChange w:id="226" w:author="user" w:date="2014-05-25T12:30:00Z">
              <w:rPr/>
            </w:rPrChange>
          </w:rPr>
          <w:delText xml:space="preserve">these </w:delText>
        </w:r>
      </w:del>
      <w:ins w:id="227" w:author="user" w:date="2014-05-25T14:34:00Z">
        <w:r w:rsidR="005D3611">
          <w:rPr>
            <w:rFonts w:hint="eastAsia"/>
            <w:sz w:val="28"/>
            <w:szCs w:val="28"/>
          </w:rPr>
          <w:t>T</w:t>
        </w:r>
        <w:r w:rsidR="005D3611" w:rsidRPr="009B063D">
          <w:rPr>
            <w:sz w:val="28"/>
            <w:szCs w:val="28"/>
            <w:rPrChange w:id="228" w:author="user" w:date="2014-05-25T12:30:00Z">
              <w:rPr/>
            </w:rPrChange>
          </w:rPr>
          <w:t xml:space="preserve">hese </w:t>
        </w:r>
      </w:ins>
      <w:r w:rsidRPr="009B063D">
        <w:rPr>
          <w:sz w:val="28"/>
          <w:szCs w:val="28"/>
          <w:rPrChange w:id="229" w:author="user" w:date="2014-05-25T12:30:00Z">
            <w:rPr/>
          </w:rPrChange>
        </w:rPr>
        <w:t xml:space="preserve">works </w:t>
      </w:r>
      <w:del w:id="230" w:author="user" w:date="2014-05-25T14:35:00Z">
        <w:r w:rsidRPr="009B063D" w:rsidDel="005D3611">
          <w:rPr>
            <w:sz w:val="28"/>
            <w:szCs w:val="28"/>
            <w:rPrChange w:id="231" w:author="user" w:date="2014-05-25T12:30:00Z">
              <w:rPr/>
            </w:rPrChange>
          </w:rPr>
          <w:delText>will be</w:delText>
        </w:r>
      </w:del>
      <w:ins w:id="232" w:author="user" w:date="2014-05-25T14:35:00Z">
        <w:r w:rsidR="005D3611">
          <w:rPr>
            <w:rFonts w:hint="eastAsia"/>
            <w:sz w:val="28"/>
            <w:szCs w:val="28"/>
          </w:rPr>
          <w:t>are</w:t>
        </w:r>
      </w:ins>
      <w:r w:rsidRPr="009B063D">
        <w:rPr>
          <w:sz w:val="28"/>
          <w:szCs w:val="28"/>
          <w:rPrChange w:id="233" w:author="user" w:date="2014-05-25T12:30:00Z">
            <w:rPr/>
          </w:rPrChange>
        </w:rPr>
        <w:t xml:space="preserve"> grouped by the way they learn performance knowledge, and we will discuss some additional </w:t>
      </w:r>
      <w:proofErr w:type="spellStart"/>
      <w:r w:rsidRPr="009B063D">
        <w:rPr>
          <w:sz w:val="28"/>
          <w:szCs w:val="28"/>
          <w:rPrChange w:id="234" w:author="user" w:date="2014-05-25T12:30:00Z">
            <w:rPr/>
          </w:rPrChange>
        </w:rPr>
        <w:t>specialities</w:t>
      </w:r>
      <w:proofErr w:type="spellEnd"/>
      <w:r w:rsidRPr="009B063D">
        <w:rPr>
          <w:sz w:val="28"/>
          <w:szCs w:val="28"/>
          <w:rPrChange w:id="235" w:author="user" w:date="2014-05-25T12:30:00Z">
            <w:rPr/>
          </w:rPrChange>
        </w:rPr>
        <w:t xml:space="preserve"> such as special instrument model or special user interaction pattern. In Chapter \ref{</w:t>
      </w:r>
      <w:proofErr w:type="spellStart"/>
      <w:r w:rsidRPr="009B063D">
        <w:rPr>
          <w:sz w:val="28"/>
          <w:szCs w:val="28"/>
          <w:rPrChange w:id="236" w:author="user" w:date="2014-05-25T12:30:00Z">
            <w:rPr/>
          </w:rPrChange>
        </w:rPr>
        <w:t>chap:proposed</w:t>
      </w:r>
      <w:proofErr w:type="spellEnd"/>
      <w:r w:rsidRPr="009B063D">
        <w:rPr>
          <w:sz w:val="28"/>
          <w:szCs w:val="28"/>
          <w:rPrChange w:id="237" w:author="user" w:date="2014-05-25T12:30:00Z">
            <w:rPr/>
          </w:rPrChange>
        </w:rPr>
        <w:t xml:space="preserve">}, we </w:t>
      </w:r>
      <w:del w:id="238" w:author="user" w:date="2014-05-25T14:36:00Z">
        <w:r w:rsidRPr="009B063D" w:rsidDel="005D3611">
          <w:rPr>
            <w:sz w:val="28"/>
            <w:szCs w:val="28"/>
            <w:rPrChange w:id="239" w:author="user" w:date="2014-05-25T12:30:00Z">
              <w:rPr/>
            </w:rPrChange>
          </w:rPr>
          <w:delText xml:space="preserve">will </w:delText>
        </w:r>
      </w:del>
      <w:r w:rsidRPr="009B063D">
        <w:rPr>
          <w:sz w:val="28"/>
          <w:szCs w:val="28"/>
          <w:rPrChange w:id="240" w:author="user" w:date="2014-05-25T12:30:00Z">
            <w:rPr/>
          </w:rPrChange>
        </w:rPr>
        <w:t xml:space="preserve">first give a brief introduction to the mathematical background of SVM-HMM, and then </w:t>
      </w:r>
      <w:del w:id="241" w:author="user" w:date="2014-05-25T14:36:00Z">
        <w:r w:rsidRPr="009B063D" w:rsidDel="005D3611">
          <w:rPr>
            <w:sz w:val="28"/>
            <w:szCs w:val="28"/>
            <w:rPrChange w:id="242" w:author="user" w:date="2014-05-25T12:30:00Z">
              <w:rPr/>
            </w:rPrChange>
          </w:rPr>
          <w:delText xml:space="preserve">give </w:delText>
        </w:r>
      </w:del>
      <w:ins w:id="243" w:author="user" w:date="2014-05-25T14:36:00Z">
        <w:r w:rsidR="005D3611">
          <w:rPr>
            <w:rFonts w:hint="eastAsia"/>
            <w:sz w:val="28"/>
            <w:szCs w:val="28"/>
          </w:rPr>
          <w:t>introduce</w:t>
        </w:r>
        <w:r w:rsidR="005D3611" w:rsidRPr="009B063D">
          <w:rPr>
            <w:sz w:val="28"/>
            <w:szCs w:val="28"/>
            <w:rPrChange w:id="244" w:author="user" w:date="2014-05-25T12:30:00Z">
              <w:rPr/>
            </w:rPrChange>
          </w:rPr>
          <w:t xml:space="preserve"> </w:t>
        </w:r>
      </w:ins>
      <w:r w:rsidRPr="009B063D">
        <w:rPr>
          <w:sz w:val="28"/>
          <w:szCs w:val="28"/>
          <w:rPrChange w:id="245" w:author="user" w:date="2014-05-25T12:30:00Z">
            <w:rPr/>
          </w:rPrChange>
        </w:rPr>
        <w:t>a top-down explanation to the proposed method. In Chapter \ref{</w:t>
      </w:r>
      <w:proofErr w:type="spellStart"/>
      <w:r w:rsidRPr="009B063D">
        <w:rPr>
          <w:sz w:val="28"/>
          <w:szCs w:val="28"/>
          <w:rPrChange w:id="246" w:author="user" w:date="2014-05-25T12:30:00Z">
            <w:rPr/>
          </w:rPrChange>
        </w:rPr>
        <w:t>chap:corpus</w:t>
      </w:r>
      <w:proofErr w:type="spellEnd"/>
      <w:r w:rsidRPr="009B063D">
        <w:rPr>
          <w:sz w:val="28"/>
          <w:szCs w:val="28"/>
          <w:rPrChange w:id="247" w:author="user" w:date="2014-05-25T12:30:00Z">
            <w:rPr/>
          </w:rPrChange>
        </w:rPr>
        <w:t xml:space="preserve">}, we </w:t>
      </w:r>
      <w:del w:id="248" w:author="user" w:date="2014-05-25T14:37:00Z">
        <w:r w:rsidRPr="009B063D" w:rsidDel="005D3611">
          <w:rPr>
            <w:sz w:val="28"/>
            <w:szCs w:val="28"/>
            <w:rPrChange w:id="249" w:author="user" w:date="2014-05-25T12:30:00Z">
              <w:rPr/>
            </w:rPrChange>
          </w:rPr>
          <w:delText xml:space="preserve">will </w:delText>
        </w:r>
      </w:del>
      <w:r w:rsidRPr="009B063D">
        <w:rPr>
          <w:sz w:val="28"/>
          <w:szCs w:val="28"/>
          <w:rPrChange w:id="250" w:author="user" w:date="2014-05-25T12:30:00Z">
            <w:rPr/>
          </w:rPrChange>
        </w:rPr>
        <w:t>explain how the corpus</w:t>
      </w:r>
      <w:del w:id="251" w:author="user" w:date="2014-05-25T14:37:00Z">
        <w:r w:rsidRPr="009B063D" w:rsidDel="005D3611">
          <w:rPr>
            <w:sz w:val="28"/>
            <w:szCs w:val="28"/>
            <w:rPrChange w:id="252" w:author="user" w:date="2014-05-25T12:30:00Z">
              <w:rPr/>
            </w:rPrChange>
          </w:rPr>
          <w:delText xml:space="preserve"> used</w:delText>
        </w:r>
      </w:del>
      <w:r w:rsidRPr="009B063D">
        <w:rPr>
          <w:sz w:val="28"/>
          <w:szCs w:val="28"/>
          <w:rPrChange w:id="253" w:author="user" w:date="2014-05-25T12:30:00Z">
            <w:rPr/>
          </w:rPrChange>
        </w:rPr>
        <w:t xml:space="preserve"> for training is designed and implemented. In Chapter \ref{</w:t>
      </w:r>
      <w:proofErr w:type="spellStart"/>
      <w:r w:rsidRPr="009B063D">
        <w:rPr>
          <w:sz w:val="28"/>
          <w:szCs w:val="28"/>
          <w:rPrChange w:id="254" w:author="user" w:date="2014-05-25T12:30:00Z">
            <w:rPr/>
          </w:rPrChange>
        </w:rPr>
        <w:t>chap:exp</w:t>
      </w:r>
      <w:proofErr w:type="spellEnd"/>
      <w:r w:rsidRPr="009B063D">
        <w:rPr>
          <w:sz w:val="28"/>
          <w:szCs w:val="28"/>
          <w:rPrChange w:id="255" w:author="user" w:date="2014-05-25T12:30:00Z">
            <w:rPr/>
          </w:rPrChange>
        </w:rPr>
        <w:t xml:space="preserve">}, we </w:t>
      </w:r>
      <w:del w:id="256" w:author="user" w:date="2014-05-25T14:38:00Z">
        <w:r w:rsidRPr="009B063D" w:rsidDel="005D3611">
          <w:rPr>
            <w:sz w:val="28"/>
            <w:szCs w:val="28"/>
            <w:rPrChange w:id="257" w:author="user" w:date="2014-05-25T12:30:00Z">
              <w:rPr/>
            </w:rPrChange>
          </w:rPr>
          <w:delText xml:space="preserve">will </w:delText>
        </w:r>
      </w:del>
      <w:del w:id="258" w:author="user" w:date="2014-05-25T14:39:00Z">
        <w:r w:rsidRPr="009B063D" w:rsidDel="005D3611">
          <w:rPr>
            <w:sz w:val="28"/>
            <w:szCs w:val="28"/>
            <w:rPrChange w:id="259" w:author="user" w:date="2014-05-25T12:30:00Z">
              <w:rPr/>
            </w:rPrChange>
          </w:rPr>
          <w:delText xml:space="preserve">discuss </w:delText>
        </w:r>
      </w:del>
      <w:ins w:id="260" w:author="user" w:date="2014-05-25T14:40:00Z">
        <w:r w:rsidR="005D3611">
          <w:rPr>
            <w:rFonts w:hint="eastAsia"/>
            <w:sz w:val="28"/>
            <w:szCs w:val="28"/>
          </w:rPr>
          <w:t>examine</w:t>
        </w:r>
      </w:ins>
      <w:ins w:id="261" w:author="user" w:date="2014-05-25T14:39:00Z">
        <w:r w:rsidR="005D3611" w:rsidRPr="009B063D">
          <w:rPr>
            <w:sz w:val="28"/>
            <w:szCs w:val="28"/>
            <w:rPrChange w:id="262" w:author="user" w:date="2014-05-25T12:30:00Z">
              <w:rPr/>
            </w:rPrChange>
          </w:rPr>
          <w:t xml:space="preserve"> </w:t>
        </w:r>
      </w:ins>
      <w:r w:rsidRPr="009B063D">
        <w:rPr>
          <w:sz w:val="28"/>
          <w:szCs w:val="28"/>
          <w:rPrChange w:id="263" w:author="user" w:date="2014-05-25T12:30:00Z">
            <w:rPr/>
          </w:rPrChange>
        </w:rPr>
        <w:t xml:space="preserve">several experiments that </w:t>
      </w:r>
      <w:proofErr w:type="spellStart"/>
      <w:r w:rsidRPr="009B063D">
        <w:rPr>
          <w:sz w:val="28"/>
          <w:szCs w:val="28"/>
          <w:rPrChange w:id="264" w:author="user" w:date="2014-05-25T12:30:00Z">
            <w:rPr/>
          </w:rPrChange>
        </w:rPr>
        <w:t>demostrate</w:t>
      </w:r>
      <w:proofErr w:type="spellEnd"/>
      <w:del w:id="265" w:author="user" w:date="2014-05-25T14:38:00Z">
        <w:r w:rsidRPr="009B063D" w:rsidDel="005D3611">
          <w:rPr>
            <w:sz w:val="28"/>
            <w:szCs w:val="28"/>
            <w:rPrChange w:id="266" w:author="user" w:date="2014-05-25T12:30:00Z">
              <w:rPr/>
            </w:rPrChange>
          </w:rPr>
          <w:delText>s</w:delText>
        </w:r>
      </w:del>
      <w:r w:rsidRPr="009B063D">
        <w:rPr>
          <w:sz w:val="28"/>
          <w:szCs w:val="28"/>
          <w:rPrChange w:id="267" w:author="user" w:date="2014-05-25T12:30:00Z">
            <w:rPr/>
          </w:rPrChange>
        </w:rPr>
        <w:t xml:space="preserve"> design trade-offs </w:t>
      </w:r>
      <w:ins w:id="268" w:author="user" w:date="2014-05-25T14:40:00Z">
        <w:r w:rsidR="005D3611">
          <w:rPr>
            <w:rFonts w:hint="eastAsia"/>
            <w:sz w:val="28"/>
            <w:szCs w:val="28"/>
          </w:rPr>
          <w:t xml:space="preserve">in realizing our system </w:t>
        </w:r>
      </w:ins>
      <w:r w:rsidRPr="009B063D">
        <w:rPr>
          <w:sz w:val="28"/>
          <w:szCs w:val="28"/>
          <w:rPrChange w:id="269" w:author="user" w:date="2014-05-25T12:30:00Z">
            <w:rPr/>
          </w:rPrChange>
        </w:rPr>
        <w:t xml:space="preserve">and the subjective test results. Finally, we </w:t>
      </w:r>
      <w:del w:id="270" w:author="user" w:date="2014-05-25T14:41:00Z">
        <w:r w:rsidRPr="009B063D" w:rsidDel="005D3611">
          <w:rPr>
            <w:sz w:val="28"/>
            <w:szCs w:val="28"/>
            <w:rPrChange w:id="271" w:author="user" w:date="2014-05-25T12:30:00Z">
              <w:rPr/>
            </w:rPrChange>
          </w:rPr>
          <w:delText xml:space="preserve">have </w:delText>
        </w:r>
      </w:del>
      <w:ins w:id="272" w:author="user" w:date="2014-05-25T14:42:00Z">
        <w:r w:rsidR="005D3611">
          <w:rPr>
            <w:rFonts w:hint="eastAsia"/>
            <w:sz w:val="28"/>
            <w:szCs w:val="28"/>
          </w:rPr>
          <w:t xml:space="preserve">summarize our work and point out possible improvement in Conclusions and </w:t>
        </w:r>
      </w:ins>
      <w:del w:id="273" w:author="user" w:date="2014-05-25T14:43:00Z">
        <w:r w:rsidRPr="009B063D" w:rsidDel="005D3611">
          <w:rPr>
            <w:sz w:val="28"/>
            <w:szCs w:val="28"/>
            <w:rPrChange w:id="274" w:author="user" w:date="2014-05-25T12:30:00Z">
              <w:rPr/>
            </w:rPrChange>
          </w:rPr>
          <w:delText>include</w:delText>
        </w:r>
      </w:del>
      <w:del w:id="275" w:author="user" w:date="2014-05-25T14:41:00Z">
        <w:r w:rsidRPr="009B063D" w:rsidDel="005D3611">
          <w:rPr>
            <w:sz w:val="28"/>
            <w:szCs w:val="28"/>
            <w:rPrChange w:id="276" w:author="user" w:date="2014-05-25T12:30:00Z">
              <w:rPr/>
            </w:rPrChange>
          </w:rPr>
          <w:delText>d</w:delText>
        </w:r>
      </w:del>
      <w:del w:id="277" w:author="user" w:date="2014-05-25T14:43:00Z">
        <w:r w:rsidRPr="009B063D" w:rsidDel="005D3611">
          <w:rPr>
            <w:sz w:val="28"/>
            <w:szCs w:val="28"/>
            <w:rPrChange w:id="278" w:author="user" w:date="2014-05-25T12:30:00Z">
              <w:rPr/>
            </w:rPrChange>
          </w:rPr>
          <w:delText xml:space="preserve"> an appendix </w:delText>
        </w:r>
      </w:del>
      <w:del w:id="279" w:author="user" w:date="2014-05-25T14:41:00Z">
        <w:r w:rsidRPr="009B063D" w:rsidDel="005D3611">
          <w:rPr>
            <w:sz w:val="28"/>
            <w:szCs w:val="28"/>
            <w:rPrChange w:id="280" w:author="user" w:date="2014-05-25T12:30:00Z">
              <w:rPr/>
            </w:rPrChange>
          </w:rPr>
          <w:delText xml:space="preserve">that presents </w:delText>
        </w:r>
      </w:del>
      <w:ins w:id="281" w:author="user" w:date="2014-05-25T14:41:00Z">
        <w:r w:rsidR="005D3611" w:rsidRPr="009B063D">
          <w:rPr>
            <w:sz w:val="28"/>
            <w:szCs w:val="28"/>
            <w:rPrChange w:id="282" w:author="user" w:date="2014-05-25T12:30:00Z">
              <w:rPr/>
            </w:rPrChange>
          </w:rPr>
          <w:t xml:space="preserve">present </w:t>
        </w:r>
      </w:ins>
      <w:r w:rsidRPr="009B063D">
        <w:rPr>
          <w:sz w:val="28"/>
          <w:szCs w:val="28"/>
          <w:rPrChange w:id="283" w:author="user" w:date="2014-05-25T12:30:00Z">
            <w:rPr/>
          </w:rPrChange>
        </w:rPr>
        <w:t>some software tools used in this research, which may be helpful for other researchers in the computer music field.</w:t>
      </w:r>
    </w:p>
    <w:p w:rsidR="00640F9D" w:rsidRPr="009B063D" w:rsidRDefault="00640F9D" w:rsidP="00640F9D">
      <w:pPr>
        <w:pStyle w:val="PreformattedText"/>
        <w:rPr>
          <w:sz w:val="28"/>
          <w:szCs w:val="28"/>
          <w:rPrChange w:id="284" w:author="user" w:date="2014-05-25T12:30:00Z">
            <w:rPr/>
          </w:rPrChange>
        </w:rPr>
      </w:pPr>
      <w:r w:rsidRPr="009B063D">
        <w:rPr>
          <w:sz w:val="28"/>
          <w:szCs w:val="28"/>
          <w:rPrChange w:id="285" w:author="user" w:date="2014-05-25T12:30:00Z">
            <w:rPr/>
          </w:rPrChange>
        </w:rPr>
        <w:t>\chapter{Previous Works}</w:t>
      </w:r>
    </w:p>
    <w:p w:rsidR="00640F9D" w:rsidRPr="009B063D" w:rsidRDefault="00640F9D" w:rsidP="00640F9D">
      <w:pPr>
        <w:pStyle w:val="PreformattedText"/>
        <w:rPr>
          <w:sz w:val="28"/>
          <w:szCs w:val="28"/>
          <w:rPrChange w:id="286" w:author="user" w:date="2014-05-25T12:30:00Z">
            <w:rPr/>
          </w:rPrChange>
        </w:rPr>
      </w:pPr>
      <w:r w:rsidRPr="009B063D">
        <w:rPr>
          <w:sz w:val="28"/>
          <w:szCs w:val="28"/>
          <w:rPrChange w:id="287" w:author="user" w:date="2014-05-25T12:30:00Z">
            <w:rPr/>
          </w:rPrChange>
        </w:rPr>
        <w:t>\label{</w:t>
      </w:r>
      <w:proofErr w:type="spellStart"/>
      <w:r w:rsidRPr="009B063D">
        <w:rPr>
          <w:sz w:val="28"/>
          <w:szCs w:val="28"/>
          <w:rPrChange w:id="288" w:author="user" w:date="2014-05-25T12:30:00Z">
            <w:rPr/>
          </w:rPrChange>
        </w:rPr>
        <w:t>chap:prev</w:t>
      </w:r>
      <w:proofErr w:type="spellEnd"/>
      <w:r w:rsidRPr="009B063D">
        <w:rPr>
          <w:sz w:val="28"/>
          <w:szCs w:val="28"/>
          <w:rPrChange w:id="289" w:author="user" w:date="2014-05-25T12:30:00Z">
            <w:rPr/>
          </w:rPrChange>
        </w:rPr>
        <w:t>}</w:t>
      </w:r>
    </w:p>
    <w:p w:rsidR="00640F9D" w:rsidRPr="009B063D" w:rsidRDefault="00640F9D" w:rsidP="00640F9D">
      <w:pPr>
        <w:pStyle w:val="PreformattedText"/>
        <w:rPr>
          <w:sz w:val="28"/>
          <w:szCs w:val="28"/>
          <w:rPrChange w:id="290" w:author="user" w:date="2014-05-25T12:30:00Z">
            <w:rPr/>
          </w:rPrChange>
        </w:rPr>
      </w:pPr>
      <w:r w:rsidRPr="009B063D">
        <w:rPr>
          <w:sz w:val="28"/>
          <w:szCs w:val="28"/>
          <w:rPrChange w:id="291" w:author="user" w:date="2014-05-25T12:30:00Z">
            <w:rPr/>
          </w:rPrChange>
        </w:rPr>
        <w:t>\section{Various Goals and Evaluation}</w:t>
      </w:r>
    </w:p>
    <w:p w:rsidR="00640F9D" w:rsidRPr="009B063D" w:rsidRDefault="00640F9D" w:rsidP="00640F9D">
      <w:pPr>
        <w:pStyle w:val="PreformattedText"/>
        <w:rPr>
          <w:sz w:val="28"/>
          <w:szCs w:val="28"/>
          <w:rPrChange w:id="292" w:author="user" w:date="2014-05-25T12:30:00Z">
            <w:rPr/>
          </w:rPrChange>
        </w:rPr>
      </w:pPr>
      <w:r w:rsidRPr="009B063D">
        <w:rPr>
          <w:sz w:val="28"/>
          <w:szCs w:val="28"/>
          <w:rPrChange w:id="293" w:author="user" w:date="2014-05-25T12:30:00Z">
            <w:rPr/>
          </w:rPrChange>
        </w:rPr>
        <w:t>The general goal of a computer expressive performance system is to generate expressive music, as opposed to the robotic and dull expression of rendered MIDI. But the definition of "expressive" is very vague and ambiguous, so each research will need to define a more precise and measurable goal. The following are the most popular goals a computer expressive performance system wants to achieve:</w:t>
      </w:r>
    </w:p>
    <w:p w:rsidR="00640F9D" w:rsidRPr="009B063D" w:rsidRDefault="00640F9D" w:rsidP="00640F9D">
      <w:pPr>
        <w:pStyle w:val="PreformattedText"/>
        <w:rPr>
          <w:sz w:val="28"/>
          <w:szCs w:val="28"/>
          <w:rPrChange w:id="294" w:author="user" w:date="2014-05-25T12:30:00Z">
            <w:rPr/>
          </w:rPrChange>
        </w:rPr>
      </w:pPr>
      <w:r w:rsidRPr="009B063D">
        <w:rPr>
          <w:sz w:val="28"/>
          <w:szCs w:val="28"/>
          <w:rPrChange w:id="295" w:author="user" w:date="2014-05-25T12:30:00Z">
            <w:rPr/>
          </w:rPrChange>
        </w:rPr>
        <w:t>\begin{enumerate}</w:t>
      </w:r>
    </w:p>
    <w:p w:rsidR="00640F9D" w:rsidRPr="009B063D" w:rsidRDefault="00640F9D" w:rsidP="00640F9D">
      <w:pPr>
        <w:pStyle w:val="PreformattedText"/>
        <w:rPr>
          <w:sz w:val="28"/>
          <w:szCs w:val="28"/>
          <w:rPrChange w:id="296" w:author="user" w:date="2014-05-25T12:30:00Z">
            <w:rPr/>
          </w:rPrChange>
        </w:rPr>
      </w:pPr>
      <w:r w:rsidRPr="009B063D">
        <w:rPr>
          <w:sz w:val="28"/>
          <w:szCs w:val="28"/>
          <w:rPrChange w:id="297" w:author="user" w:date="2014-05-25T12:30:00Z">
            <w:rPr/>
          </w:rPrChange>
        </w:rPr>
        <w:t xml:space="preserve">   </w:t>
      </w:r>
      <w:proofErr w:type="gramStart"/>
      <w:r w:rsidRPr="009B063D">
        <w:rPr>
          <w:sz w:val="28"/>
          <w:szCs w:val="28"/>
          <w:rPrChange w:id="298" w:author="user" w:date="2014-05-25T12:30:00Z">
            <w:rPr/>
          </w:rPrChange>
        </w:rPr>
        <w:t>\item Perform music notations in a non-robotic way (no specific style).</w:t>
      </w:r>
      <w:proofErr w:type="gramEnd"/>
    </w:p>
    <w:p w:rsidR="00640F9D" w:rsidRPr="009B063D" w:rsidRDefault="00640F9D" w:rsidP="00640F9D">
      <w:pPr>
        <w:pStyle w:val="PreformattedText"/>
        <w:rPr>
          <w:sz w:val="28"/>
          <w:szCs w:val="28"/>
          <w:rPrChange w:id="299" w:author="user" w:date="2014-05-25T12:30:00Z">
            <w:rPr/>
          </w:rPrChange>
        </w:rPr>
      </w:pPr>
      <w:r w:rsidRPr="009B063D">
        <w:rPr>
          <w:sz w:val="28"/>
          <w:szCs w:val="28"/>
          <w:rPrChange w:id="300" w:author="user" w:date="2014-05-25T12:30:00Z">
            <w:rPr/>
          </w:rPrChange>
        </w:rPr>
        <w:t xml:space="preserve">   \item Reproduce a human performance or a certain musician's style.</w:t>
      </w:r>
    </w:p>
    <w:p w:rsidR="00640F9D" w:rsidRPr="009B063D" w:rsidRDefault="00640F9D" w:rsidP="00640F9D">
      <w:pPr>
        <w:pStyle w:val="PreformattedText"/>
        <w:rPr>
          <w:sz w:val="28"/>
          <w:szCs w:val="28"/>
          <w:rPrChange w:id="301" w:author="user" w:date="2014-05-25T12:30:00Z">
            <w:rPr/>
          </w:rPrChange>
        </w:rPr>
      </w:pPr>
      <w:r w:rsidRPr="009B063D">
        <w:rPr>
          <w:sz w:val="28"/>
          <w:szCs w:val="28"/>
          <w:rPrChange w:id="302" w:author="user" w:date="2014-05-25T12:30:00Z">
            <w:rPr/>
          </w:rPrChange>
        </w:rPr>
        <w:t xml:space="preserve">   \item Accompany a human performance.</w:t>
      </w:r>
    </w:p>
    <w:p w:rsidR="00640F9D" w:rsidRPr="009B063D" w:rsidRDefault="00640F9D" w:rsidP="00640F9D">
      <w:pPr>
        <w:pStyle w:val="PreformattedText"/>
        <w:rPr>
          <w:sz w:val="28"/>
          <w:szCs w:val="28"/>
          <w:rPrChange w:id="303" w:author="user" w:date="2014-05-25T12:30:00Z">
            <w:rPr/>
          </w:rPrChange>
        </w:rPr>
      </w:pPr>
      <w:r w:rsidRPr="009B063D">
        <w:rPr>
          <w:sz w:val="28"/>
          <w:szCs w:val="28"/>
          <w:rPrChange w:id="304" w:author="user" w:date="2014-05-25T12:30:00Z">
            <w:rPr/>
          </w:rPrChange>
        </w:rPr>
        <w:t xml:space="preserve">   \item Validate a musicological theory of expressive performance.</w:t>
      </w:r>
    </w:p>
    <w:p w:rsidR="00640F9D" w:rsidRPr="009B063D" w:rsidRDefault="00640F9D" w:rsidP="00640F9D">
      <w:pPr>
        <w:pStyle w:val="PreformattedText"/>
        <w:rPr>
          <w:sz w:val="28"/>
          <w:szCs w:val="28"/>
          <w:rPrChange w:id="305" w:author="user" w:date="2014-05-25T12:30:00Z">
            <w:rPr/>
          </w:rPrChange>
        </w:rPr>
      </w:pPr>
      <w:r w:rsidRPr="009B063D">
        <w:rPr>
          <w:sz w:val="28"/>
          <w:szCs w:val="28"/>
          <w:rPrChange w:id="306" w:author="user" w:date="2014-05-25T12:30:00Z">
            <w:rPr/>
          </w:rPrChange>
        </w:rPr>
        <w:t xml:space="preserve">   \item </w:t>
      </w:r>
      <w:proofErr w:type="gramStart"/>
      <w:r w:rsidRPr="009B063D">
        <w:rPr>
          <w:sz w:val="28"/>
          <w:szCs w:val="28"/>
          <w:rPrChange w:id="307" w:author="user" w:date="2014-05-25T12:30:00Z">
            <w:rPr/>
          </w:rPrChange>
        </w:rPr>
        <w:t>Directly</w:t>
      </w:r>
      <w:proofErr w:type="gramEnd"/>
      <w:r w:rsidRPr="009B063D">
        <w:rPr>
          <w:sz w:val="28"/>
          <w:szCs w:val="28"/>
          <w:rPrChange w:id="308" w:author="user" w:date="2014-05-25T12:30:00Z">
            <w:rPr/>
          </w:rPrChange>
        </w:rPr>
        <w:t xml:space="preserve"> render computer-composed music works.</w:t>
      </w:r>
    </w:p>
    <w:p w:rsidR="00640F9D" w:rsidRPr="009B063D" w:rsidRDefault="00640F9D" w:rsidP="00640F9D">
      <w:pPr>
        <w:pStyle w:val="PreformattedText"/>
        <w:rPr>
          <w:sz w:val="28"/>
          <w:szCs w:val="28"/>
          <w:rPrChange w:id="309" w:author="user" w:date="2014-05-25T12:30:00Z">
            <w:rPr/>
          </w:rPrChange>
        </w:rPr>
      </w:pPr>
      <w:r w:rsidRPr="009B063D">
        <w:rPr>
          <w:sz w:val="28"/>
          <w:szCs w:val="28"/>
          <w:rPrChange w:id="310" w:author="user" w:date="2014-05-25T12:30:00Z">
            <w:rPr/>
          </w:rPrChange>
        </w:rPr>
        <w:t>\end{enumerate}</w:t>
      </w:r>
    </w:p>
    <w:p w:rsidR="00640F9D" w:rsidRPr="009B063D" w:rsidRDefault="00640F9D" w:rsidP="00640F9D">
      <w:pPr>
        <w:pStyle w:val="PreformattedText"/>
        <w:rPr>
          <w:sz w:val="28"/>
          <w:szCs w:val="28"/>
          <w:rPrChange w:id="311" w:author="user" w:date="2014-05-25T12:30:00Z">
            <w:rPr/>
          </w:rPrChange>
        </w:rPr>
      </w:pPr>
    </w:p>
    <w:p w:rsidR="00640F9D" w:rsidRPr="009B063D" w:rsidRDefault="00640F9D" w:rsidP="00640F9D">
      <w:pPr>
        <w:pStyle w:val="PreformattedText"/>
        <w:rPr>
          <w:sz w:val="28"/>
          <w:szCs w:val="28"/>
          <w:rPrChange w:id="312" w:author="user" w:date="2014-05-25T12:30:00Z">
            <w:rPr/>
          </w:rPrChange>
        </w:rPr>
      </w:pPr>
      <w:r w:rsidRPr="009B063D">
        <w:rPr>
          <w:sz w:val="28"/>
          <w:szCs w:val="28"/>
          <w:rPrChange w:id="313" w:author="user" w:date="2014-05-25T12:30:00Z">
            <w:rPr/>
          </w:rPrChange>
        </w:rPr>
        <w:t xml:space="preserve">Some systems try to perform music notations in a </w:t>
      </w:r>
      <w:del w:id="314" w:author="user" w:date="2014-05-25T14:46:00Z">
        <w:r w:rsidRPr="009B063D" w:rsidDel="009D6356">
          <w:rPr>
            <w:sz w:val="28"/>
            <w:szCs w:val="28"/>
            <w:rPrChange w:id="315" w:author="user" w:date="2014-05-25T12:30:00Z">
              <w:rPr/>
            </w:rPrChange>
          </w:rPr>
          <w:delText>non-robotic</w:delText>
        </w:r>
      </w:del>
      <w:proofErr w:type="spellStart"/>
      <w:ins w:id="316" w:author="user" w:date="2014-05-25T14:46:00Z">
        <w:r w:rsidR="009D6356">
          <w:rPr>
            <w:rFonts w:hint="eastAsia"/>
            <w:sz w:val="28"/>
            <w:szCs w:val="28"/>
          </w:rPr>
          <w:t>human</w:t>
        </w:r>
      </w:ins>
      <w:ins w:id="317" w:author="user" w:date="2014-05-25T14:47:00Z">
        <w:r w:rsidR="009D6356">
          <w:rPr>
            <w:rFonts w:hint="eastAsia"/>
            <w:sz w:val="28"/>
            <w:szCs w:val="28"/>
          </w:rPr>
          <w:t>ic</w:t>
        </w:r>
      </w:ins>
      <w:proofErr w:type="spellEnd"/>
      <w:r w:rsidRPr="009B063D">
        <w:rPr>
          <w:sz w:val="28"/>
          <w:szCs w:val="28"/>
          <w:rPrChange w:id="318" w:author="user" w:date="2014-05-25T12:30:00Z">
            <w:rPr/>
          </w:rPrChange>
        </w:rPr>
        <w:t xml:space="preserve"> way in a general sense, without a certain style in mind. These systems </w:t>
      </w:r>
      <w:del w:id="319" w:author="user" w:date="2014-05-25T14:48:00Z">
        <w:r w:rsidRPr="009B063D" w:rsidDel="009D6356">
          <w:rPr>
            <w:sz w:val="28"/>
            <w:szCs w:val="28"/>
            <w:rPrChange w:id="320" w:author="user" w:date="2014-05-25T12:30:00Z">
              <w:rPr/>
            </w:rPrChange>
          </w:rPr>
          <w:delText xml:space="preserve">has </w:delText>
        </w:r>
      </w:del>
      <w:ins w:id="321" w:author="user" w:date="2014-05-25T14:48:00Z">
        <w:r w:rsidR="009D6356" w:rsidRPr="009B063D">
          <w:rPr>
            <w:sz w:val="28"/>
            <w:szCs w:val="28"/>
            <w:rPrChange w:id="322" w:author="user" w:date="2014-05-25T12:30:00Z">
              <w:rPr/>
            </w:rPrChange>
          </w:rPr>
          <w:t>ha</w:t>
        </w:r>
        <w:r w:rsidR="009D6356">
          <w:rPr>
            <w:rFonts w:hint="eastAsia"/>
            <w:sz w:val="28"/>
            <w:szCs w:val="28"/>
          </w:rPr>
          <w:t>ve</w:t>
        </w:r>
        <w:r w:rsidR="009D6356" w:rsidRPr="009B063D">
          <w:rPr>
            <w:sz w:val="28"/>
            <w:szCs w:val="28"/>
            <w:rPrChange w:id="323" w:author="user" w:date="2014-05-25T12:30:00Z">
              <w:rPr/>
            </w:rPrChange>
          </w:rPr>
          <w:t xml:space="preserve"> </w:t>
        </w:r>
      </w:ins>
      <w:r w:rsidRPr="009B063D">
        <w:rPr>
          <w:sz w:val="28"/>
          <w:szCs w:val="28"/>
          <w:rPrChange w:id="324" w:author="user" w:date="2014-05-25T12:30:00Z">
            <w:rPr/>
          </w:rPrChange>
        </w:rPr>
        <w:t xml:space="preserve">been employed in music typesetting </w:t>
      </w:r>
      <w:proofErr w:type="spellStart"/>
      <w:r w:rsidRPr="009B063D">
        <w:rPr>
          <w:sz w:val="28"/>
          <w:szCs w:val="28"/>
          <w:rPrChange w:id="325" w:author="user" w:date="2014-05-25T12:30:00Z">
            <w:rPr/>
          </w:rPrChange>
        </w:rPr>
        <w:t>softwares</w:t>
      </w:r>
      <w:proofErr w:type="spellEnd"/>
      <w:r w:rsidRPr="009B063D">
        <w:rPr>
          <w:sz w:val="28"/>
          <w:szCs w:val="28"/>
          <w:rPrChange w:id="326" w:author="user" w:date="2014-05-25T12:30:00Z">
            <w:rPr/>
          </w:rPrChange>
        </w:rPr>
        <w:t>, like Finale \cite{finale} and Sibelius \cite{</w:t>
      </w:r>
      <w:proofErr w:type="spellStart"/>
      <w:r w:rsidRPr="009B063D">
        <w:rPr>
          <w:sz w:val="28"/>
          <w:szCs w:val="28"/>
          <w:rPrChange w:id="327" w:author="user" w:date="2014-05-25T12:30:00Z">
            <w:rPr/>
          </w:rPrChange>
        </w:rPr>
        <w:t>sibelius</w:t>
      </w:r>
      <w:proofErr w:type="spellEnd"/>
      <w:r w:rsidRPr="009B063D">
        <w:rPr>
          <w:sz w:val="28"/>
          <w:szCs w:val="28"/>
          <w:rPrChange w:id="328" w:author="user" w:date="2014-05-25T12:30:00Z">
            <w:rPr/>
          </w:rPrChange>
        </w:rPr>
        <w:t xml:space="preserve">}, to play the </w:t>
      </w:r>
      <w:del w:id="329" w:author="user" w:date="2014-05-25T14:49:00Z">
        <w:r w:rsidRPr="009B063D" w:rsidDel="009D6356">
          <w:rPr>
            <w:sz w:val="28"/>
            <w:szCs w:val="28"/>
            <w:rPrChange w:id="330" w:author="user" w:date="2014-05-25T12:30:00Z">
              <w:rPr/>
            </w:rPrChange>
          </w:rPr>
          <w:delText>notation</w:delText>
        </w:r>
      </w:del>
      <w:proofErr w:type="gramStart"/>
      <w:ins w:id="331" w:author="user" w:date="2014-05-25T14:48:00Z">
        <w:r w:rsidR="009D6356">
          <w:rPr>
            <w:rFonts w:hint="eastAsia"/>
            <w:sz w:val="28"/>
            <w:szCs w:val="28"/>
          </w:rPr>
          <w:t>staff</w:t>
        </w:r>
      </w:ins>
      <w:ins w:id="332" w:author="user" w:date="2014-05-25T14:49:00Z">
        <w:r w:rsidR="009D6356">
          <w:rPr>
            <w:rFonts w:hint="eastAsia"/>
            <w:sz w:val="28"/>
            <w:szCs w:val="28"/>
          </w:rPr>
          <w:t xml:space="preserve"> </w:t>
        </w:r>
      </w:ins>
      <w:r w:rsidRPr="009B063D">
        <w:rPr>
          <w:sz w:val="28"/>
          <w:szCs w:val="28"/>
          <w:rPrChange w:id="333" w:author="user" w:date="2014-05-25T12:30:00Z">
            <w:rPr/>
          </w:rPrChange>
        </w:rPr>
        <w:t xml:space="preserve"> expressively</w:t>
      </w:r>
      <w:proofErr w:type="gramEnd"/>
      <w:r w:rsidRPr="009B063D">
        <w:rPr>
          <w:sz w:val="28"/>
          <w:szCs w:val="28"/>
          <w:rPrChange w:id="334" w:author="user" w:date="2014-05-25T12:30:00Z">
            <w:rPr/>
          </w:rPrChange>
        </w:rPr>
        <w:t xml:space="preserve">. Most systems </w:t>
      </w:r>
      <w:del w:id="335" w:author="user" w:date="2014-05-25T14:49:00Z">
        <w:r w:rsidRPr="009B063D" w:rsidDel="009D6356">
          <w:rPr>
            <w:sz w:val="28"/>
            <w:szCs w:val="28"/>
            <w:rPrChange w:id="336" w:author="user" w:date="2014-05-25T12:30:00Z">
              <w:rPr/>
            </w:rPrChange>
          </w:rPr>
          <w:delText xml:space="preserve">will </w:delText>
        </w:r>
      </w:del>
      <w:ins w:id="337" w:author="user" w:date="2014-05-25T14:49:00Z">
        <w:r w:rsidR="009D6356">
          <w:rPr>
            <w:rFonts w:hint="eastAsia"/>
            <w:sz w:val="28"/>
            <w:szCs w:val="28"/>
          </w:rPr>
          <w:t>also</w:t>
        </w:r>
        <w:r w:rsidR="009D6356" w:rsidRPr="009B063D">
          <w:rPr>
            <w:sz w:val="28"/>
            <w:szCs w:val="28"/>
            <w:rPrChange w:id="338" w:author="user" w:date="2014-05-25T12:30:00Z">
              <w:rPr/>
            </w:rPrChange>
          </w:rPr>
          <w:t xml:space="preserve"> </w:t>
        </w:r>
      </w:ins>
      <w:r w:rsidRPr="009B063D">
        <w:rPr>
          <w:sz w:val="28"/>
          <w:szCs w:val="28"/>
          <w:rPrChange w:id="339" w:author="user" w:date="2014-05-25T12:30:00Z">
            <w:rPr/>
          </w:rPrChange>
        </w:rPr>
        <w:t xml:space="preserve">implicitly include this </w:t>
      </w:r>
      <w:del w:id="340" w:author="user" w:date="2014-05-25T14:50:00Z">
        <w:r w:rsidRPr="009B063D" w:rsidDel="009D6356">
          <w:rPr>
            <w:sz w:val="28"/>
            <w:szCs w:val="28"/>
            <w:rPrChange w:id="341" w:author="user" w:date="2014-05-25T12:30:00Z">
              <w:rPr/>
            </w:rPrChange>
          </w:rPr>
          <w:delText>goal</w:delText>
        </w:r>
      </w:del>
      <w:ins w:id="342" w:author="user" w:date="2014-05-25T14:50:00Z">
        <w:r w:rsidR="009D6356">
          <w:rPr>
            <w:rFonts w:hint="eastAsia"/>
            <w:sz w:val="28"/>
            <w:szCs w:val="28"/>
          </w:rPr>
          <w:t>capability</w:t>
        </w:r>
      </w:ins>
      <w:r w:rsidRPr="009B063D">
        <w:rPr>
          <w:sz w:val="28"/>
          <w:szCs w:val="28"/>
          <w:rPrChange w:id="343" w:author="user" w:date="2014-05-25T12:30:00Z">
            <w:rPr/>
          </w:rPrChange>
        </w:rPr>
        <w:t>.</w:t>
      </w:r>
    </w:p>
    <w:p w:rsidR="00640F9D" w:rsidRPr="009B063D" w:rsidRDefault="00640F9D" w:rsidP="00640F9D">
      <w:pPr>
        <w:pStyle w:val="PreformattedText"/>
        <w:rPr>
          <w:sz w:val="28"/>
          <w:szCs w:val="28"/>
          <w:rPrChange w:id="344" w:author="user" w:date="2014-05-25T12:30:00Z">
            <w:rPr/>
          </w:rPrChange>
        </w:rPr>
      </w:pPr>
    </w:p>
    <w:p w:rsidR="00640F9D" w:rsidRPr="009B063D" w:rsidRDefault="00640F9D" w:rsidP="00640F9D">
      <w:pPr>
        <w:pStyle w:val="PreformattedText"/>
        <w:rPr>
          <w:sz w:val="28"/>
          <w:szCs w:val="28"/>
          <w:rPrChange w:id="345" w:author="user" w:date="2014-05-25T12:30:00Z">
            <w:rPr/>
          </w:rPrChange>
        </w:rPr>
      </w:pPr>
      <w:r w:rsidRPr="009B063D">
        <w:rPr>
          <w:sz w:val="28"/>
          <w:szCs w:val="28"/>
          <w:rPrChange w:id="346" w:author="user" w:date="2014-05-25T12:30:00Z">
            <w:rPr/>
          </w:rPrChange>
        </w:rPr>
        <w:t xml:space="preserve">Systems that are designed to reproduce certain </w:t>
      </w:r>
      <w:proofErr w:type="spellStart"/>
      <w:r w:rsidRPr="009B063D">
        <w:rPr>
          <w:sz w:val="28"/>
          <w:szCs w:val="28"/>
          <w:rPrChange w:id="347" w:author="user" w:date="2014-05-25T12:30:00Z">
            <w:rPr/>
          </w:rPrChange>
        </w:rPr>
        <w:t>human</w:t>
      </w:r>
      <w:ins w:id="348" w:author="user" w:date="2014-05-25T14:50:00Z">
        <w:r w:rsidR="009D6356">
          <w:rPr>
            <w:rFonts w:hint="eastAsia"/>
            <w:sz w:val="28"/>
            <w:szCs w:val="28"/>
          </w:rPr>
          <w:t>ic</w:t>
        </w:r>
      </w:ins>
      <w:proofErr w:type="spellEnd"/>
      <w:r w:rsidRPr="009B063D">
        <w:rPr>
          <w:sz w:val="28"/>
          <w:szCs w:val="28"/>
          <w:rPrChange w:id="349" w:author="user" w:date="2014-05-25T12:30:00Z">
            <w:rPr/>
          </w:rPrChange>
        </w:rPr>
        <w:t xml:space="preserve"> performance or style are usually designed and trained using a particular performer's recordings. One commercial example is the </w:t>
      </w:r>
      <w:proofErr w:type="spellStart"/>
      <w:r w:rsidRPr="009B063D">
        <w:rPr>
          <w:sz w:val="28"/>
          <w:szCs w:val="28"/>
          <w:rPrChange w:id="350" w:author="user" w:date="2014-05-25T12:30:00Z">
            <w:rPr/>
          </w:rPrChange>
        </w:rPr>
        <w:t>Zenph</w:t>
      </w:r>
      <w:proofErr w:type="spellEnd"/>
      <w:r w:rsidRPr="009B063D">
        <w:rPr>
          <w:sz w:val="28"/>
          <w:szCs w:val="28"/>
          <w:rPrChange w:id="351" w:author="user" w:date="2014-05-25T12:30:00Z">
            <w:rPr/>
          </w:rPrChange>
        </w:rPr>
        <w:t xml:space="preserve"> re-performance CD \</w:t>
      </w:r>
      <w:proofErr w:type="gramStart"/>
      <w:r w:rsidRPr="009B063D">
        <w:rPr>
          <w:sz w:val="28"/>
          <w:szCs w:val="28"/>
          <w:rPrChange w:id="352" w:author="user" w:date="2014-05-25T12:30:00Z">
            <w:rPr/>
          </w:rPrChange>
        </w:rPr>
        <w:t>cite{</w:t>
      </w:r>
      <w:proofErr w:type="spellStart"/>
      <w:proofErr w:type="gramEnd"/>
      <w:r w:rsidRPr="009B063D">
        <w:rPr>
          <w:sz w:val="28"/>
          <w:szCs w:val="28"/>
          <w:rPrChange w:id="353" w:author="user" w:date="2014-05-25T12:30:00Z">
            <w:rPr/>
          </w:rPrChange>
        </w:rPr>
        <w:t>zenph</w:t>
      </w:r>
      <w:proofErr w:type="spellEnd"/>
      <w:r w:rsidRPr="009B063D">
        <w:rPr>
          <w:sz w:val="28"/>
          <w:szCs w:val="28"/>
          <w:rPrChange w:id="354" w:author="user" w:date="2014-05-25T12:30:00Z">
            <w:rPr/>
          </w:rPrChange>
        </w:rPr>
        <w:t xml:space="preserve">}. This CD contains </w:t>
      </w:r>
      <w:r w:rsidRPr="009B063D">
        <w:rPr>
          <w:sz w:val="28"/>
          <w:szCs w:val="28"/>
          <w:rPrChange w:id="355" w:author="user" w:date="2014-05-25T12:30:00Z">
            <w:rPr/>
          </w:rPrChange>
        </w:rPr>
        <w:lastRenderedPageBreak/>
        <w:t xml:space="preserve">music performed by an expressive performance model of </w:t>
      </w:r>
      <w:proofErr w:type="spellStart"/>
      <w:r w:rsidRPr="009B063D">
        <w:rPr>
          <w:sz w:val="28"/>
          <w:szCs w:val="28"/>
          <w:rPrChange w:id="356" w:author="user" w:date="2014-05-25T12:30:00Z">
            <w:rPr/>
          </w:rPrChange>
        </w:rPr>
        <w:t>Rachimaninov's</w:t>
      </w:r>
      <w:proofErr w:type="spellEnd"/>
      <w:r w:rsidRPr="009B063D">
        <w:rPr>
          <w:sz w:val="28"/>
          <w:szCs w:val="28"/>
          <w:rPrChange w:id="357" w:author="user" w:date="2014-05-25T12:30:00Z">
            <w:rPr/>
          </w:rPrChange>
        </w:rPr>
        <w:t xml:space="preserve"> style, </w:t>
      </w:r>
      <w:del w:id="358" w:author="user" w:date="2014-05-25T14:51:00Z">
        <w:r w:rsidRPr="009B063D" w:rsidDel="009D6356">
          <w:rPr>
            <w:sz w:val="28"/>
            <w:szCs w:val="28"/>
            <w:rPrChange w:id="359" w:author="user" w:date="2014-05-25T12:30:00Z">
              <w:rPr/>
            </w:rPrChange>
          </w:rPr>
          <w:delText xml:space="preserve">but </w:delText>
        </w:r>
      </w:del>
      <w:ins w:id="360" w:author="user" w:date="2014-05-25T14:51:00Z">
        <w:r w:rsidR="009D6356">
          <w:rPr>
            <w:rFonts w:hint="eastAsia"/>
            <w:sz w:val="28"/>
            <w:szCs w:val="28"/>
          </w:rPr>
          <w:t>while</w:t>
        </w:r>
        <w:r w:rsidR="009D6356" w:rsidRPr="009B063D">
          <w:rPr>
            <w:sz w:val="28"/>
            <w:szCs w:val="28"/>
            <w:rPrChange w:id="361" w:author="user" w:date="2014-05-25T12:30:00Z">
              <w:rPr/>
            </w:rPrChange>
          </w:rPr>
          <w:t xml:space="preserve"> </w:t>
        </w:r>
      </w:ins>
      <w:proofErr w:type="spellStart"/>
      <w:r w:rsidRPr="009B063D">
        <w:rPr>
          <w:sz w:val="28"/>
          <w:szCs w:val="28"/>
          <w:rPrChange w:id="362" w:author="user" w:date="2014-05-25T12:30:00Z">
            <w:rPr/>
          </w:rPrChange>
        </w:rPr>
        <w:t>Rachimaninov</w:t>
      </w:r>
      <w:proofErr w:type="spellEnd"/>
      <w:r w:rsidRPr="009B063D">
        <w:rPr>
          <w:sz w:val="28"/>
          <w:szCs w:val="28"/>
          <w:rPrChange w:id="363" w:author="user" w:date="2014-05-25T12:30:00Z">
            <w:rPr/>
          </w:rPrChange>
        </w:rPr>
        <w:t xml:space="preserve"> had never recorded these pieces in his lifetime. </w:t>
      </w:r>
    </w:p>
    <w:p w:rsidR="00640F9D" w:rsidRPr="009B063D" w:rsidRDefault="00640F9D" w:rsidP="00640F9D">
      <w:pPr>
        <w:pStyle w:val="PreformattedText"/>
        <w:rPr>
          <w:sz w:val="28"/>
          <w:szCs w:val="28"/>
          <w:rPrChange w:id="364" w:author="user" w:date="2014-05-25T12:30:00Z">
            <w:rPr/>
          </w:rPrChange>
        </w:rPr>
      </w:pPr>
    </w:p>
    <w:p w:rsidR="00640F9D" w:rsidRPr="009B063D" w:rsidRDefault="00640F9D" w:rsidP="00640F9D">
      <w:pPr>
        <w:pStyle w:val="PreformattedText"/>
        <w:rPr>
          <w:sz w:val="28"/>
          <w:szCs w:val="28"/>
          <w:rPrChange w:id="365" w:author="user" w:date="2014-05-25T12:30:00Z">
            <w:rPr/>
          </w:rPrChange>
        </w:rPr>
      </w:pPr>
    </w:p>
    <w:p w:rsidR="00640F9D" w:rsidRPr="009B063D" w:rsidRDefault="00640F9D" w:rsidP="00640F9D">
      <w:pPr>
        <w:pStyle w:val="PreformattedText"/>
        <w:rPr>
          <w:sz w:val="28"/>
          <w:szCs w:val="28"/>
          <w:rPrChange w:id="366" w:author="user" w:date="2014-05-25T12:30:00Z">
            <w:rPr/>
          </w:rPrChange>
        </w:rPr>
      </w:pPr>
      <w:r w:rsidRPr="009B063D">
        <w:rPr>
          <w:sz w:val="28"/>
          <w:szCs w:val="28"/>
          <w:rPrChange w:id="367" w:author="user" w:date="2014-05-25T12:30:00Z">
            <w:rPr/>
          </w:rPrChange>
        </w:rPr>
        <w:t xml:space="preserve">Accompaniment systems try to render expressive music that act as an accompaniment for a human performance. The challenge is that the system must be able to track the progress of </w:t>
      </w:r>
      <w:del w:id="368" w:author="user" w:date="2014-05-25T14:51:00Z">
        <w:r w:rsidRPr="009B063D" w:rsidDel="009D6356">
          <w:rPr>
            <w:sz w:val="28"/>
            <w:szCs w:val="28"/>
            <w:rPrChange w:id="369" w:author="user" w:date="2014-05-25T12:30:00Z">
              <w:rPr/>
            </w:rPrChange>
          </w:rPr>
          <w:delText xml:space="preserve">a </w:delText>
        </w:r>
      </w:del>
      <w:ins w:id="370" w:author="user" w:date="2014-05-25T14:51:00Z">
        <w:r w:rsidR="009D6356">
          <w:rPr>
            <w:rFonts w:hint="eastAsia"/>
            <w:sz w:val="28"/>
            <w:szCs w:val="28"/>
          </w:rPr>
          <w:t>the</w:t>
        </w:r>
        <w:r w:rsidR="009D6356" w:rsidRPr="009B063D">
          <w:rPr>
            <w:sz w:val="28"/>
            <w:szCs w:val="28"/>
            <w:rPrChange w:id="371" w:author="user" w:date="2014-05-25T12:30:00Z">
              <w:rPr/>
            </w:rPrChange>
          </w:rPr>
          <w:t xml:space="preserve"> </w:t>
        </w:r>
      </w:ins>
      <w:r w:rsidRPr="009B063D">
        <w:rPr>
          <w:sz w:val="28"/>
          <w:szCs w:val="28"/>
          <w:rPrChange w:id="372" w:author="user" w:date="2014-05-25T12:30:00Z">
            <w:rPr/>
          </w:rPrChange>
        </w:rPr>
        <w:t xml:space="preserve">human performance and adaptively render the accompaniment in real-time. One commercial example is Cadenza \cite{cadenza}, using the technology created by Christopher </w:t>
      </w:r>
      <w:proofErr w:type="spellStart"/>
      <w:r w:rsidRPr="009B063D">
        <w:rPr>
          <w:sz w:val="28"/>
          <w:szCs w:val="28"/>
          <w:rPrChange w:id="373" w:author="user" w:date="2014-05-25T12:30:00Z">
            <w:rPr/>
          </w:rPrChange>
        </w:rPr>
        <w:t>Raphel</w:t>
      </w:r>
      <w:proofErr w:type="spellEnd"/>
      <w:r w:rsidRPr="009B063D">
        <w:rPr>
          <w:sz w:val="28"/>
          <w:szCs w:val="28"/>
          <w:rPrChange w:id="374" w:author="user" w:date="2014-05-25T12:30:00Z">
            <w:rPr/>
          </w:rPrChange>
        </w:rPr>
        <w:t>. It can track the soloist's performance and play the accompaniment orchestral part accordingly.</w:t>
      </w:r>
    </w:p>
    <w:p w:rsidR="00640F9D" w:rsidRPr="009B063D" w:rsidRDefault="00640F9D" w:rsidP="00640F9D">
      <w:pPr>
        <w:pStyle w:val="PreformattedText"/>
        <w:rPr>
          <w:sz w:val="28"/>
          <w:szCs w:val="28"/>
          <w:rPrChange w:id="375" w:author="user" w:date="2014-05-25T12:30:00Z">
            <w:rPr/>
          </w:rPrChange>
        </w:rPr>
      </w:pPr>
    </w:p>
    <w:p w:rsidR="00640F9D" w:rsidRPr="009B063D" w:rsidRDefault="00640F9D" w:rsidP="00640F9D">
      <w:pPr>
        <w:pStyle w:val="PreformattedText"/>
        <w:rPr>
          <w:sz w:val="28"/>
          <w:szCs w:val="28"/>
          <w:rPrChange w:id="376" w:author="user" w:date="2014-05-25T12:30:00Z">
            <w:rPr/>
          </w:rPrChange>
        </w:rPr>
      </w:pPr>
    </w:p>
    <w:p w:rsidR="00640F9D" w:rsidRPr="009B063D" w:rsidRDefault="00640F9D" w:rsidP="00640F9D">
      <w:pPr>
        <w:pStyle w:val="PreformattedText"/>
        <w:rPr>
          <w:sz w:val="28"/>
          <w:szCs w:val="28"/>
          <w:rPrChange w:id="377" w:author="user" w:date="2014-05-25T12:30:00Z">
            <w:rPr/>
          </w:rPrChange>
        </w:rPr>
      </w:pPr>
      <w:r w:rsidRPr="009B063D">
        <w:rPr>
          <w:sz w:val="28"/>
          <w:szCs w:val="28"/>
          <w:rPrChange w:id="378" w:author="user" w:date="2014-05-25T12:30:00Z">
            <w:rPr/>
          </w:rPrChange>
        </w:rPr>
        <w:t>Another goal is to validate musicological theories. Musicologist may propose theories on expressive music performance, by building a generative model, they can validate their theories. These systems may focus more on the specific</w:t>
      </w:r>
      <w:ins w:id="379" w:author="user" w:date="2014-05-25T14:54:00Z">
        <w:r w:rsidR="009D6356">
          <w:rPr>
            <w:rFonts w:hint="eastAsia"/>
            <w:sz w:val="28"/>
            <w:szCs w:val="28"/>
          </w:rPr>
          <w:t xml:space="preserve"> sound effect </w:t>
        </w:r>
      </w:ins>
      <w:del w:id="380" w:author="user" w:date="2014-05-25T14:54:00Z">
        <w:r w:rsidRPr="009B063D" w:rsidDel="009D6356">
          <w:rPr>
            <w:sz w:val="28"/>
            <w:szCs w:val="28"/>
            <w:rPrChange w:id="381" w:author="user" w:date="2014-05-25T12:30:00Z">
              <w:rPr/>
            </w:rPrChange>
          </w:rPr>
          <w:delText xml:space="preserve"> phenomenon</w:delText>
        </w:r>
      </w:del>
      <w:r w:rsidRPr="009B063D">
        <w:rPr>
          <w:sz w:val="28"/>
          <w:szCs w:val="28"/>
          <w:rPrChange w:id="382" w:author="user" w:date="2014-05-25T12:30:00Z">
            <w:rPr/>
          </w:rPrChange>
        </w:rPr>
        <w:t xml:space="preserve"> that the theory tries to explain instead of generating music that is pleasant to human. </w:t>
      </w:r>
    </w:p>
    <w:p w:rsidR="00640F9D" w:rsidRPr="009B063D" w:rsidRDefault="00640F9D" w:rsidP="00640F9D">
      <w:pPr>
        <w:pStyle w:val="PreformattedText"/>
        <w:rPr>
          <w:sz w:val="28"/>
          <w:szCs w:val="28"/>
          <w:rPrChange w:id="383" w:author="user" w:date="2014-05-25T12:30:00Z">
            <w:rPr/>
          </w:rPrChange>
        </w:rPr>
      </w:pPr>
    </w:p>
    <w:p w:rsidR="00640F9D" w:rsidRPr="009B063D" w:rsidRDefault="00640F9D" w:rsidP="00640F9D">
      <w:pPr>
        <w:pStyle w:val="PreformattedText"/>
        <w:rPr>
          <w:sz w:val="28"/>
          <w:szCs w:val="28"/>
          <w:rPrChange w:id="384" w:author="user" w:date="2014-05-25T12:30:00Z">
            <w:rPr/>
          </w:rPrChange>
        </w:rPr>
      </w:pPr>
    </w:p>
    <w:p w:rsidR="00640F9D" w:rsidRPr="009B063D" w:rsidRDefault="00640F9D" w:rsidP="00640F9D">
      <w:pPr>
        <w:pStyle w:val="PreformattedText"/>
        <w:rPr>
          <w:sz w:val="28"/>
          <w:szCs w:val="28"/>
          <w:rPrChange w:id="385" w:author="user" w:date="2014-05-25T12:30:00Z">
            <w:rPr/>
          </w:rPrChange>
        </w:rPr>
      </w:pPr>
      <w:r w:rsidRPr="009B063D">
        <w:rPr>
          <w:sz w:val="28"/>
          <w:szCs w:val="28"/>
          <w:rPrChange w:id="386" w:author="user" w:date="2014-05-25T12:30:00Z">
            <w:rPr/>
          </w:rPrChange>
        </w:rPr>
        <w:t>Finally, some systems combine</w:t>
      </w:r>
      <w:del w:id="387" w:author="user" w:date="2014-05-25T14:55:00Z">
        <w:r w:rsidRPr="009B063D" w:rsidDel="009D6356">
          <w:rPr>
            <w:sz w:val="28"/>
            <w:szCs w:val="28"/>
            <w:rPrChange w:id="388" w:author="user" w:date="2014-05-25T12:30:00Z">
              <w:rPr/>
            </w:rPrChange>
          </w:rPr>
          <w:delText>s</w:delText>
        </w:r>
      </w:del>
      <w:r w:rsidRPr="009B063D">
        <w:rPr>
          <w:sz w:val="28"/>
          <w:szCs w:val="28"/>
          <w:rPrChange w:id="389" w:author="user" w:date="2014-05-25T12:30:00Z">
            <w:rPr/>
          </w:rPrChange>
        </w:rPr>
        <w:t xml:space="preserve"> computer composition with expressive performance. These systems have a big advantage because the intention of the composer can be shared with the performer. Other systems that perform</w:t>
      </w:r>
      <w:del w:id="390" w:author="user" w:date="2014-05-25T14:55:00Z">
        <w:r w:rsidRPr="009B063D" w:rsidDel="009D6356">
          <w:rPr>
            <w:sz w:val="28"/>
            <w:szCs w:val="28"/>
            <w:rPrChange w:id="391" w:author="user" w:date="2014-05-25T12:30:00Z">
              <w:rPr/>
            </w:rPrChange>
          </w:rPr>
          <w:delText>s</w:delText>
        </w:r>
      </w:del>
      <w:r w:rsidRPr="00182D98">
        <w:t xml:space="preserve"> </w:t>
      </w:r>
      <w:r w:rsidRPr="00182D98">
        <w:rPr>
          <w:sz w:val="28"/>
          <w:szCs w:val="28"/>
          <w:rPrChange w:id="392" w:author="user" w:date="2014-05-25T14:58:00Z">
            <w:rPr/>
          </w:rPrChange>
        </w:rPr>
        <w:t>past compositions</w:t>
      </w:r>
      <w:r w:rsidRPr="00182D98">
        <w:t xml:space="preserve"> </w:t>
      </w:r>
      <w:r w:rsidRPr="009B063D">
        <w:rPr>
          <w:sz w:val="28"/>
          <w:szCs w:val="28"/>
          <w:rPrChange w:id="393" w:author="user" w:date="2014-05-25T12:30:00Z">
            <w:rPr/>
          </w:rPrChange>
        </w:rPr>
        <w:t xml:space="preserve">can only guess the composer's intention by analyzing the score notation. These systems usually </w:t>
      </w:r>
      <w:del w:id="394" w:author="user" w:date="2014-05-25T14:58:00Z">
        <w:r w:rsidRPr="009B063D" w:rsidDel="00182D98">
          <w:rPr>
            <w:sz w:val="28"/>
            <w:szCs w:val="28"/>
            <w:rPrChange w:id="395" w:author="user" w:date="2014-05-25T12:30:00Z">
              <w:rPr/>
            </w:rPrChange>
          </w:rPr>
          <w:delText xml:space="preserve">has </w:delText>
        </w:r>
      </w:del>
      <w:ins w:id="396" w:author="user" w:date="2014-05-25T14:58:00Z">
        <w:r w:rsidR="00182D98" w:rsidRPr="009B063D">
          <w:rPr>
            <w:sz w:val="28"/>
            <w:szCs w:val="28"/>
            <w:rPrChange w:id="397" w:author="user" w:date="2014-05-25T12:30:00Z">
              <w:rPr/>
            </w:rPrChange>
          </w:rPr>
          <w:t>ha</w:t>
        </w:r>
        <w:r w:rsidR="00182D98">
          <w:rPr>
            <w:rFonts w:hint="eastAsia"/>
            <w:sz w:val="28"/>
            <w:szCs w:val="28"/>
          </w:rPr>
          <w:t>ve</w:t>
        </w:r>
        <w:r w:rsidR="00182D98" w:rsidRPr="009B063D">
          <w:rPr>
            <w:sz w:val="28"/>
            <w:szCs w:val="28"/>
            <w:rPrChange w:id="398" w:author="user" w:date="2014-05-25T12:30:00Z">
              <w:rPr/>
            </w:rPrChange>
          </w:rPr>
          <w:t xml:space="preserve"> </w:t>
        </w:r>
      </w:ins>
      <w:r w:rsidRPr="009B063D">
        <w:rPr>
          <w:sz w:val="28"/>
          <w:szCs w:val="28"/>
          <w:rPrChange w:id="399" w:author="user" w:date="2014-05-25T12:30:00Z">
            <w:rPr/>
          </w:rPrChange>
        </w:rPr>
        <w:t>their own data structure to represent music, which can contain more information than traditional music notation, but the performance system is not backward compatible with past compositions.</w:t>
      </w:r>
    </w:p>
    <w:p w:rsidR="00640F9D" w:rsidRPr="009B063D" w:rsidRDefault="00640F9D" w:rsidP="00640F9D">
      <w:pPr>
        <w:pStyle w:val="PreformattedText"/>
        <w:rPr>
          <w:sz w:val="28"/>
          <w:szCs w:val="28"/>
          <w:rPrChange w:id="400" w:author="user" w:date="2014-05-25T12:30:00Z">
            <w:rPr/>
          </w:rPrChange>
        </w:rPr>
      </w:pPr>
    </w:p>
    <w:p w:rsidR="00640F9D" w:rsidRPr="009B063D" w:rsidRDefault="00640F9D" w:rsidP="00640F9D">
      <w:pPr>
        <w:pStyle w:val="PreformattedText"/>
        <w:rPr>
          <w:sz w:val="28"/>
          <w:szCs w:val="28"/>
          <w:rPrChange w:id="401" w:author="user" w:date="2014-05-25T12:30:00Z">
            <w:rPr/>
          </w:rPrChange>
        </w:rPr>
      </w:pPr>
    </w:p>
    <w:p w:rsidR="00640F9D" w:rsidRPr="009B063D" w:rsidRDefault="00640F9D" w:rsidP="00640F9D">
      <w:pPr>
        <w:pStyle w:val="PreformattedText"/>
        <w:rPr>
          <w:sz w:val="28"/>
          <w:szCs w:val="28"/>
          <w:rPrChange w:id="402" w:author="user" w:date="2014-05-25T12:30:00Z">
            <w:rPr/>
          </w:rPrChange>
        </w:rPr>
      </w:pPr>
      <w:r w:rsidRPr="009B063D">
        <w:rPr>
          <w:sz w:val="28"/>
          <w:szCs w:val="28"/>
          <w:rPrChange w:id="403" w:author="user" w:date="2014-05-25T12:30:00Z">
            <w:rPr/>
          </w:rPrChange>
        </w:rPr>
        <w:t>Because of the high diversity in the goals they want to achieve, it is very hard to make fair comparison between systems. But we can still evaluate the capability of these systems by the following three key indicators proposed by \</w:t>
      </w:r>
      <w:proofErr w:type="gramStart"/>
      <w:r w:rsidRPr="009B063D">
        <w:rPr>
          <w:sz w:val="28"/>
          <w:szCs w:val="28"/>
          <w:rPrChange w:id="404" w:author="user" w:date="2014-05-25T12:30:00Z">
            <w:rPr/>
          </w:rPrChange>
        </w:rPr>
        <w:t>cite{</w:t>
      </w:r>
      <w:proofErr w:type="gramEnd"/>
      <w:r w:rsidRPr="009B063D">
        <w:rPr>
          <w:sz w:val="28"/>
          <w:szCs w:val="28"/>
          <w:rPrChange w:id="405" w:author="user" w:date="2014-05-25T12:30:00Z">
            <w:rPr/>
          </w:rPrChange>
        </w:rPr>
        <w:t>THEBOOK}:</w:t>
      </w:r>
    </w:p>
    <w:p w:rsidR="00640F9D" w:rsidRPr="009B063D" w:rsidRDefault="00640F9D" w:rsidP="00640F9D">
      <w:pPr>
        <w:pStyle w:val="PreformattedText"/>
        <w:rPr>
          <w:sz w:val="28"/>
          <w:szCs w:val="28"/>
          <w:rPrChange w:id="406" w:author="user" w:date="2014-05-25T12:30:00Z">
            <w:rPr/>
          </w:rPrChange>
        </w:rPr>
      </w:pPr>
      <w:r w:rsidRPr="009B063D">
        <w:rPr>
          <w:sz w:val="28"/>
          <w:szCs w:val="28"/>
          <w:rPrChange w:id="407" w:author="user" w:date="2014-05-25T12:30:00Z">
            <w:rPr/>
          </w:rPrChange>
        </w:rPr>
        <w:t>\begin{enumerate}</w:t>
      </w:r>
    </w:p>
    <w:p w:rsidR="00640F9D" w:rsidRPr="009B063D" w:rsidRDefault="00640F9D" w:rsidP="00640F9D">
      <w:pPr>
        <w:pStyle w:val="PreformattedText"/>
        <w:rPr>
          <w:sz w:val="28"/>
          <w:szCs w:val="28"/>
          <w:rPrChange w:id="408" w:author="user" w:date="2014-05-25T12:30:00Z">
            <w:rPr/>
          </w:rPrChange>
        </w:rPr>
      </w:pPr>
      <w:r w:rsidRPr="009B063D">
        <w:rPr>
          <w:sz w:val="28"/>
          <w:szCs w:val="28"/>
          <w:rPrChange w:id="409" w:author="user" w:date="2014-05-25T12:30:00Z">
            <w:rPr/>
          </w:rPrChange>
        </w:rPr>
        <w:t xml:space="preserve">   \item Expressive expression capability</w:t>
      </w:r>
    </w:p>
    <w:p w:rsidR="00640F9D" w:rsidRPr="009B063D" w:rsidRDefault="00640F9D" w:rsidP="00640F9D">
      <w:pPr>
        <w:pStyle w:val="PreformattedText"/>
        <w:rPr>
          <w:sz w:val="28"/>
          <w:szCs w:val="28"/>
          <w:rPrChange w:id="410" w:author="user" w:date="2014-05-25T12:30:00Z">
            <w:rPr/>
          </w:rPrChange>
        </w:rPr>
      </w:pPr>
      <w:r w:rsidRPr="009B063D">
        <w:rPr>
          <w:sz w:val="28"/>
          <w:szCs w:val="28"/>
          <w:rPrChange w:id="411" w:author="user" w:date="2014-05-25T12:30:00Z">
            <w:rPr/>
          </w:rPrChange>
        </w:rPr>
        <w:t xml:space="preserve">   \item Polyphonic capability</w:t>
      </w:r>
    </w:p>
    <w:p w:rsidR="00640F9D" w:rsidRPr="009B063D" w:rsidRDefault="00640F9D" w:rsidP="00640F9D">
      <w:pPr>
        <w:pStyle w:val="PreformattedText"/>
        <w:rPr>
          <w:sz w:val="28"/>
          <w:szCs w:val="28"/>
          <w:rPrChange w:id="412" w:author="user" w:date="2014-05-25T12:30:00Z">
            <w:rPr/>
          </w:rPrChange>
        </w:rPr>
      </w:pPr>
      <w:r w:rsidRPr="009B063D">
        <w:rPr>
          <w:sz w:val="28"/>
          <w:szCs w:val="28"/>
          <w:rPrChange w:id="413" w:author="user" w:date="2014-05-25T12:30:00Z">
            <w:rPr/>
          </w:rPrChange>
        </w:rPr>
        <w:t xml:space="preserve">   \item Performance creativity</w:t>
      </w:r>
    </w:p>
    <w:p w:rsidR="00640F9D" w:rsidRPr="009B063D" w:rsidRDefault="00640F9D" w:rsidP="00640F9D">
      <w:pPr>
        <w:pStyle w:val="PreformattedText"/>
        <w:rPr>
          <w:sz w:val="28"/>
          <w:szCs w:val="28"/>
          <w:rPrChange w:id="414" w:author="user" w:date="2014-05-25T12:30:00Z">
            <w:rPr/>
          </w:rPrChange>
        </w:rPr>
      </w:pPr>
      <w:r w:rsidRPr="009B063D">
        <w:rPr>
          <w:sz w:val="28"/>
          <w:szCs w:val="28"/>
          <w:rPrChange w:id="415" w:author="user" w:date="2014-05-25T12:30:00Z">
            <w:rPr/>
          </w:rPrChange>
        </w:rPr>
        <w:t>\end{enumerate}</w:t>
      </w:r>
    </w:p>
    <w:p w:rsidR="00640F9D" w:rsidRPr="009B063D" w:rsidRDefault="00640F9D" w:rsidP="00640F9D">
      <w:pPr>
        <w:pStyle w:val="PreformattedText"/>
        <w:rPr>
          <w:sz w:val="28"/>
          <w:szCs w:val="28"/>
          <w:rPrChange w:id="416" w:author="user" w:date="2014-05-25T12:30:00Z">
            <w:rPr/>
          </w:rPrChange>
        </w:rPr>
      </w:pPr>
    </w:p>
    <w:p w:rsidR="00640F9D" w:rsidRPr="009B063D" w:rsidRDefault="00640F9D" w:rsidP="00640F9D">
      <w:pPr>
        <w:pStyle w:val="PreformattedText"/>
        <w:rPr>
          <w:sz w:val="28"/>
          <w:szCs w:val="28"/>
          <w:rPrChange w:id="417" w:author="user" w:date="2014-05-25T12:30:00Z">
            <w:rPr/>
          </w:rPrChange>
        </w:rPr>
      </w:pPr>
      <w:r w:rsidRPr="009B063D">
        <w:rPr>
          <w:sz w:val="28"/>
          <w:szCs w:val="28"/>
          <w:rPrChange w:id="418" w:author="user" w:date="2014-05-25T12:30:00Z">
            <w:rPr/>
          </w:rPrChange>
        </w:rPr>
        <w:t xml:space="preserve">Expressive expression capability </w:t>
      </w:r>
      <w:del w:id="419" w:author="user" w:date="2014-05-25T15:00:00Z">
        <w:r w:rsidRPr="009B063D" w:rsidDel="00182D98">
          <w:rPr>
            <w:sz w:val="28"/>
            <w:szCs w:val="28"/>
            <w:rPrChange w:id="420" w:author="user" w:date="2014-05-25T12:30:00Z">
              <w:rPr/>
            </w:rPrChange>
          </w:rPr>
          <w:delText xml:space="preserve">can </w:delText>
        </w:r>
      </w:del>
      <w:r w:rsidRPr="009B063D">
        <w:rPr>
          <w:sz w:val="28"/>
          <w:szCs w:val="28"/>
          <w:rPrChange w:id="421" w:author="user" w:date="2014-05-25T12:30:00Z">
            <w:rPr/>
          </w:rPrChange>
        </w:rPr>
        <w:t>range</w:t>
      </w:r>
      <w:ins w:id="422" w:author="user" w:date="2014-05-25T15:00:00Z">
        <w:r w:rsidR="00182D98">
          <w:rPr>
            <w:rFonts w:hint="eastAsia"/>
            <w:sz w:val="28"/>
            <w:szCs w:val="28"/>
          </w:rPr>
          <w:t>s</w:t>
        </w:r>
      </w:ins>
      <w:r w:rsidRPr="009B063D">
        <w:rPr>
          <w:sz w:val="28"/>
          <w:szCs w:val="28"/>
          <w:rPrChange w:id="423" w:author="user" w:date="2014-05-25T12:30:00Z">
            <w:rPr/>
          </w:rPrChange>
        </w:rPr>
        <w:t xml:space="preserve"> from </w:t>
      </w:r>
      <w:ins w:id="424" w:author="user" w:date="2014-05-25T15:00:00Z">
        <w:r w:rsidR="00182D98">
          <w:rPr>
            <w:rFonts w:hint="eastAsia"/>
            <w:sz w:val="28"/>
            <w:szCs w:val="28"/>
          </w:rPr>
          <w:t xml:space="preserve">a </w:t>
        </w:r>
      </w:ins>
      <w:r w:rsidRPr="009B063D">
        <w:rPr>
          <w:sz w:val="28"/>
          <w:szCs w:val="28"/>
          <w:rPrChange w:id="425" w:author="user" w:date="2014-05-25T12:30:00Z">
            <w:rPr/>
          </w:rPrChange>
        </w:rPr>
        <w:t xml:space="preserve">very </w:t>
      </w:r>
      <w:del w:id="426" w:author="user" w:date="2014-05-25T15:00:00Z">
        <w:r w:rsidRPr="009B063D" w:rsidDel="00182D98">
          <w:rPr>
            <w:sz w:val="28"/>
            <w:szCs w:val="28"/>
            <w:rPrChange w:id="427" w:author="user" w:date="2014-05-25T12:30:00Z">
              <w:rPr/>
            </w:rPrChange>
          </w:rPr>
          <w:delText xml:space="preserve">high </w:delText>
        </w:r>
      </w:del>
      <w:ins w:id="428" w:author="user" w:date="2014-05-25T15:00:00Z">
        <w:r w:rsidR="00182D98" w:rsidRPr="009B063D">
          <w:rPr>
            <w:sz w:val="28"/>
            <w:szCs w:val="28"/>
            <w:rPrChange w:id="429" w:author="user" w:date="2014-05-25T12:30:00Z">
              <w:rPr/>
            </w:rPrChange>
          </w:rPr>
          <w:t>high</w:t>
        </w:r>
        <w:r w:rsidR="00182D98">
          <w:rPr>
            <w:rFonts w:hint="eastAsia"/>
            <w:sz w:val="28"/>
            <w:szCs w:val="28"/>
          </w:rPr>
          <w:t>-</w:t>
        </w:r>
      </w:ins>
      <w:r w:rsidRPr="009B063D">
        <w:rPr>
          <w:sz w:val="28"/>
          <w:szCs w:val="28"/>
          <w:rPrChange w:id="430" w:author="user" w:date="2014-05-25T12:30:00Z">
            <w:rPr/>
          </w:rPrChange>
        </w:rPr>
        <w:t>level structural expression (e.g.</w:t>
      </w:r>
      <w:ins w:id="431" w:author="user" w:date="2014-05-25T15:01:00Z">
        <w:r w:rsidR="00182D98">
          <w:rPr>
            <w:rFonts w:hint="eastAsia"/>
            <w:sz w:val="28"/>
            <w:szCs w:val="28"/>
          </w:rPr>
          <w:t>,</w:t>
        </w:r>
      </w:ins>
      <w:r w:rsidRPr="009B063D">
        <w:rPr>
          <w:sz w:val="28"/>
          <w:szCs w:val="28"/>
          <w:rPrChange w:id="432" w:author="user" w:date="2014-05-25T12:30:00Z">
            <w:rPr/>
          </w:rPrChange>
        </w:rPr>
        <w:t xml:space="preserve"> tempo contrast between sections) to note level expression (e.g. onset, loudness, duration) or even sub-note expression (e.g. loudness envelop, timbre). Most systems can generate note-level expression, but higher or lower level expressions are much rare.</w:t>
      </w:r>
    </w:p>
    <w:p w:rsidR="00640F9D" w:rsidRPr="009B063D" w:rsidRDefault="00640F9D" w:rsidP="00640F9D">
      <w:pPr>
        <w:pStyle w:val="PreformattedText"/>
        <w:rPr>
          <w:sz w:val="28"/>
          <w:szCs w:val="28"/>
          <w:rPrChange w:id="433" w:author="user" w:date="2014-05-25T12:30:00Z">
            <w:rPr/>
          </w:rPrChange>
        </w:rPr>
      </w:pPr>
    </w:p>
    <w:p w:rsidR="00640F9D" w:rsidRPr="009B063D" w:rsidRDefault="00640F9D" w:rsidP="00640F9D">
      <w:pPr>
        <w:pStyle w:val="PreformattedText"/>
        <w:rPr>
          <w:sz w:val="28"/>
          <w:szCs w:val="28"/>
          <w:rPrChange w:id="434" w:author="user" w:date="2014-05-25T12:30:00Z">
            <w:rPr/>
          </w:rPrChange>
        </w:rPr>
      </w:pPr>
      <w:r w:rsidRPr="009B063D">
        <w:rPr>
          <w:sz w:val="28"/>
          <w:szCs w:val="28"/>
          <w:rPrChange w:id="435" w:author="user" w:date="2014-05-25T12:30:00Z">
            <w:rPr/>
          </w:rPrChange>
        </w:rPr>
        <w:t>Polyphonic capability indicates if the system can perform</w:t>
      </w:r>
      <w:ins w:id="436" w:author="user" w:date="2014-05-25T15:02:00Z">
        <w:r w:rsidR="00182D98">
          <w:rPr>
            <w:rFonts w:hint="eastAsia"/>
            <w:sz w:val="28"/>
            <w:szCs w:val="28"/>
          </w:rPr>
          <w:t xml:space="preserve"> </w:t>
        </w:r>
        <w:proofErr w:type="spellStart"/>
        <w:r w:rsidR="00182D98">
          <w:rPr>
            <w:rFonts w:hint="eastAsia"/>
            <w:sz w:val="28"/>
            <w:szCs w:val="28"/>
          </w:rPr>
          <w:t>a</w:t>
        </w:r>
      </w:ins>
      <w:del w:id="437" w:author="user" w:date="2014-05-25T15:02:00Z">
        <w:r w:rsidRPr="009B063D" w:rsidDel="00182D98">
          <w:rPr>
            <w:sz w:val="28"/>
            <w:szCs w:val="28"/>
            <w:rPrChange w:id="438" w:author="user" w:date="2014-05-25T12:30:00Z">
              <w:rPr/>
            </w:rPrChange>
          </w:rPr>
          <w:delText xml:space="preserve"> </w:delText>
        </w:r>
      </w:del>
      <w:r w:rsidRPr="009B063D">
        <w:rPr>
          <w:sz w:val="28"/>
          <w:szCs w:val="28"/>
          <w:rPrChange w:id="439" w:author="user" w:date="2014-05-25T12:30:00Z">
            <w:rPr/>
          </w:rPrChange>
        </w:rPr>
        <w:t>polyphonic</w:t>
      </w:r>
      <w:proofErr w:type="spellEnd"/>
      <w:r w:rsidRPr="009B063D">
        <w:rPr>
          <w:sz w:val="28"/>
          <w:szCs w:val="28"/>
          <w:rPrChange w:id="440" w:author="user" w:date="2014-05-25T12:30:00Z">
            <w:rPr/>
          </w:rPrChange>
        </w:rPr>
        <w:t xml:space="preserve"> </w:t>
      </w:r>
      <w:del w:id="441" w:author="user" w:date="2014-05-25T15:03:00Z">
        <w:r w:rsidRPr="009B063D" w:rsidDel="00182D98">
          <w:rPr>
            <w:sz w:val="28"/>
            <w:szCs w:val="28"/>
            <w:rPrChange w:id="442" w:author="user" w:date="2014-05-25T12:30:00Z">
              <w:rPr/>
            </w:rPrChange>
          </w:rPr>
          <w:delText>input</w:delText>
        </w:r>
      </w:del>
      <w:ins w:id="443" w:author="user" w:date="2014-05-25T15:02:00Z">
        <w:r w:rsidR="00182D98">
          <w:rPr>
            <w:rFonts w:hint="eastAsia"/>
            <w:sz w:val="28"/>
            <w:szCs w:val="28"/>
          </w:rPr>
          <w:t>staff</w:t>
        </w:r>
      </w:ins>
      <w:r w:rsidRPr="009B063D">
        <w:rPr>
          <w:sz w:val="28"/>
          <w:szCs w:val="28"/>
          <w:rPrChange w:id="444" w:author="user" w:date="2014-05-25T12:30:00Z">
            <w:rPr/>
          </w:rPrChange>
        </w:rPr>
        <w:t xml:space="preserve">. Polyphonic systems are more challenging than monophonic ones because they </w:t>
      </w:r>
      <w:r w:rsidRPr="009B063D">
        <w:rPr>
          <w:sz w:val="28"/>
          <w:szCs w:val="28"/>
          <w:rPrChange w:id="445" w:author="user" w:date="2014-05-25T12:30:00Z">
            <w:rPr/>
          </w:rPrChange>
        </w:rPr>
        <w:lastRenderedPageBreak/>
        <w:t>require</w:t>
      </w:r>
      <w:del w:id="446" w:author="user" w:date="2014-05-25T15:03:00Z">
        <w:r w:rsidRPr="009B063D" w:rsidDel="00182D98">
          <w:rPr>
            <w:sz w:val="28"/>
            <w:szCs w:val="28"/>
            <w:rPrChange w:id="447" w:author="user" w:date="2014-05-25T12:30:00Z">
              <w:rPr/>
            </w:rPrChange>
          </w:rPr>
          <w:delText>s</w:delText>
        </w:r>
      </w:del>
      <w:r w:rsidRPr="009B063D">
        <w:rPr>
          <w:sz w:val="28"/>
          <w:szCs w:val="28"/>
          <w:rPrChange w:id="448" w:author="user" w:date="2014-05-25T12:30:00Z">
            <w:rPr/>
          </w:rPrChange>
        </w:rPr>
        <w:t xml:space="preserve"> synchronization between voices. </w:t>
      </w:r>
    </w:p>
    <w:p w:rsidR="00640F9D" w:rsidRPr="009B063D" w:rsidRDefault="00640F9D" w:rsidP="00640F9D">
      <w:pPr>
        <w:pStyle w:val="PreformattedText"/>
        <w:rPr>
          <w:sz w:val="28"/>
          <w:szCs w:val="28"/>
          <w:rPrChange w:id="449" w:author="user" w:date="2014-05-25T12:30:00Z">
            <w:rPr/>
          </w:rPrChange>
        </w:rPr>
      </w:pPr>
    </w:p>
    <w:p w:rsidR="00640F9D" w:rsidRPr="009B063D" w:rsidRDefault="00640F9D" w:rsidP="00640F9D">
      <w:pPr>
        <w:pStyle w:val="PreformattedText"/>
        <w:rPr>
          <w:sz w:val="28"/>
          <w:szCs w:val="28"/>
          <w:rPrChange w:id="450" w:author="user" w:date="2014-05-25T12:30:00Z">
            <w:rPr/>
          </w:rPrChange>
        </w:rPr>
      </w:pPr>
      <w:r w:rsidRPr="009B063D">
        <w:rPr>
          <w:sz w:val="28"/>
          <w:szCs w:val="28"/>
          <w:rPrChange w:id="451" w:author="user" w:date="2014-05-25T12:30:00Z">
            <w:rPr/>
          </w:rPrChange>
        </w:rPr>
        <w:t xml:space="preserve">Performance creativity measures the ability of the system to create novel expression. The desired level of creativity varies from goal to goal. A system aiming to recreate human performance may want to produce deterministic expressions based on the </w:t>
      </w:r>
      <w:del w:id="452" w:author="user" w:date="2014-05-25T15:04:00Z">
        <w:r w:rsidRPr="009B063D" w:rsidDel="00182D98">
          <w:rPr>
            <w:sz w:val="28"/>
            <w:szCs w:val="28"/>
            <w:rPrChange w:id="453" w:author="user" w:date="2014-05-25T12:30:00Z">
              <w:rPr/>
            </w:rPrChange>
          </w:rPr>
          <w:delText xml:space="preserve">learning </w:delText>
        </w:r>
      </w:del>
      <w:ins w:id="454" w:author="user" w:date="2014-05-25T15:04:00Z">
        <w:r w:rsidR="00182D98" w:rsidRPr="009B063D">
          <w:rPr>
            <w:sz w:val="28"/>
            <w:szCs w:val="28"/>
            <w:rPrChange w:id="455" w:author="user" w:date="2014-05-25T12:30:00Z">
              <w:rPr/>
            </w:rPrChange>
          </w:rPr>
          <w:t>learn</w:t>
        </w:r>
        <w:r w:rsidR="00182D98">
          <w:rPr>
            <w:rFonts w:hint="eastAsia"/>
            <w:sz w:val="28"/>
            <w:szCs w:val="28"/>
          </w:rPr>
          <w:t>ed</w:t>
        </w:r>
      </w:ins>
      <w:ins w:id="456" w:author="user" w:date="2014-05-25T15:05:00Z">
        <w:r w:rsidR="00182D98">
          <w:rPr>
            <w:rFonts w:hint="eastAsia"/>
            <w:sz w:val="28"/>
            <w:szCs w:val="28"/>
          </w:rPr>
          <w:t xml:space="preserve"> knowledge</w:t>
        </w:r>
      </w:ins>
      <w:ins w:id="457" w:author="user" w:date="2014-05-25T15:04:00Z">
        <w:r w:rsidR="00182D98" w:rsidRPr="009B063D">
          <w:rPr>
            <w:sz w:val="28"/>
            <w:szCs w:val="28"/>
            <w:rPrChange w:id="458" w:author="user" w:date="2014-05-25T12:30:00Z">
              <w:rPr/>
            </w:rPrChange>
          </w:rPr>
          <w:t xml:space="preserve"> </w:t>
        </w:r>
      </w:ins>
      <w:del w:id="459" w:author="user" w:date="2014-05-25T15:05:00Z">
        <w:r w:rsidRPr="009B063D" w:rsidDel="00182D98">
          <w:rPr>
            <w:sz w:val="28"/>
            <w:szCs w:val="28"/>
            <w:rPrChange w:id="460" w:author="user" w:date="2014-05-25T12:30:00Z">
              <w:rPr/>
            </w:rPrChange>
          </w:rPr>
          <w:delText>material</w:delText>
        </w:r>
      </w:del>
      <w:r w:rsidRPr="009B063D">
        <w:rPr>
          <w:sz w:val="28"/>
          <w:szCs w:val="28"/>
          <w:rPrChange w:id="461" w:author="user" w:date="2014-05-25T12:30:00Z">
            <w:rPr/>
          </w:rPrChange>
        </w:rPr>
        <w:t xml:space="preserve">, while a system </w:t>
      </w:r>
      <w:del w:id="462" w:author="user" w:date="2014-05-25T15:05:00Z">
        <w:r w:rsidRPr="009B063D" w:rsidDel="00182D98">
          <w:rPr>
            <w:sz w:val="28"/>
            <w:szCs w:val="28"/>
            <w:rPrChange w:id="463" w:author="user" w:date="2014-05-25T12:30:00Z">
              <w:rPr/>
            </w:rPrChange>
          </w:rPr>
          <w:delText xml:space="preserve">that is </w:delText>
        </w:r>
      </w:del>
      <w:r w:rsidRPr="009B063D">
        <w:rPr>
          <w:sz w:val="28"/>
          <w:szCs w:val="28"/>
          <w:rPrChange w:id="464" w:author="user" w:date="2014-05-25T12:30:00Z">
            <w:rPr/>
          </w:rPrChange>
        </w:rPr>
        <w:t xml:space="preserve">combined with a composition system may want to create highly novel performance. </w:t>
      </w:r>
    </w:p>
    <w:p w:rsidR="00640F9D" w:rsidRPr="009B063D" w:rsidRDefault="00640F9D" w:rsidP="00640F9D">
      <w:pPr>
        <w:pStyle w:val="PreformattedText"/>
        <w:rPr>
          <w:sz w:val="28"/>
          <w:szCs w:val="28"/>
          <w:rPrChange w:id="465" w:author="user" w:date="2014-05-25T12:30:00Z">
            <w:rPr/>
          </w:rPrChange>
        </w:rPr>
      </w:pPr>
    </w:p>
    <w:p w:rsidR="00640F9D" w:rsidRPr="009B063D" w:rsidRDefault="00640F9D" w:rsidP="00640F9D">
      <w:pPr>
        <w:pStyle w:val="PreformattedText"/>
        <w:rPr>
          <w:sz w:val="28"/>
          <w:szCs w:val="28"/>
          <w:rPrChange w:id="466" w:author="user" w:date="2014-05-25T12:30:00Z">
            <w:rPr/>
          </w:rPrChange>
        </w:rPr>
      </w:pPr>
    </w:p>
    <w:p w:rsidR="00640F9D" w:rsidRPr="009B063D" w:rsidRDefault="00640F9D" w:rsidP="00640F9D">
      <w:pPr>
        <w:pStyle w:val="PreformattedText"/>
        <w:rPr>
          <w:sz w:val="28"/>
          <w:szCs w:val="28"/>
          <w:rPrChange w:id="467" w:author="user" w:date="2014-05-25T12:30:00Z">
            <w:rPr/>
          </w:rPrChange>
        </w:rPr>
      </w:pPr>
      <w:r w:rsidRPr="009B063D">
        <w:rPr>
          <w:sz w:val="28"/>
          <w:szCs w:val="28"/>
          <w:rPrChange w:id="468" w:author="user" w:date="2014-05-25T12:30:00Z">
            <w:rPr/>
          </w:rPrChange>
        </w:rPr>
        <w:t xml:space="preserve">Each system </w:t>
      </w:r>
      <w:del w:id="469" w:author="user" w:date="2014-05-25T15:06:00Z">
        <w:r w:rsidRPr="009B063D" w:rsidDel="00182D98">
          <w:rPr>
            <w:sz w:val="28"/>
            <w:szCs w:val="28"/>
            <w:rPrChange w:id="470" w:author="user" w:date="2014-05-25T12:30:00Z">
              <w:rPr/>
            </w:rPrChange>
          </w:rPr>
          <w:delText xml:space="preserve">will </w:delText>
        </w:r>
        <w:r w:rsidRPr="009B063D" w:rsidDel="00455899">
          <w:rPr>
            <w:sz w:val="28"/>
            <w:szCs w:val="28"/>
            <w:rPrChange w:id="471" w:author="user" w:date="2014-05-25T12:30:00Z">
              <w:rPr/>
            </w:rPrChange>
          </w:rPr>
          <w:delText xml:space="preserve">design </w:delText>
        </w:r>
      </w:del>
      <w:ins w:id="472" w:author="user" w:date="2014-05-25T15:07:00Z">
        <w:r w:rsidR="00455899">
          <w:rPr>
            <w:rFonts w:hint="eastAsia"/>
            <w:sz w:val="28"/>
            <w:szCs w:val="28"/>
          </w:rPr>
          <w:t>is</w:t>
        </w:r>
      </w:ins>
      <w:ins w:id="473" w:author="user" w:date="2014-05-25T15:06:00Z">
        <w:r w:rsidR="00455899">
          <w:rPr>
            <w:rFonts w:hint="eastAsia"/>
            <w:sz w:val="28"/>
            <w:szCs w:val="28"/>
          </w:rPr>
          <w:t xml:space="preserve"> along with some</w:t>
        </w:r>
        <w:r w:rsidR="00455899" w:rsidRPr="009B063D">
          <w:rPr>
            <w:sz w:val="28"/>
            <w:szCs w:val="28"/>
            <w:rPrChange w:id="474" w:author="user" w:date="2014-05-25T12:30:00Z">
              <w:rPr/>
            </w:rPrChange>
          </w:rPr>
          <w:t xml:space="preserve"> </w:t>
        </w:r>
      </w:ins>
      <w:r w:rsidRPr="009B063D">
        <w:rPr>
          <w:sz w:val="28"/>
          <w:szCs w:val="28"/>
          <w:rPrChange w:id="475" w:author="user" w:date="2014-05-25T12:30:00Z">
            <w:rPr/>
          </w:rPrChange>
        </w:rPr>
        <w:t>different experiment</w:t>
      </w:r>
      <w:ins w:id="476" w:author="user" w:date="2014-05-25T15:06:00Z">
        <w:r w:rsidR="00455899">
          <w:rPr>
            <w:rFonts w:hint="eastAsia"/>
            <w:sz w:val="28"/>
            <w:szCs w:val="28"/>
          </w:rPr>
          <w:t>s</w:t>
        </w:r>
      </w:ins>
      <w:r w:rsidRPr="009B063D">
        <w:rPr>
          <w:sz w:val="28"/>
          <w:szCs w:val="28"/>
          <w:rPrChange w:id="477" w:author="user" w:date="2014-05-25T12:30:00Z">
            <w:rPr/>
          </w:rPrChange>
        </w:rPr>
        <w:t xml:space="preserve"> and metrics to verify </w:t>
      </w:r>
      <w:del w:id="478" w:author="user" w:date="2014-05-25T15:07:00Z">
        <w:r w:rsidRPr="009B063D" w:rsidDel="00455899">
          <w:rPr>
            <w:sz w:val="28"/>
            <w:szCs w:val="28"/>
            <w:rPrChange w:id="479" w:author="user" w:date="2014-05-25T12:30:00Z">
              <w:rPr/>
            </w:rPrChange>
          </w:rPr>
          <w:delText xml:space="preserve">their </w:delText>
        </w:r>
      </w:del>
      <w:ins w:id="480" w:author="user" w:date="2014-05-25T15:07:00Z">
        <w:r w:rsidR="00455899">
          <w:rPr>
            <w:rFonts w:hint="eastAsia"/>
            <w:sz w:val="28"/>
            <w:szCs w:val="28"/>
          </w:rPr>
          <w:t>its</w:t>
        </w:r>
        <w:r w:rsidR="00455899" w:rsidRPr="009B063D">
          <w:rPr>
            <w:sz w:val="28"/>
            <w:szCs w:val="28"/>
            <w:rPrChange w:id="481" w:author="user" w:date="2014-05-25T12:30:00Z">
              <w:rPr/>
            </w:rPrChange>
          </w:rPr>
          <w:t xml:space="preserve"> </w:t>
        </w:r>
      </w:ins>
      <w:r w:rsidRPr="009B063D">
        <w:rPr>
          <w:sz w:val="28"/>
          <w:szCs w:val="28"/>
          <w:rPrChange w:id="482" w:author="user" w:date="2014-05-25T12:30:00Z">
            <w:rPr/>
          </w:rPrChange>
        </w:rPr>
        <w:t>goal</w:t>
      </w:r>
      <w:del w:id="483" w:author="user" w:date="2014-05-25T15:07:00Z">
        <w:r w:rsidRPr="009B063D" w:rsidDel="00455899">
          <w:rPr>
            <w:sz w:val="28"/>
            <w:szCs w:val="28"/>
            <w:rPrChange w:id="484" w:author="user" w:date="2014-05-25T12:30:00Z">
              <w:rPr/>
            </w:rPrChange>
          </w:rPr>
          <w:delText>s</w:delText>
        </w:r>
      </w:del>
      <w:r w:rsidRPr="009B063D">
        <w:rPr>
          <w:sz w:val="28"/>
          <w:szCs w:val="28"/>
          <w:rPrChange w:id="485" w:author="user" w:date="2014-05-25T12:30:00Z">
            <w:rPr/>
          </w:rPrChange>
        </w:rPr>
        <w:t>. Thus, the self-reported results are</w:t>
      </w:r>
      <w:del w:id="486" w:author="user" w:date="2014-05-25T15:07:00Z">
        <w:r w:rsidRPr="009B063D" w:rsidDel="00455899">
          <w:rPr>
            <w:sz w:val="28"/>
            <w:szCs w:val="28"/>
            <w:rPrChange w:id="487" w:author="user" w:date="2014-05-25T12:30:00Z">
              <w:rPr/>
            </w:rPrChange>
          </w:rPr>
          <w:delText xml:space="preserve"> can</w:delText>
        </w:r>
      </w:del>
      <w:r w:rsidRPr="009B063D">
        <w:rPr>
          <w:sz w:val="28"/>
          <w:szCs w:val="28"/>
          <w:rPrChange w:id="488" w:author="user" w:date="2014-05-25T12:30:00Z">
            <w:rPr/>
          </w:rPrChange>
        </w:rPr>
        <w:t xml:space="preserve"> hardly </w:t>
      </w:r>
      <w:del w:id="489" w:author="user" w:date="2014-05-25T15:07:00Z">
        <w:r w:rsidRPr="009B063D" w:rsidDel="00455899">
          <w:rPr>
            <w:sz w:val="28"/>
            <w:szCs w:val="28"/>
            <w:rPrChange w:id="490" w:author="user" w:date="2014-05-25T12:30:00Z">
              <w:rPr/>
            </w:rPrChange>
          </w:rPr>
          <w:delText xml:space="preserve">be </w:delText>
        </w:r>
      </w:del>
      <w:r w:rsidRPr="009B063D">
        <w:rPr>
          <w:sz w:val="28"/>
          <w:szCs w:val="28"/>
          <w:rPrChange w:id="491" w:author="user" w:date="2014-05-25T12:30:00Z">
            <w:rPr/>
          </w:rPrChange>
        </w:rPr>
        <w:t xml:space="preserve">compared. The only public contest that evaluates expressive performance systems is </w:t>
      </w:r>
      <w:del w:id="492" w:author="user" w:date="2014-05-25T15:08:00Z">
        <w:r w:rsidRPr="009B063D" w:rsidDel="00455899">
          <w:rPr>
            <w:sz w:val="28"/>
            <w:szCs w:val="28"/>
            <w:rPrChange w:id="493" w:author="user" w:date="2014-05-25T12:30:00Z">
              <w:rPr/>
            </w:rPrChange>
          </w:rPr>
          <w:delText xml:space="preserve">called </w:delText>
        </w:r>
      </w:del>
      <w:proofErr w:type="spellStart"/>
      <w:r w:rsidRPr="009B063D">
        <w:rPr>
          <w:sz w:val="28"/>
          <w:szCs w:val="28"/>
          <w:rPrChange w:id="494" w:author="user" w:date="2014-05-25T12:30:00Z">
            <w:rPr/>
          </w:rPrChange>
        </w:rPr>
        <w:t>RenCon</w:t>
      </w:r>
      <w:proofErr w:type="spellEnd"/>
      <w:r w:rsidRPr="009B063D">
        <w:rPr>
          <w:sz w:val="28"/>
          <w:szCs w:val="28"/>
          <w:rPrChange w:id="495" w:author="user" w:date="2014-05-25T12:30:00Z">
            <w:rPr/>
          </w:rPrChange>
        </w:rPr>
        <w:t xml:space="preserve"> (Performance Rendering Contest)\</w:t>
      </w:r>
      <w:proofErr w:type="gramStart"/>
      <w:r w:rsidRPr="009B063D">
        <w:rPr>
          <w:sz w:val="28"/>
          <w:szCs w:val="28"/>
          <w:rPrChange w:id="496" w:author="user" w:date="2014-05-25T12:30:00Z">
            <w:rPr/>
          </w:rPrChange>
        </w:rPr>
        <w:t>cite{</w:t>
      </w:r>
      <w:proofErr w:type="spellStart"/>
      <w:proofErr w:type="gramEnd"/>
      <w:r w:rsidRPr="009B063D">
        <w:rPr>
          <w:sz w:val="28"/>
          <w:szCs w:val="28"/>
          <w:rPrChange w:id="497" w:author="user" w:date="2014-05-25T12:30:00Z">
            <w:rPr/>
          </w:rPrChange>
        </w:rPr>
        <w:t>RenCon</w:t>
      </w:r>
      <w:proofErr w:type="spellEnd"/>
      <w:r w:rsidRPr="009B063D">
        <w:rPr>
          <w:sz w:val="28"/>
          <w:szCs w:val="28"/>
          <w:rPrChange w:id="498" w:author="user" w:date="2014-05-25T12:30:00Z">
            <w:rPr/>
          </w:rPrChange>
        </w:rPr>
        <w:t xml:space="preserve">}. Scores (MIDI) will be given to participants one hour before the competition starts. The participants must generate the expressive version of the MIDIs in the given </w:t>
      </w:r>
      <w:del w:id="499" w:author="user" w:date="2014-05-25T15:09:00Z">
        <w:r w:rsidRPr="009B063D" w:rsidDel="00455899">
          <w:rPr>
            <w:sz w:val="28"/>
            <w:szCs w:val="28"/>
            <w:rPrChange w:id="500" w:author="user" w:date="2014-05-25T12:30:00Z">
              <w:rPr/>
            </w:rPrChange>
          </w:rPr>
          <w:delText>time,</w:delText>
        </w:r>
      </w:del>
      <w:ins w:id="501" w:author="user" w:date="2014-05-25T15:09:00Z">
        <w:r w:rsidR="00455899" w:rsidRPr="00455899">
          <w:rPr>
            <w:sz w:val="28"/>
            <w:szCs w:val="28"/>
          </w:rPr>
          <w:t>time;</w:t>
        </w:r>
      </w:ins>
      <w:r w:rsidRPr="009B063D">
        <w:rPr>
          <w:sz w:val="28"/>
          <w:szCs w:val="28"/>
          <w:rPrChange w:id="502" w:author="user" w:date="2014-05-25T12:30:00Z">
            <w:rPr/>
          </w:rPrChange>
        </w:rPr>
        <w:t xml:space="preserve"> the MIDIs will be played live on a Yamaha </w:t>
      </w:r>
      <w:proofErr w:type="spellStart"/>
      <w:r w:rsidRPr="009B063D">
        <w:rPr>
          <w:sz w:val="28"/>
          <w:szCs w:val="28"/>
          <w:rPrChange w:id="503" w:author="user" w:date="2014-05-25T12:30:00Z">
            <w:rPr/>
          </w:rPrChange>
        </w:rPr>
        <w:t>Disklavier</w:t>
      </w:r>
      <w:proofErr w:type="spellEnd"/>
      <w:r w:rsidRPr="009B063D">
        <w:rPr>
          <w:sz w:val="28"/>
          <w:szCs w:val="28"/>
          <w:rPrChange w:id="504" w:author="user" w:date="2014-05-25T12:30:00Z">
            <w:rPr/>
          </w:rPrChange>
        </w:rPr>
        <w:t xml:space="preserve"> piano. The audience and </w:t>
      </w:r>
      <w:proofErr w:type="gramStart"/>
      <w:r w:rsidRPr="009B063D">
        <w:rPr>
          <w:sz w:val="28"/>
          <w:szCs w:val="28"/>
          <w:rPrChange w:id="505" w:author="user" w:date="2014-05-25T12:30:00Z">
            <w:rPr/>
          </w:rPrChange>
        </w:rPr>
        <w:t xml:space="preserve">a jury </w:t>
      </w:r>
      <w:proofErr w:type="spellStart"/>
      <w:r w:rsidRPr="009B063D">
        <w:rPr>
          <w:sz w:val="28"/>
          <w:szCs w:val="28"/>
          <w:rPrChange w:id="506" w:author="user" w:date="2014-05-25T12:30:00Z">
            <w:rPr/>
          </w:rPrChange>
        </w:rPr>
        <w:t>cosists</w:t>
      </w:r>
      <w:proofErr w:type="spellEnd"/>
      <w:proofErr w:type="gramEnd"/>
      <w:r w:rsidRPr="009B063D">
        <w:rPr>
          <w:sz w:val="28"/>
          <w:szCs w:val="28"/>
          <w:rPrChange w:id="507" w:author="user" w:date="2014-05-25T12:30:00Z">
            <w:rPr/>
          </w:rPrChange>
        </w:rPr>
        <w:t xml:space="preserve"> of professional musicians will give ratings for each performance. The performances are </w:t>
      </w:r>
      <w:del w:id="508" w:author="user" w:date="2014-05-25T15:09:00Z">
        <w:r w:rsidRPr="009B063D" w:rsidDel="00455899">
          <w:rPr>
            <w:sz w:val="28"/>
            <w:szCs w:val="28"/>
            <w:rPrChange w:id="509" w:author="user" w:date="2014-05-25T12:30:00Z">
              <w:rPr/>
            </w:rPrChange>
          </w:rPr>
          <w:delText xml:space="preserve">played </w:delText>
        </w:r>
      </w:del>
      <w:ins w:id="510" w:author="user" w:date="2014-05-25T15:09:00Z">
        <w:r w:rsidR="00455899">
          <w:rPr>
            <w:rFonts w:hint="eastAsia"/>
            <w:sz w:val="28"/>
            <w:szCs w:val="28"/>
          </w:rPr>
          <w:t>arranged</w:t>
        </w:r>
        <w:r w:rsidR="00455899" w:rsidRPr="009B063D">
          <w:rPr>
            <w:sz w:val="28"/>
            <w:szCs w:val="28"/>
            <w:rPrChange w:id="511" w:author="user" w:date="2014-05-25T12:30:00Z">
              <w:rPr/>
            </w:rPrChange>
          </w:rPr>
          <w:t xml:space="preserve"> </w:t>
        </w:r>
      </w:ins>
      <w:r w:rsidRPr="009B063D">
        <w:rPr>
          <w:sz w:val="28"/>
          <w:szCs w:val="28"/>
          <w:rPrChange w:id="512" w:author="user" w:date="2014-05-25T12:30:00Z">
            <w:rPr/>
          </w:rPrChange>
        </w:rPr>
        <w:t>in random</w:t>
      </w:r>
      <w:del w:id="513" w:author="user" w:date="2014-05-25T15:10:00Z">
        <w:r w:rsidRPr="009B063D" w:rsidDel="00455899">
          <w:rPr>
            <w:sz w:val="28"/>
            <w:szCs w:val="28"/>
            <w:rPrChange w:id="514" w:author="user" w:date="2014-05-25T12:30:00Z">
              <w:rPr/>
            </w:rPrChange>
          </w:rPr>
          <w:delText xml:space="preserve"> order</w:delText>
        </w:r>
      </w:del>
      <w:r w:rsidRPr="009B063D">
        <w:rPr>
          <w:sz w:val="28"/>
          <w:szCs w:val="28"/>
          <w:rPrChange w:id="515" w:author="user" w:date="2014-05-25T12:30:00Z">
            <w:rPr/>
          </w:rPrChange>
        </w:rPr>
        <w:t>, so the audience and jury won't know which participant is behind each performance.</w:t>
      </w:r>
    </w:p>
    <w:p w:rsidR="00640F9D" w:rsidRPr="009B063D" w:rsidRDefault="00640F9D" w:rsidP="00640F9D">
      <w:pPr>
        <w:pStyle w:val="PreformattedText"/>
        <w:rPr>
          <w:sz w:val="28"/>
          <w:szCs w:val="28"/>
          <w:rPrChange w:id="516" w:author="user" w:date="2014-05-25T12:30:00Z">
            <w:rPr/>
          </w:rPrChange>
        </w:rPr>
      </w:pPr>
    </w:p>
    <w:p w:rsidR="00640F9D" w:rsidRPr="009B063D" w:rsidRDefault="00640F9D" w:rsidP="00640F9D">
      <w:pPr>
        <w:pStyle w:val="PreformattedText"/>
        <w:rPr>
          <w:sz w:val="28"/>
          <w:szCs w:val="28"/>
          <w:rPrChange w:id="517" w:author="user" w:date="2014-05-25T12:30:00Z">
            <w:rPr/>
          </w:rPrChange>
        </w:rPr>
      </w:pPr>
      <w:r w:rsidRPr="009B063D">
        <w:rPr>
          <w:sz w:val="28"/>
          <w:szCs w:val="28"/>
          <w:rPrChange w:id="518" w:author="user" w:date="2014-05-25T12:30:00Z">
            <w:rPr/>
          </w:rPrChange>
        </w:rPr>
        <w:t xml:space="preserve">The </w:t>
      </w:r>
      <w:proofErr w:type="spellStart"/>
      <w:r w:rsidRPr="009B063D">
        <w:rPr>
          <w:sz w:val="28"/>
          <w:szCs w:val="28"/>
          <w:rPrChange w:id="519" w:author="user" w:date="2014-05-25T12:30:00Z">
            <w:rPr/>
          </w:rPrChange>
        </w:rPr>
        <w:t>RenCon</w:t>
      </w:r>
      <w:proofErr w:type="spellEnd"/>
      <w:r w:rsidRPr="009B063D">
        <w:rPr>
          <w:sz w:val="28"/>
          <w:szCs w:val="28"/>
          <w:rPrChange w:id="520" w:author="user" w:date="2014-05-25T12:30:00Z">
            <w:rPr/>
          </w:rPrChange>
        </w:rPr>
        <w:t xml:space="preserve"> is divided into fully automatic and semi-automatic categories. But the degree of human intervention in the semi-automatic category varies widely between systems. So it's not very fair to compare them.</w:t>
      </w:r>
    </w:p>
    <w:p w:rsidR="00640F9D" w:rsidRPr="009B063D" w:rsidRDefault="00640F9D" w:rsidP="00640F9D">
      <w:pPr>
        <w:pStyle w:val="PreformattedText"/>
        <w:rPr>
          <w:sz w:val="28"/>
          <w:szCs w:val="28"/>
          <w:rPrChange w:id="521" w:author="user" w:date="2014-05-25T12:30:00Z">
            <w:rPr/>
          </w:rPrChange>
        </w:rPr>
      </w:pPr>
    </w:p>
    <w:p w:rsidR="00640F9D" w:rsidRPr="009B063D" w:rsidRDefault="00640F9D" w:rsidP="00640F9D">
      <w:pPr>
        <w:pStyle w:val="PreformattedText"/>
        <w:rPr>
          <w:sz w:val="28"/>
          <w:szCs w:val="28"/>
          <w:rPrChange w:id="522" w:author="user" w:date="2014-05-25T12:30:00Z">
            <w:rPr/>
          </w:rPrChange>
        </w:rPr>
      </w:pPr>
    </w:p>
    <w:p w:rsidR="00640F9D" w:rsidRPr="009B063D" w:rsidRDefault="00640F9D" w:rsidP="00640F9D">
      <w:pPr>
        <w:pStyle w:val="PreformattedText"/>
        <w:rPr>
          <w:sz w:val="28"/>
          <w:szCs w:val="28"/>
          <w:rPrChange w:id="523" w:author="user" w:date="2014-05-25T12:30:00Z">
            <w:rPr/>
          </w:rPrChange>
        </w:rPr>
      </w:pPr>
    </w:p>
    <w:p w:rsidR="00640F9D" w:rsidRPr="009B063D" w:rsidRDefault="00640F9D" w:rsidP="00640F9D">
      <w:pPr>
        <w:pStyle w:val="PreformattedText"/>
        <w:rPr>
          <w:sz w:val="28"/>
          <w:szCs w:val="28"/>
          <w:rPrChange w:id="524" w:author="user" w:date="2014-05-25T12:30:00Z">
            <w:rPr/>
          </w:rPrChange>
        </w:rPr>
      </w:pPr>
      <w:r w:rsidRPr="009B063D">
        <w:rPr>
          <w:sz w:val="28"/>
          <w:szCs w:val="28"/>
          <w:rPrChange w:id="525" w:author="user" w:date="2014-05-25T12:30:00Z">
            <w:rPr/>
          </w:rPrChange>
        </w:rPr>
        <w:t>\section{Researches Classified by Methods Used}</w:t>
      </w:r>
    </w:p>
    <w:p w:rsidR="00640F9D" w:rsidRPr="009B063D" w:rsidRDefault="00640F9D" w:rsidP="00640F9D">
      <w:pPr>
        <w:pStyle w:val="PreformattedText"/>
        <w:rPr>
          <w:sz w:val="28"/>
          <w:szCs w:val="28"/>
          <w:rPrChange w:id="526" w:author="user" w:date="2014-05-25T12:30:00Z">
            <w:rPr/>
          </w:rPrChange>
        </w:rPr>
      </w:pPr>
      <w:r w:rsidRPr="009B063D">
        <w:rPr>
          <w:sz w:val="28"/>
          <w:szCs w:val="28"/>
          <w:rPrChange w:id="527" w:author="user" w:date="2014-05-25T12:30:00Z">
            <w:rPr/>
          </w:rPrChange>
        </w:rPr>
        <w:t>Despite the difference between goals of different expressive performance systems, all expressive performance systems must have some strategy to learn and apply performance knowledge. There are generally two approach</w:t>
      </w:r>
      <w:ins w:id="528" w:author="user" w:date="2014-05-25T15:11:00Z">
        <w:r w:rsidR="00455899">
          <w:rPr>
            <w:rFonts w:hint="eastAsia"/>
            <w:sz w:val="28"/>
            <w:szCs w:val="28"/>
          </w:rPr>
          <w:t>es</w:t>
        </w:r>
      </w:ins>
      <w:r w:rsidRPr="009B063D">
        <w:rPr>
          <w:sz w:val="28"/>
          <w:szCs w:val="28"/>
          <w:rPrChange w:id="529" w:author="user" w:date="2014-05-25T12:30:00Z">
            <w:rPr/>
          </w:rPrChange>
        </w:rPr>
        <w:t xml:space="preserve">: rule-based </w:t>
      </w:r>
      <w:del w:id="530" w:author="user" w:date="2014-05-25T15:11:00Z">
        <w:r w:rsidRPr="009B063D" w:rsidDel="00455899">
          <w:rPr>
            <w:sz w:val="28"/>
            <w:szCs w:val="28"/>
            <w:rPrChange w:id="531" w:author="user" w:date="2014-05-25T12:30:00Z">
              <w:rPr/>
            </w:rPrChange>
          </w:rPr>
          <w:delText xml:space="preserve">or </w:delText>
        </w:r>
      </w:del>
      <w:del w:id="532" w:author="user" w:date="2014-05-25T15:47:00Z">
        <w:r w:rsidRPr="009B063D" w:rsidDel="00A10D09">
          <w:rPr>
            <w:sz w:val="28"/>
            <w:szCs w:val="28"/>
            <w:rPrChange w:id="533" w:author="user" w:date="2014-05-25T12:30:00Z">
              <w:rPr/>
            </w:rPrChange>
          </w:rPr>
          <w:delText>machine</w:delText>
        </w:r>
      </w:del>
      <w:ins w:id="534" w:author="user" w:date="2014-05-25T15:47:00Z">
        <w:r w:rsidR="00A10D09">
          <w:rPr>
            <w:sz w:val="28"/>
            <w:szCs w:val="28"/>
          </w:rPr>
          <w:t xml:space="preserve">and </w:t>
        </w:r>
        <w:r w:rsidR="00A10D09" w:rsidRPr="00A10D09">
          <w:rPr>
            <w:sz w:val="28"/>
            <w:szCs w:val="28"/>
          </w:rPr>
          <w:t>machine</w:t>
        </w:r>
      </w:ins>
      <w:r w:rsidRPr="009B063D">
        <w:rPr>
          <w:sz w:val="28"/>
          <w:szCs w:val="28"/>
          <w:rPrChange w:id="535" w:author="user" w:date="2014-05-25T12:30:00Z">
            <w:rPr/>
          </w:rPrChange>
        </w:rPr>
        <w:t>-learning-based.</w:t>
      </w:r>
    </w:p>
    <w:p w:rsidR="00640F9D" w:rsidRPr="009B063D" w:rsidRDefault="00640F9D" w:rsidP="00640F9D">
      <w:pPr>
        <w:pStyle w:val="PreformattedText"/>
        <w:rPr>
          <w:sz w:val="28"/>
          <w:szCs w:val="28"/>
          <w:rPrChange w:id="536" w:author="user" w:date="2014-05-25T12:30:00Z">
            <w:rPr/>
          </w:rPrChange>
        </w:rPr>
      </w:pPr>
    </w:p>
    <w:p w:rsidR="00640F9D" w:rsidRPr="009B063D" w:rsidRDefault="00640F9D" w:rsidP="00640F9D">
      <w:pPr>
        <w:pStyle w:val="PreformattedText"/>
        <w:rPr>
          <w:sz w:val="28"/>
          <w:szCs w:val="28"/>
          <w:rPrChange w:id="537" w:author="user" w:date="2014-05-25T12:30:00Z">
            <w:rPr/>
          </w:rPrChange>
        </w:rPr>
      </w:pPr>
      <w:r w:rsidRPr="009B063D">
        <w:rPr>
          <w:sz w:val="28"/>
          <w:szCs w:val="28"/>
          <w:rPrChange w:id="538" w:author="user" w:date="2014-05-25T12:30:00Z">
            <w:rPr/>
          </w:rPrChange>
        </w:rPr>
        <w:t xml:space="preserve">Using rules to generate expressive music is probably the earliest approach. Director </w:t>
      </w:r>
      <w:proofErr w:type="spellStart"/>
      <w:r w:rsidRPr="009B063D">
        <w:rPr>
          <w:sz w:val="28"/>
          <w:szCs w:val="28"/>
          <w:rPrChange w:id="539" w:author="user" w:date="2014-05-25T12:30:00Z">
            <w:rPr/>
          </w:rPrChange>
        </w:rPr>
        <w:t>Musices</w:t>
      </w:r>
      <w:proofErr w:type="spellEnd"/>
      <w:r w:rsidRPr="009B063D">
        <w:rPr>
          <w:sz w:val="28"/>
          <w:szCs w:val="28"/>
          <w:rPrChange w:id="540" w:author="user" w:date="2014-05-25T12:30:00Z">
            <w:rPr/>
          </w:rPrChange>
        </w:rPr>
        <w:t xml:space="preserve"> \cite{17} is one of the early example</w:t>
      </w:r>
      <w:ins w:id="541" w:author="user" w:date="2014-05-25T15:12:00Z">
        <w:r w:rsidR="00455899">
          <w:rPr>
            <w:rFonts w:hint="eastAsia"/>
            <w:sz w:val="28"/>
            <w:szCs w:val="28"/>
          </w:rPr>
          <w:t>s</w:t>
        </w:r>
      </w:ins>
      <w:r w:rsidRPr="009B063D">
        <w:rPr>
          <w:sz w:val="28"/>
          <w:szCs w:val="28"/>
          <w:rPrChange w:id="542" w:author="user" w:date="2014-05-25T12:30:00Z">
            <w:rPr/>
          </w:rPrChange>
        </w:rPr>
        <w:t>.  Pop-E \cite{28} is also a rule-based system which can generate polyphonic music, using its voice synchronization algorithm. Computational Music Emotion Rule System \cite{31} tried to develop rules that express human emotions. Other systems like Hierarchical Parabola System \cite{17</w:t>
      </w:r>
      <w:proofErr w:type="gramStart"/>
      <w:r w:rsidRPr="009B063D">
        <w:rPr>
          <w:sz w:val="28"/>
          <w:szCs w:val="28"/>
          <w:rPrChange w:id="543" w:author="user" w:date="2014-05-25T12:30:00Z">
            <w:rPr/>
          </w:rPrChange>
        </w:rPr>
        <w:t>,18,19,20</w:t>
      </w:r>
      <w:proofErr w:type="gramEnd"/>
      <w:r w:rsidRPr="009B063D">
        <w:rPr>
          <w:sz w:val="28"/>
          <w:szCs w:val="28"/>
          <w:rPrChange w:id="544" w:author="user" w:date="2014-05-25T12:30:00Z">
            <w:rPr/>
          </w:rPrChange>
        </w:rPr>
        <w:t xml:space="preserve">}, Composer Pulse System \cite{21,22}, Bach Fugue System \cite{23}, Trumpet Synthesis System \cite{24, 25} and </w:t>
      </w:r>
      <w:proofErr w:type="spellStart"/>
      <w:r w:rsidRPr="009B063D">
        <w:rPr>
          <w:sz w:val="28"/>
          <w:szCs w:val="28"/>
          <w:rPrChange w:id="545" w:author="user" w:date="2014-05-25T12:30:00Z">
            <w:rPr/>
          </w:rPrChange>
        </w:rPr>
        <w:t>Rubato</w:t>
      </w:r>
      <w:proofErr w:type="spellEnd"/>
      <w:r w:rsidRPr="009B063D">
        <w:rPr>
          <w:sz w:val="28"/>
          <w:szCs w:val="28"/>
          <w:rPrChange w:id="546" w:author="user" w:date="2014-05-25T12:30:00Z">
            <w:rPr/>
          </w:rPrChange>
        </w:rPr>
        <w:t xml:space="preserve"> \cite{26, 27} are also some examples. Most of the rule-based systems focus on expressive attributes like note onset, note duration and loudness, but </w:t>
      </w:r>
      <w:proofErr w:type="spellStart"/>
      <w:r w:rsidRPr="009B063D">
        <w:rPr>
          <w:sz w:val="28"/>
          <w:szCs w:val="28"/>
          <w:rPrChange w:id="547" w:author="user" w:date="2014-05-25T12:30:00Z">
            <w:rPr/>
          </w:rPrChange>
        </w:rPr>
        <w:t>Hermode</w:t>
      </w:r>
      <w:proofErr w:type="spellEnd"/>
      <w:r w:rsidRPr="009B063D">
        <w:rPr>
          <w:sz w:val="28"/>
          <w:szCs w:val="28"/>
          <w:rPrChange w:id="548" w:author="user" w:date="2014-05-25T12:30:00Z">
            <w:rPr/>
          </w:rPrChange>
        </w:rPr>
        <w:t xml:space="preserve"> Tuning System \cite{29} put special emphasis on intonation. Rule-based systems are generally more computationally efficient because the mathematical model is much simple than those learned by machine learning algorithms. And rules are generally more understandable to human than complex model parameters. But some of the nuance, such as some </w:t>
      </w:r>
      <w:r w:rsidRPr="009B063D">
        <w:rPr>
          <w:sz w:val="28"/>
          <w:szCs w:val="28"/>
          <w:rPrChange w:id="549" w:author="user" w:date="2014-05-25T12:30:00Z">
            <w:rPr/>
          </w:rPrChange>
        </w:rPr>
        <w:lastRenderedPageBreak/>
        <w:t>subconscious deviation, may be hard to describe by rules, so there is a</w:t>
      </w:r>
      <w:ins w:id="550" w:author="user" w:date="2014-05-25T15:14:00Z">
        <w:r w:rsidR="00455899">
          <w:rPr>
            <w:rFonts w:hint="eastAsia"/>
            <w:sz w:val="28"/>
            <w:szCs w:val="28"/>
          </w:rPr>
          <w:t>n</w:t>
        </w:r>
      </w:ins>
      <w:r w:rsidRPr="009B063D">
        <w:rPr>
          <w:sz w:val="28"/>
          <w:szCs w:val="28"/>
          <w:rPrChange w:id="551" w:author="user" w:date="2014-05-25T12:30:00Z">
            <w:rPr/>
          </w:rPrChange>
        </w:rPr>
        <w:t xml:space="preserve"> </w:t>
      </w:r>
      <w:del w:id="552" w:author="user" w:date="2014-05-25T15:14:00Z">
        <w:r w:rsidRPr="009B063D" w:rsidDel="00455899">
          <w:rPr>
            <w:sz w:val="28"/>
            <w:szCs w:val="28"/>
            <w:rPrChange w:id="553" w:author="user" w:date="2014-05-25T12:30:00Z">
              <w:rPr/>
            </w:rPrChange>
          </w:rPr>
          <w:delText>emperical</w:delText>
        </w:r>
      </w:del>
      <w:ins w:id="554" w:author="user" w:date="2014-05-25T15:14:00Z">
        <w:r w:rsidR="00455899" w:rsidRPr="00455899">
          <w:rPr>
            <w:sz w:val="28"/>
            <w:szCs w:val="28"/>
          </w:rPr>
          <w:t>empirical</w:t>
        </w:r>
      </w:ins>
      <w:r w:rsidRPr="009B063D">
        <w:rPr>
          <w:sz w:val="28"/>
          <w:szCs w:val="28"/>
          <w:rPrChange w:id="555" w:author="user" w:date="2014-05-25T12:30:00Z">
            <w:rPr/>
          </w:rPrChange>
        </w:rPr>
        <w:t xml:space="preserve"> limit on how complex the rule-based system can be. Lack of creativity is also a problem for rule-based approach.</w:t>
      </w:r>
    </w:p>
    <w:p w:rsidR="00640F9D" w:rsidRPr="009B063D" w:rsidRDefault="00640F9D" w:rsidP="00640F9D">
      <w:pPr>
        <w:pStyle w:val="PreformattedText"/>
        <w:rPr>
          <w:sz w:val="28"/>
          <w:szCs w:val="28"/>
          <w:rPrChange w:id="556" w:author="user" w:date="2014-05-25T12:30:00Z">
            <w:rPr/>
          </w:rPrChange>
        </w:rPr>
      </w:pPr>
    </w:p>
    <w:p w:rsidR="00640F9D" w:rsidRPr="009B063D" w:rsidRDefault="00640F9D" w:rsidP="00640F9D">
      <w:pPr>
        <w:pStyle w:val="PreformattedText"/>
        <w:rPr>
          <w:sz w:val="28"/>
          <w:szCs w:val="28"/>
          <w:rPrChange w:id="557" w:author="user" w:date="2014-05-25T12:30:00Z">
            <w:rPr/>
          </w:rPrChange>
        </w:rPr>
      </w:pPr>
      <w:r w:rsidRPr="009B063D">
        <w:rPr>
          <w:sz w:val="28"/>
          <w:szCs w:val="28"/>
          <w:rPrChange w:id="558" w:author="user" w:date="2014-05-25T12:30:00Z">
            <w:rPr/>
          </w:rPrChange>
        </w:rPr>
        <w:t>Another approach is to acquire performance knowledge by machine learning. Many machine learning methods have already been applied to this problem. For example, Music Interpretation System \cite{32</w:t>
      </w:r>
      <w:proofErr w:type="gramStart"/>
      <w:r w:rsidRPr="009B063D">
        <w:rPr>
          <w:sz w:val="28"/>
          <w:szCs w:val="28"/>
          <w:rPrChange w:id="559" w:author="user" w:date="2014-05-25T12:30:00Z">
            <w:rPr/>
          </w:rPrChange>
        </w:rPr>
        <w:t>,33,34</w:t>
      </w:r>
      <w:proofErr w:type="gramEnd"/>
      <w:r w:rsidRPr="009B063D">
        <w:rPr>
          <w:sz w:val="28"/>
          <w:szCs w:val="28"/>
          <w:rPrChange w:id="560" w:author="user" w:date="2014-05-25T12:30:00Z">
            <w:rPr/>
          </w:rPrChange>
        </w:rPr>
        <w:t xml:space="preserve">} and </w:t>
      </w:r>
      <w:proofErr w:type="spellStart"/>
      <w:r w:rsidRPr="009B063D">
        <w:rPr>
          <w:sz w:val="28"/>
          <w:szCs w:val="28"/>
          <w:rPrChange w:id="561" w:author="user" w:date="2014-05-25T12:30:00Z">
            <w:rPr/>
          </w:rPrChange>
        </w:rPr>
        <w:t>CaRo</w:t>
      </w:r>
      <w:proofErr w:type="spellEnd"/>
      <w:r w:rsidRPr="009B063D">
        <w:rPr>
          <w:sz w:val="28"/>
          <w:szCs w:val="28"/>
          <w:rPrChange w:id="562" w:author="user" w:date="2014-05-25T12:30:00Z">
            <w:rPr/>
          </w:rPrChange>
        </w:rPr>
        <w:t xml:space="preserve"> \cite{35,36,37} both use linear regression to learn performance knowledge. But it is very unlikely that the expressive performance </w:t>
      </w:r>
      <w:del w:id="563" w:author="user" w:date="2014-05-25T15:15:00Z">
        <w:r w:rsidRPr="009B063D" w:rsidDel="00455899">
          <w:rPr>
            <w:sz w:val="28"/>
            <w:szCs w:val="28"/>
            <w:rPrChange w:id="564" w:author="user" w:date="2014-05-25T12:30:00Z">
              <w:rPr/>
            </w:rPrChange>
          </w:rPr>
          <w:delText xml:space="preserve">problem is </w:delText>
        </w:r>
      </w:del>
      <w:ins w:id="565" w:author="user" w:date="2014-05-25T15:15:00Z">
        <w:r w:rsidR="00455899">
          <w:rPr>
            <w:rFonts w:hint="eastAsia"/>
            <w:sz w:val="28"/>
            <w:szCs w:val="28"/>
          </w:rPr>
          <w:t xml:space="preserve">can be generated </w:t>
        </w:r>
        <w:proofErr w:type="spellStart"/>
        <w:r w:rsidR="00455899">
          <w:rPr>
            <w:rFonts w:hint="eastAsia"/>
            <w:sz w:val="28"/>
            <w:szCs w:val="28"/>
          </w:rPr>
          <w:t>fromn</w:t>
        </w:r>
        <w:proofErr w:type="spellEnd"/>
        <w:r w:rsidR="00455899" w:rsidRPr="009B063D">
          <w:rPr>
            <w:sz w:val="28"/>
            <w:szCs w:val="28"/>
            <w:rPrChange w:id="566" w:author="user" w:date="2014-05-25T12:30:00Z">
              <w:rPr/>
            </w:rPrChange>
          </w:rPr>
          <w:t xml:space="preserve"> </w:t>
        </w:r>
      </w:ins>
      <w:r w:rsidRPr="009B063D">
        <w:rPr>
          <w:sz w:val="28"/>
          <w:szCs w:val="28"/>
          <w:rPrChange w:id="567" w:author="user" w:date="2014-05-25T12:30:00Z">
            <w:rPr/>
          </w:rPrChange>
        </w:rPr>
        <w:t xml:space="preserve">a linear system, so Music Interpretation System </w:t>
      </w:r>
      <w:del w:id="568" w:author="user" w:date="2014-05-25T15:16:00Z">
        <w:r w:rsidRPr="009B063D" w:rsidDel="00C66361">
          <w:rPr>
            <w:sz w:val="28"/>
            <w:szCs w:val="28"/>
            <w:rPrChange w:id="569" w:author="user" w:date="2014-05-25T12:30:00Z">
              <w:rPr/>
            </w:rPrChange>
          </w:rPr>
          <w:delText xml:space="preserve">try </w:delText>
        </w:r>
      </w:del>
      <w:ins w:id="570" w:author="user" w:date="2014-05-25T15:16:00Z">
        <w:r w:rsidR="00C66361" w:rsidRPr="009B063D">
          <w:rPr>
            <w:sz w:val="28"/>
            <w:szCs w:val="28"/>
            <w:rPrChange w:id="571" w:author="user" w:date="2014-05-25T12:30:00Z">
              <w:rPr/>
            </w:rPrChange>
          </w:rPr>
          <w:t>tr</w:t>
        </w:r>
        <w:r w:rsidR="00C66361">
          <w:rPr>
            <w:rFonts w:hint="eastAsia"/>
            <w:sz w:val="28"/>
            <w:szCs w:val="28"/>
          </w:rPr>
          <w:t>ies</w:t>
        </w:r>
        <w:r w:rsidR="00C66361" w:rsidRPr="009B063D">
          <w:rPr>
            <w:sz w:val="28"/>
            <w:szCs w:val="28"/>
            <w:rPrChange w:id="572" w:author="user" w:date="2014-05-25T12:30:00Z">
              <w:rPr/>
            </w:rPrChange>
          </w:rPr>
          <w:t xml:space="preserve"> </w:t>
        </w:r>
      </w:ins>
      <w:r w:rsidRPr="009B063D">
        <w:rPr>
          <w:sz w:val="28"/>
          <w:szCs w:val="28"/>
          <w:rPrChange w:id="573" w:author="user" w:date="2014-05-25T12:30:00Z">
            <w:rPr/>
          </w:rPrChange>
        </w:rPr>
        <w:t>to introduce non-linearity by using logic AND operations on linear regression results. But generally speaking, linear regression is too simple to capture the core of expressive performance.</w:t>
      </w:r>
    </w:p>
    <w:p w:rsidR="00640F9D" w:rsidRPr="009B063D" w:rsidRDefault="00640F9D" w:rsidP="00640F9D">
      <w:pPr>
        <w:pStyle w:val="PreformattedText"/>
        <w:rPr>
          <w:sz w:val="28"/>
          <w:szCs w:val="28"/>
          <w:rPrChange w:id="574" w:author="user" w:date="2014-05-25T12:30:00Z">
            <w:rPr/>
          </w:rPrChange>
        </w:rPr>
      </w:pPr>
    </w:p>
    <w:p w:rsidR="00640F9D" w:rsidRPr="009B063D" w:rsidRDefault="00640F9D" w:rsidP="00640F9D">
      <w:pPr>
        <w:pStyle w:val="PreformattedText"/>
        <w:rPr>
          <w:sz w:val="28"/>
          <w:szCs w:val="28"/>
          <w:rPrChange w:id="575" w:author="user" w:date="2014-05-25T12:30:00Z">
            <w:rPr/>
          </w:rPrChange>
        </w:rPr>
      </w:pPr>
      <w:r w:rsidRPr="009B063D">
        <w:rPr>
          <w:sz w:val="28"/>
          <w:szCs w:val="28"/>
          <w:rPrChange w:id="576" w:author="user" w:date="2014-05-25T12:30:00Z">
            <w:rPr/>
          </w:rPrChange>
        </w:rPr>
        <w:t>More complicated machine-learning algorithms have also been applied: ANN Piano \cite{38} and Emotional flute \cite{39} uses artificial neural network. ESP Piano \cite{55} and Music Plus One \cite{52,53,54} uses statistical graphical models such as hidden Markov model (HMM) and Bayesian belief network, but they did no use structural support vector machine to train the HMM. KCCA Piano System \cite{57} uses kernel regression. Drumming System \cite{82} tried different mapping models that generate</w:t>
      </w:r>
      <w:del w:id="577" w:author="user" w:date="2014-05-25T15:17:00Z">
        <w:r w:rsidRPr="009B063D" w:rsidDel="00C66361">
          <w:rPr>
            <w:sz w:val="28"/>
            <w:szCs w:val="28"/>
            <w:rPrChange w:id="578" w:author="user" w:date="2014-05-25T12:30:00Z">
              <w:rPr/>
            </w:rPrChange>
          </w:rPr>
          <w:delText>s</w:delText>
        </w:r>
      </w:del>
      <w:r w:rsidRPr="009B063D">
        <w:rPr>
          <w:sz w:val="28"/>
          <w:szCs w:val="28"/>
          <w:rPrChange w:id="579" w:author="user" w:date="2014-05-25T12:30:00Z">
            <w:rPr/>
          </w:rPrChange>
        </w:rPr>
        <w:t xml:space="preserve"> drum patterns.</w:t>
      </w:r>
    </w:p>
    <w:p w:rsidR="00640F9D" w:rsidRPr="009B063D" w:rsidRDefault="00640F9D" w:rsidP="00640F9D">
      <w:pPr>
        <w:pStyle w:val="PreformattedText"/>
        <w:rPr>
          <w:sz w:val="28"/>
          <w:szCs w:val="28"/>
          <w:rPrChange w:id="580" w:author="user" w:date="2014-05-25T12:30:00Z">
            <w:rPr/>
          </w:rPrChange>
        </w:rPr>
      </w:pPr>
    </w:p>
    <w:p w:rsidR="00640F9D" w:rsidRPr="009B063D" w:rsidRDefault="00640F9D" w:rsidP="00640F9D">
      <w:pPr>
        <w:pStyle w:val="PreformattedText"/>
        <w:rPr>
          <w:sz w:val="28"/>
          <w:szCs w:val="28"/>
          <w:rPrChange w:id="581" w:author="user" w:date="2014-05-25T12:30:00Z">
            <w:rPr/>
          </w:rPrChange>
        </w:rPr>
      </w:pPr>
      <w:r w:rsidRPr="009B063D">
        <w:rPr>
          <w:sz w:val="28"/>
          <w:szCs w:val="28"/>
          <w:rPrChange w:id="582" w:author="user" w:date="2014-05-25T12:30:00Z">
            <w:rPr/>
          </w:rPrChange>
        </w:rPr>
        <w:t>Evolutionary computation such as genetic programming is used in Genetic Programming Jazz Sax \cite{88}, Sequential Covering Algorithm Genetic Algorith</w:t>
      </w:r>
      <w:ins w:id="583" w:author="user" w:date="2014-05-25T15:18:00Z">
        <w:r w:rsidR="00C66361">
          <w:rPr>
            <w:rFonts w:hint="eastAsia"/>
            <w:sz w:val="28"/>
            <w:szCs w:val="28"/>
          </w:rPr>
          <w:t>m</w:t>
        </w:r>
      </w:ins>
      <w:r w:rsidRPr="009B063D">
        <w:rPr>
          <w:sz w:val="28"/>
          <w:szCs w:val="28"/>
          <w:rPrChange w:id="584" w:author="user" w:date="2014-05-25T12:30:00Z">
            <w:rPr/>
          </w:rPrChange>
        </w:rPr>
        <w:t xml:space="preserve"> \cite{59}, Generative Performance Genetic Algorithm \cite{89} and Multi-Agent System with Imitation \cite{60, 93}. Evolutionary computation takes long training time, and the results are less predictable. But being unpredictable also means that these systems can create interesting performances in an unconventional way.</w:t>
      </w:r>
    </w:p>
    <w:p w:rsidR="00640F9D" w:rsidRPr="009B063D" w:rsidRDefault="00640F9D" w:rsidP="00640F9D">
      <w:pPr>
        <w:pStyle w:val="PreformattedText"/>
        <w:rPr>
          <w:sz w:val="28"/>
          <w:szCs w:val="28"/>
          <w:rPrChange w:id="585" w:author="user" w:date="2014-05-25T12:30:00Z">
            <w:rPr/>
          </w:rPrChange>
        </w:rPr>
      </w:pPr>
    </w:p>
    <w:p w:rsidR="00640F9D" w:rsidRPr="009B063D" w:rsidRDefault="00640F9D" w:rsidP="00640F9D">
      <w:pPr>
        <w:pStyle w:val="PreformattedText"/>
        <w:rPr>
          <w:sz w:val="28"/>
          <w:szCs w:val="28"/>
          <w:rPrChange w:id="586" w:author="user" w:date="2014-05-25T12:30:00Z">
            <w:rPr/>
          </w:rPrChange>
        </w:rPr>
      </w:pPr>
      <w:r w:rsidRPr="009B063D">
        <w:rPr>
          <w:sz w:val="28"/>
          <w:szCs w:val="28"/>
          <w:rPrChange w:id="587" w:author="user" w:date="2014-05-25T12:30:00Z">
            <w:rPr/>
          </w:rPrChange>
        </w:rPr>
        <w:t xml:space="preserve">Another possible approach is to use case-based reasoning. </w:t>
      </w:r>
      <w:proofErr w:type="spellStart"/>
      <w:r w:rsidRPr="009B063D">
        <w:rPr>
          <w:sz w:val="28"/>
          <w:szCs w:val="28"/>
          <w:rPrChange w:id="588" w:author="user" w:date="2014-05-25T12:30:00Z">
            <w:rPr/>
          </w:rPrChange>
        </w:rPr>
        <w:t>SaxE</w:t>
      </w:r>
      <w:proofErr w:type="spellEnd"/>
      <w:r w:rsidRPr="009B063D">
        <w:rPr>
          <w:sz w:val="28"/>
          <w:szCs w:val="28"/>
          <w:rPrChange w:id="589" w:author="user" w:date="2014-05-25T12:30:00Z">
            <w:rPr/>
          </w:rPrChange>
        </w:rPr>
        <w:t xml:space="preserve"> \cite{40</w:t>
      </w:r>
      <w:proofErr w:type="gramStart"/>
      <w:r w:rsidRPr="009B063D">
        <w:rPr>
          <w:sz w:val="28"/>
          <w:szCs w:val="28"/>
          <w:rPrChange w:id="590" w:author="user" w:date="2014-05-25T12:30:00Z">
            <w:rPr/>
          </w:rPrChange>
        </w:rPr>
        <w:t>,41,42</w:t>
      </w:r>
      <w:proofErr w:type="gramEnd"/>
      <w:r w:rsidRPr="009B063D">
        <w:rPr>
          <w:sz w:val="28"/>
          <w:szCs w:val="28"/>
          <w:rPrChange w:id="591" w:author="user" w:date="2014-05-25T12:30:00Z">
            <w:rPr/>
          </w:rPrChange>
        </w:rPr>
        <w:t>} use</w:t>
      </w:r>
      <w:ins w:id="592" w:author="user" w:date="2014-05-25T15:19:00Z">
        <w:r w:rsidR="00C66361">
          <w:rPr>
            <w:rFonts w:hint="eastAsia"/>
            <w:sz w:val="28"/>
            <w:szCs w:val="28"/>
          </w:rPr>
          <w:t>s</w:t>
        </w:r>
      </w:ins>
      <w:r w:rsidRPr="009B063D">
        <w:rPr>
          <w:sz w:val="28"/>
          <w:szCs w:val="28"/>
          <w:rPrChange w:id="593" w:author="user" w:date="2014-05-25T12:30:00Z">
            <w:rPr/>
          </w:rPrChange>
        </w:rPr>
        <w:t xml:space="preserve"> fuzzy rules based on emotions to generate Jazz saxophone performance. </w:t>
      </w:r>
      <w:proofErr w:type="spellStart"/>
      <w:r w:rsidRPr="009B063D">
        <w:rPr>
          <w:sz w:val="28"/>
          <w:szCs w:val="28"/>
          <w:rPrChange w:id="594" w:author="user" w:date="2014-05-25T12:30:00Z">
            <w:rPr/>
          </w:rPrChange>
        </w:rPr>
        <w:t>Kagurame</w:t>
      </w:r>
      <w:proofErr w:type="spellEnd"/>
      <w:r w:rsidRPr="009B063D">
        <w:rPr>
          <w:sz w:val="28"/>
          <w:szCs w:val="28"/>
          <w:rPrChange w:id="595" w:author="user" w:date="2014-05-25T12:30:00Z">
            <w:rPr/>
          </w:rPrChange>
        </w:rPr>
        <w:t xml:space="preserve"> \cite{43</w:t>
      </w:r>
      <w:proofErr w:type="gramStart"/>
      <w:r w:rsidRPr="009B063D">
        <w:rPr>
          <w:sz w:val="28"/>
          <w:szCs w:val="28"/>
          <w:rPrChange w:id="596" w:author="user" w:date="2014-05-25T12:30:00Z">
            <w:rPr/>
          </w:rPrChange>
        </w:rPr>
        <w:t>,44</w:t>
      </w:r>
      <w:proofErr w:type="gramEnd"/>
      <w:r w:rsidRPr="009B063D">
        <w:rPr>
          <w:sz w:val="28"/>
          <w:szCs w:val="28"/>
          <w:rPrChange w:id="597" w:author="user" w:date="2014-05-25T12:30:00Z">
            <w:rPr/>
          </w:rPrChange>
        </w:rPr>
        <w:t>} focus</w:t>
      </w:r>
      <w:ins w:id="598" w:author="user" w:date="2014-05-25T15:19:00Z">
        <w:r w:rsidR="00C66361">
          <w:rPr>
            <w:rFonts w:hint="eastAsia"/>
            <w:sz w:val="28"/>
            <w:szCs w:val="28"/>
          </w:rPr>
          <w:t>es</w:t>
        </w:r>
      </w:ins>
      <w:r w:rsidRPr="009B063D">
        <w:rPr>
          <w:sz w:val="28"/>
          <w:szCs w:val="28"/>
          <w:rPrChange w:id="599" w:author="user" w:date="2014-05-25T12:30:00Z">
            <w:rPr/>
          </w:rPrChange>
        </w:rPr>
        <w:t xml:space="preserve"> on style (Baroque, Romantic, Classic etc.) instead of emotion. Ha-Hi-Hun \cite{45} has a more </w:t>
      </w:r>
      <w:del w:id="600" w:author="user" w:date="2014-05-25T15:19:00Z">
        <w:r w:rsidRPr="009B063D" w:rsidDel="00C66361">
          <w:rPr>
            <w:sz w:val="28"/>
            <w:szCs w:val="28"/>
            <w:rPrChange w:id="601" w:author="user" w:date="2014-05-25T12:30:00Z">
              <w:rPr/>
            </w:rPrChange>
          </w:rPr>
          <w:delText xml:space="preserve">ambitions </w:delText>
        </w:r>
      </w:del>
      <w:ins w:id="602" w:author="user" w:date="2014-05-25T15:19:00Z">
        <w:r w:rsidR="00C66361" w:rsidRPr="009B063D">
          <w:rPr>
            <w:sz w:val="28"/>
            <w:szCs w:val="28"/>
            <w:rPrChange w:id="603" w:author="user" w:date="2014-05-25T12:30:00Z">
              <w:rPr/>
            </w:rPrChange>
          </w:rPr>
          <w:t>ambitio</w:t>
        </w:r>
        <w:r w:rsidR="00C66361">
          <w:rPr>
            <w:rFonts w:hint="eastAsia"/>
            <w:sz w:val="28"/>
            <w:szCs w:val="28"/>
          </w:rPr>
          <w:t>u</w:t>
        </w:r>
        <w:r w:rsidR="00C66361" w:rsidRPr="009B063D">
          <w:rPr>
            <w:sz w:val="28"/>
            <w:szCs w:val="28"/>
            <w:rPrChange w:id="604" w:author="user" w:date="2014-05-25T12:30:00Z">
              <w:rPr/>
            </w:rPrChange>
          </w:rPr>
          <w:t xml:space="preserve">s </w:t>
        </w:r>
      </w:ins>
      <w:r w:rsidRPr="009B063D">
        <w:rPr>
          <w:sz w:val="28"/>
          <w:szCs w:val="28"/>
          <w:rPrChange w:id="605" w:author="user" w:date="2014-05-25T12:30:00Z">
            <w:rPr/>
          </w:rPrChange>
        </w:rPr>
        <w:t>goal in mind: to accept natural language instructions like \</w:t>
      </w:r>
      <w:proofErr w:type="spellStart"/>
      <w:r w:rsidRPr="009B063D">
        <w:rPr>
          <w:sz w:val="28"/>
          <w:szCs w:val="28"/>
          <w:rPrChange w:id="606" w:author="user" w:date="2014-05-25T12:30:00Z">
            <w:rPr/>
          </w:rPrChange>
        </w:rPr>
        <w:t>enquote</w:t>
      </w:r>
      <w:proofErr w:type="spellEnd"/>
      <w:r w:rsidRPr="009B063D">
        <w:rPr>
          <w:sz w:val="28"/>
          <w:szCs w:val="28"/>
          <w:rPrChange w:id="607" w:author="user" w:date="2014-05-25T12:30:00Z">
            <w:rPr/>
          </w:rPrChange>
        </w:rPr>
        <w:t xml:space="preserve">{Perform piece X in the style of Y.} Another series of researches done by </w:t>
      </w:r>
      <w:proofErr w:type="spellStart"/>
      <w:r w:rsidRPr="009B063D">
        <w:rPr>
          <w:sz w:val="28"/>
          <w:szCs w:val="28"/>
          <w:rPrChange w:id="608" w:author="user" w:date="2014-05-25T12:30:00Z">
            <w:rPr/>
          </w:rPrChange>
        </w:rPr>
        <w:t>Widmer</w:t>
      </w:r>
      <w:proofErr w:type="spellEnd"/>
      <w:r w:rsidRPr="009B063D">
        <w:rPr>
          <w:sz w:val="28"/>
          <w:szCs w:val="28"/>
          <w:rPrChange w:id="609" w:author="user" w:date="2014-05-25T12:30:00Z">
            <w:rPr/>
          </w:rPrChange>
        </w:rPr>
        <w:t xml:space="preserve"> at el., </w:t>
      </w:r>
      <w:del w:id="610" w:author="user" w:date="2014-05-25T15:20:00Z">
        <w:r w:rsidRPr="009B063D" w:rsidDel="00C66361">
          <w:rPr>
            <w:sz w:val="28"/>
            <w:szCs w:val="28"/>
            <w:rPrChange w:id="611" w:author="user" w:date="2014-05-25T12:30:00Z">
              <w:rPr/>
            </w:rPrChange>
          </w:rPr>
          <w:delText xml:space="preserve">called </w:delText>
        </w:r>
      </w:del>
      <w:ins w:id="612" w:author="user" w:date="2014-05-25T15:20:00Z">
        <w:r w:rsidR="00C66361">
          <w:rPr>
            <w:rFonts w:hint="eastAsia"/>
            <w:sz w:val="28"/>
            <w:szCs w:val="28"/>
          </w:rPr>
          <w:t>the</w:t>
        </w:r>
        <w:r w:rsidR="00C66361" w:rsidRPr="009B063D">
          <w:rPr>
            <w:sz w:val="28"/>
            <w:szCs w:val="28"/>
            <w:rPrChange w:id="613" w:author="user" w:date="2014-05-25T12:30:00Z">
              <w:rPr/>
            </w:rPrChange>
          </w:rPr>
          <w:t xml:space="preserve"> </w:t>
        </w:r>
      </w:ins>
      <w:r w:rsidRPr="009B063D">
        <w:rPr>
          <w:sz w:val="28"/>
          <w:szCs w:val="28"/>
          <w:rPrChange w:id="614" w:author="user" w:date="2014-05-25T12:30:00Z">
            <w:rPr/>
          </w:rPrChange>
        </w:rPr>
        <w:t xml:space="preserve">PLCG \cite{46, 47, 48}, uses data mining technique to find rules for expressive performance. </w:t>
      </w:r>
      <w:proofErr w:type="gramStart"/>
      <w:r w:rsidRPr="009B063D">
        <w:rPr>
          <w:sz w:val="28"/>
          <w:szCs w:val="28"/>
          <w:rPrChange w:id="615" w:author="user" w:date="2014-05-25T12:30:00Z">
            <w:rPr/>
          </w:rPrChange>
        </w:rPr>
        <w:t>It</w:t>
      </w:r>
      <w:del w:id="616" w:author="user" w:date="2014-05-25T15:20:00Z">
        <w:r w:rsidRPr="009B063D" w:rsidDel="00C66361">
          <w:rPr>
            <w:sz w:val="28"/>
            <w:szCs w:val="28"/>
            <w:rPrChange w:id="617" w:author="user" w:date="2014-05-25T12:30:00Z">
              <w:rPr/>
            </w:rPrChange>
          </w:rPr>
          <w:delText>'</w:delText>
        </w:r>
      </w:del>
      <w:r w:rsidRPr="009B063D">
        <w:rPr>
          <w:sz w:val="28"/>
          <w:szCs w:val="28"/>
          <w:rPrChange w:id="618" w:author="user" w:date="2014-05-25T12:30:00Z">
            <w:rPr/>
          </w:rPrChange>
        </w:rPr>
        <w:t>s successor -- Phrase-decomposition/PLCG \cite{49} added hierarchical phrase structures support to the original PLCG system.</w:t>
      </w:r>
      <w:proofErr w:type="gramEnd"/>
      <w:r w:rsidRPr="009B063D">
        <w:rPr>
          <w:sz w:val="28"/>
          <w:szCs w:val="28"/>
          <w:rPrChange w:id="619" w:author="user" w:date="2014-05-25T12:30:00Z">
            <w:rPr/>
          </w:rPrChange>
        </w:rPr>
        <w:t xml:space="preserve"> And the latest research in the series </w:t>
      </w:r>
      <w:del w:id="620" w:author="user" w:date="2014-05-25T15:21:00Z">
        <w:r w:rsidRPr="009B063D" w:rsidDel="00C66361">
          <w:rPr>
            <w:sz w:val="28"/>
            <w:szCs w:val="28"/>
            <w:rPrChange w:id="621" w:author="user" w:date="2014-05-25T12:30:00Z">
              <w:rPr/>
            </w:rPrChange>
          </w:rPr>
          <w:delText xml:space="preserve">called </w:delText>
        </w:r>
      </w:del>
      <w:ins w:id="622" w:author="user" w:date="2014-05-25T15:21:00Z">
        <w:r w:rsidR="00C66361">
          <w:rPr>
            <w:rFonts w:hint="eastAsia"/>
            <w:sz w:val="28"/>
            <w:szCs w:val="28"/>
          </w:rPr>
          <w:t xml:space="preserve">of </w:t>
        </w:r>
      </w:ins>
      <w:r w:rsidRPr="009B063D">
        <w:rPr>
          <w:sz w:val="28"/>
          <w:szCs w:val="28"/>
          <w:rPrChange w:id="623" w:author="user" w:date="2014-05-25T12:30:00Z">
            <w:rPr/>
          </w:rPrChange>
        </w:rPr>
        <w:t>DISTALL \cite{50, 51} added hierarchical rules to the original one.</w:t>
      </w:r>
    </w:p>
    <w:p w:rsidR="00640F9D" w:rsidRPr="009B063D" w:rsidRDefault="00640F9D" w:rsidP="00640F9D">
      <w:pPr>
        <w:pStyle w:val="PreformattedText"/>
        <w:rPr>
          <w:sz w:val="28"/>
          <w:szCs w:val="28"/>
          <w:rPrChange w:id="624" w:author="user" w:date="2014-05-25T12:30:00Z">
            <w:rPr/>
          </w:rPrChange>
        </w:rPr>
      </w:pPr>
    </w:p>
    <w:p w:rsidR="00640F9D" w:rsidRPr="009B063D" w:rsidRDefault="00640F9D" w:rsidP="00640F9D">
      <w:pPr>
        <w:pStyle w:val="PreformattedText"/>
        <w:rPr>
          <w:sz w:val="28"/>
          <w:szCs w:val="28"/>
          <w:rPrChange w:id="625" w:author="user" w:date="2014-05-25T12:30:00Z">
            <w:rPr/>
          </w:rPrChange>
        </w:rPr>
      </w:pPr>
      <w:r w:rsidRPr="009B063D">
        <w:rPr>
          <w:sz w:val="28"/>
          <w:szCs w:val="28"/>
          <w:rPrChange w:id="626" w:author="user" w:date="2014-05-25T12:30:00Z">
            <w:rPr/>
          </w:rPrChange>
        </w:rPr>
        <w:t>Most of the performance systems discussed above takes musical notation (</w:t>
      </w:r>
      <w:proofErr w:type="spellStart"/>
      <w:r w:rsidRPr="009B063D">
        <w:rPr>
          <w:sz w:val="28"/>
          <w:szCs w:val="28"/>
          <w:rPrChange w:id="627" w:author="user" w:date="2014-05-25T12:30:00Z">
            <w:rPr/>
          </w:rPrChange>
        </w:rPr>
        <w:t>MusicXML</w:t>
      </w:r>
      <w:proofErr w:type="spellEnd"/>
      <w:r w:rsidRPr="009B063D">
        <w:rPr>
          <w:sz w:val="28"/>
          <w:szCs w:val="28"/>
          <w:rPrChange w:id="628" w:author="user" w:date="2014-05-25T12:30:00Z">
            <w:rPr/>
          </w:rPrChange>
        </w:rPr>
        <w:t xml:space="preserve">, MIDI, etc.) or inexpressive audio as input. They have to figures out the expressive intention of the composer by analyzing the score. But another type of computer expressive performance has a big advantage over the previous </w:t>
      </w:r>
      <w:del w:id="629" w:author="user" w:date="2014-05-25T15:22:00Z">
        <w:r w:rsidRPr="009B063D" w:rsidDel="00C66361">
          <w:rPr>
            <w:sz w:val="28"/>
            <w:szCs w:val="28"/>
            <w:rPrChange w:id="630" w:author="user" w:date="2014-05-25T12:30:00Z">
              <w:rPr/>
            </w:rPrChange>
          </w:rPr>
          <w:delText xml:space="preserve">described </w:delText>
        </w:r>
      </w:del>
      <w:r w:rsidRPr="009B063D">
        <w:rPr>
          <w:sz w:val="28"/>
          <w:szCs w:val="28"/>
          <w:rPrChange w:id="631" w:author="user" w:date="2014-05-25T12:30:00Z">
            <w:rPr/>
          </w:rPrChange>
        </w:rPr>
        <w:t xml:space="preserve">ones, by combining computer composition and expressive </w:t>
      </w:r>
      <w:proofErr w:type="gramStart"/>
      <w:r w:rsidRPr="009B063D">
        <w:rPr>
          <w:sz w:val="28"/>
          <w:szCs w:val="28"/>
          <w:rPrChange w:id="632" w:author="user" w:date="2014-05-25T12:30:00Z">
            <w:rPr/>
          </w:rPrChange>
        </w:rPr>
        <w:t>performance,</w:t>
      </w:r>
      <w:proofErr w:type="gramEnd"/>
      <w:r w:rsidRPr="009B063D">
        <w:rPr>
          <w:sz w:val="28"/>
          <w:szCs w:val="28"/>
          <w:rPrChange w:id="633" w:author="user" w:date="2014-05-25T12:30:00Z">
            <w:rPr/>
          </w:rPrChange>
        </w:rPr>
        <w:t xml:space="preserve"> the performance module can receive the composition intention directly from the </w:t>
      </w:r>
      <w:r w:rsidRPr="009B063D">
        <w:rPr>
          <w:sz w:val="28"/>
          <w:szCs w:val="28"/>
          <w:rPrChange w:id="634" w:author="user" w:date="2014-05-25T12:30:00Z">
            <w:rPr/>
          </w:rPrChange>
        </w:rPr>
        <w:lastRenderedPageBreak/>
        <w:t xml:space="preserve">composition module. </w:t>
      </w:r>
      <w:proofErr w:type="spellStart"/>
      <w:r w:rsidRPr="009B063D">
        <w:rPr>
          <w:sz w:val="28"/>
          <w:szCs w:val="28"/>
          <w:rPrChange w:id="635" w:author="user" w:date="2014-05-25T12:30:00Z">
            <w:rPr/>
          </w:rPrChange>
        </w:rPr>
        <w:t>Ossia</w:t>
      </w:r>
      <w:proofErr w:type="spellEnd"/>
      <w:r w:rsidRPr="009B063D">
        <w:rPr>
          <w:sz w:val="28"/>
          <w:szCs w:val="28"/>
          <w:rPrChange w:id="636" w:author="user" w:date="2014-05-25T12:30:00Z">
            <w:rPr/>
          </w:rPrChange>
        </w:rPr>
        <w:t xml:space="preserve"> \cite{61} and </w:t>
      </w:r>
      <w:proofErr w:type="spellStart"/>
      <w:r w:rsidRPr="009B063D">
        <w:rPr>
          <w:sz w:val="28"/>
          <w:szCs w:val="28"/>
          <w:rPrChange w:id="637" w:author="user" w:date="2014-05-25T12:30:00Z">
            <w:rPr/>
          </w:rPrChange>
        </w:rPr>
        <w:t>pMIMACS</w:t>
      </w:r>
      <w:proofErr w:type="spellEnd"/>
      <w:r w:rsidRPr="009B063D">
        <w:rPr>
          <w:sz w:val="28"/>
          <w:szCs w:val="28"/>
          <w:rPrChange w:id="638" w:author="user" w:date="2014-05-25T12:30:00Z">
            <w:rPr/>
          </w:rPrChange>
        </w:rPr>
        <w:t xml:space="preserve"> \cite{</w:t>
      </w:r>
      <w:proofErr w:type="spellStart"/>
      <w:r w:rsidRPr="009B063D">
        <w:rPr>
          <w:sz w:val="28"/>
          <w:szCs w:val="28"/>
          <w:rPrChange w:id="639" w:author="user" w:date="2014-05-25T12:30:00Z">
            <w:rPr/>
          </w:rPrChange>
        </w:rPr>
        <w:t>pmimacs</w:t>
      </w:r>
      <w:proofErr w:type="spellEnd"/>
      <w:r w:rsidRPr="009B063D">
        <w:rPr>
          <w:sz w:val="28"/>
          <w:szCs w:val="28"/>
          <w:rPrChange w:id="640" w:author="user" w:date="2014-05-25T12:30:00Z">
            <w:rPr/>
          </w:rPrChange>
        </w:rPr>
        <w:t xml:space="preserve">} are two examples of this category. This approach provides great possibility for creativity, but </w:t>
      </w:r>
      <w:del w:id="641" w:author="user" w:date="2014-05-25T15:23:00Z">
        <w:r w:rsidRPr="009B063D" w:rsidDel="00C66361">
          <w:rPr>
            <w:sz w:val="28"/>
            <w:szCs w:val="28"/>
            <w:rPrChange w:id="642" w:author="user" w:date="2014-05-25T12:30:00Z">
              <w:rPr/>
            </w:rPrChange>
          </w:rPr>
          <w:delText xml:space="preserve">they </w:delText>
        </w:r>
      </w:del>
      <w:r w:rsidRPr="009B063D">
        <w:rPr>
          <w:sz w:val="28"/>
          <w:szCs w:val="28"/>
          <w:rPrChange w:id="643" w:author="user" w:date="2014-05-25T12:30:00Z">
            <w:rPr/>
          </w:rPrChange>
        </w:rPr>
        <w:t xml:space="preserve">can only play </w:t>
      </w:r>
      <w:proofErr w:type="gramStart"/>
      <w:r w:rsidRPr="009B063D">
        <w:rPr>
          <w:sz w:val="28"/>
          <w:szCs w:val="28"/>
          <w:rPrChange w:id="644" w:author="user" w:date="2014-05-25T12:30:00Z">
            <w:rPr/>
          </w:rPrChange>
        </w:rPr>
        <w:t>their own</w:t>
      </w:r>
      <w:proofErr w:type="gramEnd"/>
      <w:r w:rsidRPr="009B063D">
        <w:rPr>
          <w:sz w:val="28"/>
          <w:szCs w:val="28"/>
          <w:rPrChange w:id="645" w:author="user" w:date="2014-05-25T12:30:00Z">
            <w:rPr/>
          </w:rPrChange>
        </w:rPr>
        <w:t xml:space="preserve"> composition, which limits it</w:t>
      </w:r>
      <w:ins w:id="646" w:author="user" w:date="2014-05-25T15:24:00Z">
        <w:r w:rsidR="00C66361">
          <w:rPr>
            <w:rFonts w:hint="eastAsia"/>
            <w:sz w:val="28"/>
            <w:szCs w:val="28"/>
          </w:rPr>
          <w:t>s</w:t>
        </w:r>
      </w:ins>
      <w:r w:rsidRPr="009B063D">
        <w:rPr>
          <w:sz w:val="28"/>
          <w:szCs w:val="28"/>
          <w:rPrChange w:id="647" w:author="user" w:date="2014-05-25T12:30:00Z">
            <w:rPr/>
          </w:rPrChange>
        </w:rPr>
        <w:t xml:space="preserve"> range of application.</w:t>
      </w:r>
    </w:p>
    <w:p w:rsidR="00640F9D" w:rsidRPr="009B063D" w:rsidRDefault="00640F9D" w:rsidP="00640F9D">
      <w:pPr>
        <w:pStyle w:val="PreformattedText"/>
        <w:rPr>
          <w:sz w:val="28"/>
          <w:szCs w:val="28"/>
          <w:rPrChange w:id="648" w:author="user" w:date="2014-05-25T12:30:00Z">
            <w:rPr/>
          </w:rPrChange>
        </w:rPr>
      </w:pPr>
    </w:p>
    <w:p w:rsidR="00640F9D" w:rsidRPr="009B063D" w:rsidRDefault="00640F9D" w:rsidP="00640F9D">
      <w:pPr>
        <w:pStyle w:val="PreformattedText"/>
        <w:rPr>
          <w:sz w:val="28"/>
          <w:szCs w:val="28"/>
          <w:rPrChange w:id="649" w:author="user" w:date="2014-05-25T12:30:00Z">
            <w:rPr/>
          </w:rPrChange>
        </w:rPr>
      </w:pPr>
      <w:r w:rsidRPr="009B063D">
        <w:rPr>
          <w:sz w:val="28"/>
          <w:szCs w:val="28"/>
          <w:rPrChange w:id="650" w:author="user" w:date="2014-05-25T12:30:00Z">
            <w:rPr/>
          </w:rPrChange>
        </w:rPr>
        <w:t>\section{Additional Specialties}</w:t>
      </w:r>
    </w:p>
    <w:p w:rsidR="00640F9D" w:rsidRPr="009B063D" w:rsidRDefault="00640F9D" w:rsidP="00640F9D">
      <w:pPr>
        <w:pStyle w:val="PreformattedText"/>
        <w:rPr>
          <w:sz w:val="28"/>
          <w:szCs w:val="28"/>
          <w:rPrChange w:id="651" w:author="user" w:date="2014-05-25T12:30:00Z">
            <w:rPr/>
          </w:rPrChange>
        </w:rPr>
      </w:pPr>
    </w:p>
    <w:p w:rsidR="00640F9D" w:rsidRPr="009B063D" w:rsidRDefault="00640F9D" w:rsidP="00640F9D">
      <w:pPr>
        <w:pStyle w:val="PreformattedText"/>
        <w:rPr>
          <w:sz w:val="28"/>
          <w:szCs w:val="28"/>
          <w:rPrChange w:id="652" w:author="user" w:date="2014-05-25T12:30:00Z">
            <w:rPr/>
          </w:rPrChange>
        </w:rPr>
      </w:pPr>
      <w:r w:rsidRPr="009B063D">
        <w:rPr>
          <w:sz w:val="28"/>
          <w:szCs w:val="28"/>
          <w:rPrChange w:id="653" w:author="user" w:date="2014-05-25T12:30:00Z">
            <w:rPr/>
          </w:rPrChange>
        </w:rPr>
        <w:t xml:space="preserve">Most expressive performance systems implicitly or explicitly generate piano performance, because it's relatively easy to collect training samples for piano, and </w:t>
      </w:r>
      <w:ins w:id="654" w:author="user" w:date="2014-05-25T15:24:00Z">
        <w:r w:rsidR="00C66361">
          <w:rPr>
            <w:rFonts w:hint="eastAsia"/>
            <w:sz w:val="28"/>
            <w:szCs w:val="28"/>
          </w:rPr>
          <w:t xml:space="preserve">a </w:t>
        </w:r>
      </w:ins>
      <w:r w:rsidRPr="009B063D">
        <w:rPr>
          <w:sz w:val="28"/>
          <w:szCs w:val="28"/>
          <w:rPrChange w:id="655" w:author="user" w:date="2014-05-25T12:30:00Z">
            <w:rPr/>
          </w:rPrChange>
        </w:rPr>
        <w:t>piano sound is relatively easy to synthesize. Yet, some systems generate music in other instruments, such as saxophone \cite{40, 41, 42}, trumpet \cite{24, 25}, flute \cite{39} and drums \</w:t>
      </w:r>
      <w:proofErr w:type="gramStart"/>
      <w:r w:rsidRPr="009B063D">
        <w:rPr>
          <w:sz w:val="28"/>
          <w:szCs w:val="28"/>
          <w:rPrChange w:id="656" w:author="user" w:date="2014-05-25T12:30:00Z">
            <w:rPr/>
          </w:rPrChange>
        </w:rPr>
        <w:t>cite{</w:t>
      </w:r>
      <w:proofErr w:type="gramEnd"/>
      <w:r w:rsidRPr="009B063D">
        <w:rPr>
          <w:sz w:val="28"/>
          <w:szCs w:val="28"/>
          <w:rPrChange w:id="657" w:author="user" w:date="2014-05-25T12:30:00Z">
            <w:rPr/>
          </w:rPrChange>
        </w:rPr>
        <w:t>56}. These systems require</w:t>
      </w:r>
      <w:del w:id="658" w:author="user" w:date="2014-05-25T15:25:00Z">
        <w:r w:rsidRPr="009B063D" w:rsidDel="00C66361">
          <w:rPr>
            <w:sz w:val="28"/>
            <w:szCs w:val="28"/>
            <w:rPrChange w:id="659" w:author="user" w:date="2014-05-25T12:30:00Z">
              <w:rPr/>
            </w:rPrChange>
          </w:rPr>
          <w:delText>s</w:delText>
        </w:r>
      </w:del>
      <w:r w:rsidRPr="009B063D">
        <w:rPr>
          <w:sz w:val="28"/>
          <w:szCs w:val="28"/>
          <w:rPrChange w:id="660" w:author="user" w:date="2014-05-25T12:30:00Z">
            <w:rPr/>
          </w:rPrChange>
        </w:rPr>
        <w:t xml:space="preserve"> extra effort in creating instrument models in training</w:t>
      </w:r>
      <w:ins w:id="661" w:author="user" w:date="2014-05-25T15:26:00Z">
        <w:r w:rsidR="00E46F38">
          <w:rPr>
            <w:rFonts w:hint="eastAsia"/>
            <w:sz w:val="28"/>
            <w:szCs w:val="28"/>
          </w:rPr>
          <w:t xml:space="preserve"> from</w:t>
        </w:r>
      </w:ins>
      <w:r w:rsidRPr="009B063D">
        <w:rPr>
          <w:sz w:val="28"/>
          <w:szCs w:val="28"/>
          <w:rPrChange w:id="662" w:author="user" w:date="2014-05-25T12:30:00Z">
            <w:rPr/>
          </w:rPrChange>
        </w:rPr>
        <w:t xml:space="preserve">, generation and </w:t>
      </w:r>
      <w:del w:id="663" w:author="user" w:date="2014-05-25T15:25:00Z">
        <w:r w:rsidRPr="009B063D" w:rsidDel="00C66361">
          <w:rPr>
            <w:sz w:val="28"/>
            <w:szCs w:val="28"/>
            <w:rPrChange w:id="664" w:author="user" w:date="2014-05-25T12:30:00Z">
              <w:rPr/>
            </w:rPrChange>
          </w:rPr>
          <w:delText>synthesizing</w:delText>
        </w:r>
      </w:del>
      <w:ins w:id="665" w:author="user" w:date="2014-05-25T15:25:00Z">
        <w:r w:rsidR="00C66361" w:rsidRPr="009B063D">
          <w:rPr>
            <w:sz w:val="28"/>
            <w:szCs w:val="28"/>
            <w:rPrChange w:id="666" w:author="user" w:date="2014-05-25T12:30:00Z">
              <w:rPr/>
            </w:rPrChange>
          </w:rPr>
          <w:t>synthesi</w:t>
        </w:r>
        <w:r w:rsidR="00C66361">
          <w:rPr>
            <w:rFonts w:hint="eastAsia"/>
            <w:sz w:val="28"/>
            <w:szCs w:val="28"/>
          </w:rPr>
          <w:t>s of expressive music</w:t>
        </w:r>
      </w:ins>
      <w:r w:rsidRPr="009B063D">
        <w:rPr>
          <w:sz w:val="28"/>
          <w:szCs w:val="28"/>
          <w:rPrChange w:id="667" w:author="user" w:date="2014-05-25T12:30:00Z">
            <w:rPr/>
          </w:rPrChange>
        </w:rPr>
        <w:t xml:space="preserve">. Y.-H </w:t>
      </w:r>
      <w:proofErr w:type="spellStart"/>
      <w:r w:rsidRPr="009B063D">
        <w:rPr>
          <w:sz w:val="28"/>
          <w:szCs w:val="28"/>
          <w:rPrChange w:id="668" w:author="user" w:date="2014-05-25T12:30:00Z">
            <w:rPr/>
          </w:rPrChange>
        </w:rPr>
        <w:t>Kuo</w:t>
      </w:r>
      <w:proofErr w:type="spellEnd"/>
      <w:r w:rsidRPr="009B063D">
        <w:rPr>
          <w:sz w:val="28"/>
          <w:szCs w:val="28"/>
          <w:rPrChange w:id="669" w:author="user" w:date="2014-05-25T12:30:00Z">
            <w:rPr/>
          </w:rPrChange>
        </w:rPr>
        <w:t xml:space="preserve"> et al. \cite{</w:t>
      </w:r>
      <w:proofErr w:type="spellStart"/>
      <w:r w:rsidRPr="009B063D">
        <w:rPr>
          <w:sz w:val="28"/>
          <w:szCs w:val="28"/>
          <w:rPrChange w:id="670" w:author="user" w:date="2014-05-25T12:30:00Z">
            <w:rPr/>
          </w:rPrChange>
        </w:rPr>
        <w:t>profsu</w:t>
      </w:r>
      <w:proofErr w:type="spellEnd"/>
      <w:r w:rsidRPr="009B063D">
        <w:rPr>
          <w:sz w:val="28"/>
          <w:szCs w:val="28"/>
          <w:rPrChange w:id="671" w:author="user" w:date="2014-05-25T12:30:00Z">
            <w:rPr/>
          </w:rPrChange>
        </w:rPr>
        <w:t>} also prop</w:t>
      </w:r>
      <w:ins w:id="672" w:author="user" w:date="2014-05-25T15:26:00Z">
        <w:r w:rsidR="00E46F38">
          <w:rPr>
            <w:rFonts w:hint="eastAsia"/>
            <w:sz w:val="28"/>
            <w:szCs w:val="28"/>
          </w:rPr>
          <w:t>o</w:t>
        </w:r>
      </w:ins>
      <w:r w:rsidRPr="009B063D">
        <w:rPr>
          <w:sz w:val="28"/>
          <w:szCs w:val="28"/>
          <w:rPrChange w:id="673" w:author="user" w:date="2014-05-25T12:30:00Z">
            <w:rPr/>
          </w:rPrChange>
        </w:rPr>
        <w:t>sed a way to re-</w:t>
      </w:r>
      <w:proofErr w:type="spellStart"/>
      <w:r w:rsidRPr="009B063D">
        <w:rPr>
          <w:sz w:val="28"/>
          <w:szCs w:val="28"/>
          <w:rPrChange w:id="674" w:author="user" w:date="2014-05-25T12:30:00Z">
            <w:rPr/>
          </w:rPrChange>
        </w:rPr>
        <w:t>synthsize</w:t>
      </w:r>
      <w:proofErr w:type="spellEnd"/>
      <w:r w:rsidRPr="009B063D">
        <w:rPr>
          <w:sz w:val="28"/>
          <w:szCs w:val="28"/>
          <w:rPrChange w:id="675" w:author="user" w:date="2014-05-25T12:30:00Z">
            <w:rPr/>
          </w:rPrChange>
        </w:rPr>
        <w:t xml:space="preserve"> individual notes into a performance with smooth timbre variation, but </w:t>
      </w:r>
      <w:del w:id="676" w:author="user" w:date="2014-05-25T15:28:00Z">
        <w:r w:rsidRPr="009B063D" w:rsidDel="00E46F38">
          <w:rPr>
            <w:sz w:val="28"/>
            <w:szCs w:val="28"/>
            <w:rPrChange w:id="677" w:author="user" w:date="2014-05-25T12:30:00Z">
              <w:rPr/>
            </w:rPrChange>
          </w:rPr>
          <w:delText>the work</w:delText>
        </w:r>
      </w:del>
      <w:proofErr w:type="gramStart"/>
      <w:ins w:id="678" w:author="user" w:date="2014-05-25T15:28:00Z">
        <w:r w:rsidR="00E46F38">
          <w:rPr>
            <w:rFonts w:hint="eastAsia"/>
            <w:sz w:val="28"/>
            <w:szCs w:val="28"/>
          </w:rPr>
          <w:t xml:space="preserve">they </w:t>
        </w:r>
      </w:ins>
      <w:r w:rsidRPr="009B063D">
        <w:rPr>
          <w:sz w:val="28"/>
          <w:szCs w:val="28"/>
          <w:rPrChange w:id="679" w:author="user" w:date="2014-05-25T12:30:00Z">
            <w:rPr/>
          </w:rPrChange>
        </w:rPr>
        <w:t xml:space="preserve"> focus</w:t>
      </w:r>
      <w:ins w:id="680" w:author="user" w:date="2014-05-25T15:28:00Z">
        <w:r w:rsidR="00E46F38">
          <w:rPr>
            <w:rFonts w:hint="eastAsia"/>
            <w:sz w:val="28"/>
            <w:szCs w:val="28"/>
          </w:rPr>
          <w:t>ed</w:t>
        </w:r>
      </w:ins>
      <w:proofErr w:type="gramEnd"/>
      <w:r w:rsidRPr="009B063D">
        <w:rPr>
          <w:sz w:val="28"/>
          <w:szCs w:val="28"/>
          <w:rPrChange w:id="681" w:author="user" w:date="2014-05-25T12:30:00Z">
            <w:rPr/>
          </w:rPrChange>
        </w:rPr>
        <w:t xml:space="preserve"> more on sub-note level timbre </w:t>
      </w:r>
      <w:del w:id="682" w:author="user" w:date="2014-05-25T15:27:00Z">
        <w:r w:rsidRPr="009B063D" w:rsidDel="00E46F38">
          <w:rPr>
            <w:sz w:val="28"/>
            <w:szCs w:val="28"/>
            <w:rPrChange w:id="683" w:author="user" w:date="2014-05-25T12:30:00Z">
              <w:rPr/>
            </w:rPrChange>
          </w:rPr>
          <w:delText>systhsis</w:delText>
        </w:r>
      </w:del>
      <w:ins w:id="684" w:author="user" w:date="2014-05-25T15:27:00Z">
        <w:r w:rsidR="00E46F38" w:rsidRPr="009B063D">
          <w:rPr>
            <w:sz w:val="28"/>
            <w:szCs w:val="28"/>
            <w:rPrChange w:id="685" w:author="user" w:date="2014-05-25T12:30:00Z">
              <w:rPr/>
            </w:rPrChange>
          </w:rPr>
          <w:t>sy</w:t>
        </w:r>
        <w:r w:rsidR="00E46F38">
          <w:rPr>
            <w:rFonts w:hint="eastAsia"/>
            <w:sz w:val="28"/>
            <w:szCs w:val="28"/>
          </w:rPr>
          <w:t>n</w:t>
        </w:r>
        <w:r w:rsidR="00E46F38" w:rsidRPr="009B063D">
          <w:rPr>
            <w:sz w:val="28"/>
            <w:szCs w:val="28"/>
            <w:rPrChange w:id="686" w:author="user" w:date="2014-05-25T12:30:00Z">
              <w:rPr/>
            </w:rPrChange>
          </w:rPr>
          <w:t>th</w:t>
        </w:r>
        <w:r w:rsidR="00E46F38">
          <w:rPr>
            <w:rFonts w:hint="eastAsia"/>
            <w:sz w:val="28"/>
            <w:szCs w:val="28"/>
          </w:rPr>
          <w:t>e</w:t>
        </w:r>
        <w:r w:rsidR="00E46F38" w:rsidRPr="009B063D">
          <w:rPr>
            <w:sz w:val="28"/>
            <w:szCs w:val="28"/>
            <w:rPrChange w:id="687" w:author="user" w:date="2014-05-25T12:30:00Z">
              <w:rPr/>
            </w:rPrChange>
          </w:rPr>
          <w:t>sis</w:t>
        </w:r>
      </w:ins>
      <w:r w:rsidRPr="009B063D">
        <w:rPr>
          <w:sz w:val="28"/>
          <w:szCs w:val="28"/>
          <w:rPrChange w:id="688" w:author="user" w:date="2014-05-25T12:30:00Z">
            <w:rPr/>
          </w:rPrChange>
        </w:rPr>
        <w:t>.</w:t>
      </w:r>
    </w:p>
    <w:p w:rsidR="00640F9D" w:rsidRPr="00E46F38" w:rsidRDefault="00640F9D" w:rsidP="00640F9D">
      <w:pPr>
        <w:pStyle w:val="PreformattedText"/>
        <w:rPr>
          <w:sz w:val="28"/>
          <w:szCs w:val="28"/>
          <w:rPrChange w:id="689" w:author="user" w:date="2014-05-25T15:27:00Z">
            <w:rPr/>
          </w:rPrChange>
        </w:rPr>
      </w:pPr>
    </w:p>
    <w:p w:rsidR="00640F9D" w:rsidRPr="009B063D" w:rsidRDefault="00640F9D" w:rsidP="00640F9D">
      <w:pPr>
        <w:pStyle w:val="PreformattedText"/>
        <w:rPr>
          <w:sz w:val="28"/>
          <w:szCs w:val="28"/>
          <w:rPrChange w:id="690" w:author="user" w:date="2014-05-25T12:30:00Z">
            <w:rPr/>
          </w:rPrChange>
        </w:rPr>
      </w:pPr>
    </w:p>
    <w:p w:rsidR="00640F9D" w:rsidRPr="009B063D" w:rsidRDefault="00640F9D" w:rsidP="00640F9D">
      <w:pPr>
        <w:pStyle w:val="PreformattedText"/>
        <w:rPr>
          <w:sz w:val="28"/>
          <w:szCs w:val="28"/>
          <w:rPrChange w:id="691" w:author="user" w:date="2014-05-25T12:30:00Z">
            <w:rPr/>
          </w:rPrChange>
        </w:rPr>
      </w:pPr>
      <w:r w:rsidRPr="009B063D">
        <w:rPr>
          <w:sz w:val="28"/>
          <w:szCs w:val="28"/>
          <w:rPrChange w:id="692" w:author="user" w:date="2014-05-25T12:30:00Z">
            <w:rPr/>
          </w:rPrChange>
        </w:rPr>
        <w:t>If not specified, most systems handle</w:t>
      </w:r>
      <w:del w:id="693" w:author="user" w:date="2014-05-25T15:28:00Z">
        <w:r w:rsidRPr="009B063D" w:rsidDel="00495F9C">
          <w:rPr>
            <w:sz w:val="28"/>
            <w:szCs w:val="28"/>
            <w:rPrChange w:id="694" w:author="user" w:date="2014-05-25T12:30:00Z">
              <w:rPr/>
            </w:rPrChange>
          </w:rPr>
          <w:delText>s</w:delText>
        </w:r>
      </w:del>
      <w:r w:rsidRPr="009B063D">
        <w:rPr>
          <w:sz w:val="28"/>
          <w:szCs w:val="28"/>
          <w:rPrChange w:id="695" w:author="user" w:date="2014-05-25T12:30:00Z">
            <w:rPr/>
          </w:rPrChange>
        </w:rPr>
        <w:t xml:space="preserve"> traditional western tonal music. However, most saxophone-based work \cite{40, 41, 42} generates Jazz music, because saxophone is an iconic instrument in Jazz performance. And the Drumming System \cite{56} generates Brazilian drumming </w:t>
      </w:r>
      <w:proofErr w:type="spellStart"/>
      <w:r w:rsidRPr="009B063D">
        <w:rPr>
          <w:sz w:val="28"/>
          <w:szCs w:val="28"/>
          <w:rPrChange w:id="696" w:author="user" w:date="2014-05-25T12:30:00Z">
            <w:rPr/>
          </w:rPrChange>
        </w:rPr>
        <w:t>music</w:t>
      </w:r>
      <w:proofErr w:type="gramStart"/>
      <w:r w:rsidRPr="009B063D">
        <w:rPr>
          <w:sz w:val="28"/>
          <w:szCs w:val="28"/>
          <w:rPrChange w:id="697" w:author="user" w:date="2014-05-25T12:30:00Z">
            <w:rPr/>
          </w:rPrChange>
        </w:rPr>
        <w:t>.%</w:t>
      </w:r>
      <w:proofErr w:type="gramEnd"/>
      <w:r w:rsidRPr="009B063D">
        <w:rPr>
          <w:sz w:val="28"/>
          <w:szCs w:val="28"/>
          <w:rPrChange w:id="698" w:author="user" w:date="2014-05-25T12:30:00Z">
            <w:rPr/>
          </w:rPrChange>
        </w:rPr>
        <w:t>The</w:t>
      </w:r>
      <w:proofErr w:type="spellEnd"/>
      <w:r w:rsidRPr="009B063D">
        <w:rPr>
          <w:sz w:val="28"/>
          <w:szCs w:val="28"/>
          <w:rPrChange w:id="699" w:author="user" w:date="2014-05-25T12:30:00Z">
            <w:rPr/>
          </w:rPrChange>
        </w:rPr>
        <w:t xml:space="preserve"> Bach Fugue System \cite{23}, literally, focus</w:t>
      </w:r>
      <w:ins w:id="700" w:author="user" w:date="2014-05-25T15:29:00Z">
        <w:r w:rsidR="00495F9C">
          <w:rPr>
            <w:rFonts w:hint="eastAsia"/>
            <w:sz w:val="28"/>
            <w:szCs w:val="28"/>
          </w:rPr>
          <w:t>es</w:t>
        </w:r>
      </w:ins>
      <w:r w:rsidRPr="009B063D">
        <w:rPr>
          <w:sz w:val="28"/>
          <w:szCs w:val="28"/>
          <w:rPrChange w:id="701" w:author="user" w:date="2014-05-25T12:30:00Z">
            <w:rPr/>
          </w:rPrChange>
        </w:rPr>
        <w:t xml:space="preserve"> on fugue works composed by </w:t>
      </w:r>
      <w:proofErr w:type="spellStart"/>
      <w:r w:rsidRPr="009B063D">
        <w:rPr>
          <w:sz w:val="28"/>
          <w:szCs w:val="28"/>
          <w:rPrChange w:id="702" w:author="user" w:date="2014-05-25T12:30:00Z">
            <w:rPr/>
          </w:rPrChange>
        </w:rPr>
        <w:t>bach</w:t>
      </w:r>
      <w:proofErr w:type="spellEnd"/>
      <w:r w:rsidRPr="009B063D">
        <w:rPr>
          <w:sz w:val="28"/>
          <w:szCs w:val="28"/>
          <w:rPrChange w:id="703" w:author="user" w:date="2014-05-25T12:30:00Z">
            <w:rPr/>
          </w:rPrChange>
        </w:rPr>
        <w:t xml:space="preserve">. </w:t>
      </w:r>
    </w:p>
    <w:p w:rsidR="00640F9D" w:rsidRPr="009B063D" w:rsidRDefault="00640F9D" w:rsidP="00640F9D">
      <w:pPr>
        <w:pStyle w:val="PreformattedText"/>
        <w:rPr>
          <w:sz w:val="28"/>
          <w:szCs w:val="28"/>
          <w:rPrChange w:id="704" w:author="user" w:date="2014-05-25T12:30:00Z">
            <w:rPr/>
          </w:rPrChange>
        </w:rPr>
      </w:pPr>
    </w:p>
    <w:p w:rsidR="00640F9D" w:rsidRPr="009B063D" w:rsidRDefault="00640F9D" w:rsidP="00640F9D">
      <w:pPr>
        <w:pStyle w:val="PreformattedText"/>
        <w:rPr>
          <w:sz w:val="28"/>
          <w:szCs w:val="28"/>
          <w:rPrChange w:id="705" w:author="user" w:date="2014-05-25T12:30:00Z">
            <w:rPr/>
          </w:rPrChange>
        </w:rPr>
      </w:pPr>
      <w:r w:rsidRPr="009B063D">
        <w:rPr>
          <w:sz w:val="28"/>
          <w:szCs w:val="28"/>
          <w:rPrChange w:id="706" w:author="user" w:date="2014-05-25T12:30:00Z">
            <w:rPr/>
          </w:rPrChange>
        </w:rPr>
        <w:t>Performing polyphonic music is much more challenging than monophonic music, because it requires synchronization between voices. Pop-E \cite{28} use</w:t>
      </w:r>
      <w:ins w:id="707" w:author="user" w:date="2014-05-25T15:29:00Z">
        <w:r w:rsidR="00495F9C">
          <w:rPr>
            <w:rFonts w:hint="eastAsia"/>
            <w:sz w:val="28"/>
            <w:szCs w:val="28"/>
          </w:rPr>
          <w:t>s</w:t>
        </w:r>
      </w:ins>
      <w:r w:rsidRPr="009B063D">
        <w:rPr>
          <w:sz w:val="28"/>
          <w:szCs w:val="28"/>
          <w:rPrChange w:id="708" w:author="user" w:date="2014-05-25T12:30:00Z">
            <w:rPr/>
          </w:rPrChange>
        </w:rPr>
        <w:t xml:space="preserve"> a synchronization mechanism to achieve polyphonic performance. Bach Fugue System \cite{23} is created using the polyphonic rules in music theory about fugue, so it's inherently able to play polyphonic fugue. KCCA Piano System \cite{57} can generate homophonic music -- an upper melody with an accompaniment -- which is common in piano music.  Music Plus One \cite{52</w:t>
      </w:r>
      <w:proofErr w:type="gramStart"/>
      <w:r w:rsidRPr="009B063D">
        <w:rPr>
          <w:sz w:val="28"/>
          <w:szCs w:val="28"/>
          <w:rPrChange w:id="709" w:author="user" w:date="2014-05-25T12:30:00Z">
            <w:rPr/>
          </w:rPrChange>
        </w:rPr>
        <w:t>,53,54</w:t>
      </w:r>
      <w:proofErr w:type="gramEnd"/>
      <w:r w:rsidRPr="009B063D">
        <w:rPr>
          <w:sz w:val="28"/>
          <w:szCs w:val="28"/>
          <w:rPrChange w:id="710" w:author="user" w:date="2014-05-25T12:30:00Z">
            <w:rPr/>
          </w:rPrChange>
        </w:rPr>
        <w:t>} is a little bit different because it's a</w:t>
      </w:r>
      <w:ins w:id="711" w:author="user" w:date="2014-05-25T15:30:00Z">
        <w:r w:rsidR="00495F9C">
          <w:rPr>
            <w:rFonts w:hint="eastAsia"/>
            <w:sz w:val="28"/>
            <w:szCs w:val="28"/>
          </w:rPr>
          <w:t>n</w:t>
        </w:r>
      </w:ins>
      <w:r w:rsidRPr="009B063D">
        <w:rPr>
          <w:sz w:val="28"/>
          <w:szCs w:val="28"/>
          <w:rPrChange w:id="712" w:author="user" w:date="2014-05-25T12:30:00Z">
            <w:rPr/>
          </w:rPrChange>
        </w:rPr>
        <w:t xml:space="preserve"> accompaniment system, </w:t>
      </w:r>
      <w:ins w:id="713" w:author="user" w:date="2014-05-25T15:31:00Z">
        <w:r w:rsidR="00495F9C">
          <w:rPr>
            <w:rFonts w:hint="eastAsia"/>
            <w:sz w:val="28"/>
            <w:szCs w:val="28"/>
          </w:rPr>
          <w:t xml:space="preserve">and </w:t>
        </w:r>
      </w:ins>
      <w:r w:rsidRPr="009B063D">
        <w:rPr>
          <w:sz w:val="28"/>
          <w:szCs w:val="28"/>
          <w:rPrChange w:id="714" w:author="user" w:date="2014-05-25T12:30:00Z">
            <w:rPr/>
          </w:rPrChange>
        </w:rPr>
        <w:t xml:space="preserve">it adapts </w:t>
      </w:r>
      <w:ins w:id="715" w:author="user" w:date="2014-05-25T15:31:00Z">
        <w:r w:rsidR="00495F9C">
          <w:rPr>
            <w:rFonts w:hint="eastAsia"/>
            <w:sz w:val="28"/>
            <w:szCs w:val="28"/>
          </w:rPr>
          <w:t xml:space="preserve">a </w:t>
        </w:r>
      </w:ins>
      <w:r w:rsidRPr="009B063D">
        <w:rPr>
          <w:sz w:val="28"/>
          <w:szCs w:val="28"/>
          <w:rPrChange w:id="716" w:author="user" w:date="2014-05-25T12:30:00Z">
            <w:rPr/>
          </w:rPrChange>
        </w:rPr>
        <w:t xml:space="preserve">non-expressive orchestral accompaniment track to </w:t>
      </w:r>
      <w:ins w:id="717" w:author="user" w:date="2014-05-25T15:31:00Z">
        <w:r w:rsidR="00495F9C">
          <w:rPr>
            <w:rFonts w:hint="eastAsia"/>
            <w:sz w:val="28"/>
            <w:szCs w:val="28"/>
          </w:rPr>
          <w:t xml:space="preserve">the </w:t>
        </w:r>
      </w:ins>
      <w:r w:rsidRPr="009B063D">
        <w:rPr>
          <w:sz w:val="28"/>
          <w:szCs w:val="28"/>
          <w:rPrChange w:id="718" w:author="user" w:date="2014-05-25T12:30:00Z">
            <w:rPr/>
          </w:rPrChange>
        </w:rPr>
        <w:t>user's performance. %</w:t>
      </w:r>
      <w:proofErr w:type="gramStart"/>
      <w:r w:rsidRPr="009B063D">
        <w:rPr>
          <w:sz w:val="28"/>
          <w:szCs w:val="28"/>
          <w:rPrChange w:id="719" w:author="user" w:date="2014-05-25T12:30:00Z">
            <w:rPr/>
          </w:rPrChange>
        </w:rPr>
        <w:t>Other</w:t>
      </w:r>
      <w:proofErr w:type="gramEnd"/>
      <w:r w:rsidRPr="009B063D">
        <w:rPr>
          <w:sz w:val="28"/>
          <w:szCs w:val="28"/>
          <w:rPrChange w:id="720" w:author="user" w:date="2014-05-25T12:30:00Z">
            <w:rPr/>
          </w:rPrChange>
        </w:rPr>
        <w:t xml:space="preserve"> systems usually generates monophonic tracks only. </w:t>
      </w:r>
    </w:p>
    <w:p w:rsidR="00640F9D" w:rsidRPr="009B063D" w:rsidRDefault="00640F9D" w:rsidP="00640F9D">
      <w:pPr>
        <w:pStyle w:val="PreformattedText"/>
        <w:rPr>
          <w:sz w:val="28"/>
          <w:szCs w:val="28"/>
          <w:rPrChange w:id="721" w:author="user" w:date="2014-05-25T12:30:00Z">
            <w:rPr/>
          </w:rPrChange>
        </w:rPr>
      </w:pPr>
    </w:p>
    <w:p w:rsidR="00640F9D" w:rsidRPr="009B063D" w:rsidRDefault="00640F9D" w:rsidP="00640F9D">
      <w:pPr>
        <w:pStyle w:val="PreformattedText"/>
        <w:rPr>
          <w:sz w:val="28"/>
          <w:szCs w:val="28"/>
          <w:rPrChange w:id="722" w:author="user" w:date="2014-05-25T12:30:00Z">
            <w:rPr/>
          </w:rPrChange>
        </w:rPr>
      </w:pPr>
      <w:r w:rsidRPr="009B063D">
        <w:rPr>
          <w:sz w:val="28"/>
          <w:szCs w:val="28"/>
          <w:rPrChange w:id="723" w:author="user" w:date="2014-05-25T12:30:00Z">
            <w:rPr/>
          </w:rPrChange>
        </w:rPr>
        <w:t>\section{A Brief Introduction to SVM-HMM}</w:t>
      </w:r>
    </w:p>
    <w:p w:rsidR="00640F9D" w:rsidRPr="009B063D" w:rsidRDefault="00640F9D" w:rsidP="00640F9D">
      <w:pPr>
        <w:pStyle w:val="PreformattedText"/>
        <w:rPr>
          <w:sz w:val="28"/>
          <w:szCs w:val="28"/>
          <w:rPrChange w:id="724" w:author="user" w:date="2014-05-25T12:30:00Z">
            <w:rPr/>
          </w:rPrChange>
        </w:rPr>
      </w:pPr>
      <w:r w:rsidRPr="009B063D">
        <w:rPr>
          <w:sz w:val="28"/>
          <w:szCs w:val="28"/>
          <w:rPrChange w:id="725" w:author="user" w:date="2014-05-25T12:30:00Z">
            <w:rPr/>
          </w:rPrChange>
        </w:rPr>
        <w:t>\label{</w:t>
      </w:r>
      <w:proofErr w:type="spellStart"/>
      <w:r w:rsidRPr="009B063D">
        <w:rPr>
          <w:sz w:val="28"/>
          <w:szCs w:val="28"/>
          <w:rPrChange w:id="726" w:author="user" w:date="2014-05-25T12:30:00Z">
            <w:rPr/>
          </w:rPrChange>
        </w:rPr>
        <w:t>sec:svm-hmm</w:t>
      </w:r>
      <w:proofErr w:type="spellEnd"/>
      <w:r w:rsidRPr="009B063D">
        <w:rPr>
          <w:sz w:val="28"/>
          <w:szCs w:val="28"/>
          <w:rPrChange w:id="727" w:author="user" w:date="2014-05-25T12:30:00Z">
            <w:rPr/>
          </w:rPrChange>
        </w:rPr>
        <w:t>}</w:t>
      </w:r>
    </w:p>
    <w:p w:rsidR="00640F9D" w:rsidRPr="009B063D" w:rsidRDefault="00640F9D" w:rsidP="00640F9D">
      <w:pPr>
        <w:pStyle w:val="PreformattedText"/>
        <w:rPr>
          <w:sz w:val="28"/>
          <w:szCs w:val="28"/>
          <w:rPrChange w:id="728" w:author="user" w:date="2014-05-25T12:30:00Z">
            <w:rPr/>
          </w:rPrChange>
        </w:rPr>
      </w:pPr>
      <w:r w:rsidRPr="009B063D">
        <w:rPr>
          <w:sz w:val="28"/>
          <w:szCs w:val="28"/>
          <w:rPrChange w:id="729" w:author="user" w:date="2014-05-25T12:30:00Z">
            <w:rPr/>
          </w:rPrChange>
        </w:rPr>
        <w:t xml:space="preserve">In this thesis, we use structural support vector machine to learn performance knowledge from expressive performance samples. Unlike traditional SVM algorithm, which can only produce </w:t>
      </w:r>
      <w:proofErr w:type="spellStart"/>
      <w:r w:rsidRPr="009B063D">
        <w:rPr>
          <w:sz w:val="28"/>
          <w:szCs w:val="28"/>
          <w:rPrChange w:id="730" w:author="user" w:date="2014-05-25T12:30:00Z">
            <w:rPr/>
          </w:rPrChange>
        </w:rPr>
        <w:t>univariate</w:t>
      </w:r>
      <w:proofErr w:type="spellEnd"/>
      <w:r w:rsidRPr="009B063D">
        <w:rPr>
          <w:sz w:val="28"/>
          <w:szCs w:val="28"/>
          <w:rPrChange w:id="731" w:author="user" w:date="2014-05-25T12:30:00Z">
            <w:rPr/>
          </w:rPrChange>
        </w:rPr>
        <w:t xml:space="preserve"> prediction, structural SVM can produce structural predictions like tree</w:t>
      </w:r>
      <w:ins w:id="732" w:author="user" w:date="2014-05-25T15:49:00Z">
        <w:r w:rsidR="00A10D09">
          <w:rPr>
            <w:rFonts w:hint="eastAsia"/>
            <w:sz w:val="28"/>
            <w:szCs w:val="28"/>
          </w:rPr>
          <w:t>s</w:t>
        </w:r>
      </w:ins>
      <w:r w:rsidRPr="009B063D">
        <w:rPr>
          <w:sz w:val="28"/>
          <w:szCs w:val="28"/>
          <w:rPrChange w:id="733" w:author="user" w:date="2014-05-25T12:30:00Z">
            <w:rPr/>
          </w:rPrChange>
        </w:rPr>
        <w:t>, sequence</w:t>
      </w:r>
      <w:ins w:id="734" w:author="user" w:date="2014-05-25T15:49:00Z">
        <w:r w:rsidR="00A10D09">
          <w:rPr>
            <w:rFonts w:hint="eastAsia"/>
            <w:sz w:val="28"/>
            <w:szCs w:val="28"/>
          </w:rPr>
          <w:t>s</w:t>
        </w:r>
      </w:ins>
      <w:r w:rsidRPr="009B063D">
        <w:rPr>
          <w:sz w:val="28"/>
          <w:szCs w:val="28"/>
          <w:rPrChange w:id="735" w:author="user" w:date="2014-05-25T12:30:00Z">
            <w:rPr/>
          </w:rPrChange>
        </w:rPr>
        <w:t xml:space="preserve"> and hidden Markov model</w:t>
      </w:r>
      <w:ins w:id="736" w:author="user" w:date="2014-05-25T15:32:00Z">
        <w:r w:rsidR="00495F9C">
          <w:rPr>
            <w:rFonts w:hint="eastAsia"/>
            <w:sz w:val="28"/>
            <w:szCs w:val="28"/>
          </w:rPr>
          <w:t>s</w:t>
        </w:r>
      </w:ins>
      <w:r w:rsidRPr="009B063D">
        <w:rPr>
          <w:sz w:val="28"/>
          <w:szCs w:val="28"/>
          <w:rPrChange w:id="737" w:author="user" w:date="2014-05-25T12:30:00Z">
            <w:rPr/>
          </w:rPrChange>
        </w:rPr>
        <w:t>. Structural SVM with hidden Markov model output (SVM-HMM) has been successfully applied to</w:t>
      </w:r>
      <w:ins w:id="738" w:author="user" w:date="2014-05-25T15:32:00Z">
        <w:r w:rsidR="00495F9C">
          <w:rPr>
            <w:rFonts w:hint="eastAsia"/>
            <w:sz w:val="28"/>
            <w:szCs w:val="28"/>
          </w:rPr>
          <w:t xml:space="preserve"> </w:t>
        </w:r>
        <w:proofErr w:type="gramStart"/>
        <w:r w:rsidR="00495F9C">
          <w:rPr>
            <w:rFonts w:hint="eastAsia"/>
            <w:sz w:val="28"/>
            <w:szCs w:val="28"/>
          </w:rPr>
          <w:t xml:space="preserve">the </w:t>
        </w:r>
      </w:ins>
      <w:r w:rsidRPr="009B063D">
        <w:rPr>
          <w:sz w:val="28"/>
          <w:szCs w:val="28"/>
          <w:rPrChange w:id="739" w:author="user" w:date="2014-05-25T12:30:00Z">
            <w:rPr/>
          </w:rPrChange>
        </w:rPr>
        <w:t xml:space="preserve"> part</w:t>
      </w:r>
      <w:proofErr w:type="gramEnd"/>
      <w:r w:rsidRPr="009B063D">
        <w:rPr>
          <w:sz w:val="28"/>
          <w:szCs w:val="28"/>
          <w:rPrChange w:id="740" w:author="user" w:date="2014-05-25T12:30:00Z">
            <w:rPr/>
          </w:rPrChange>
        </w:rPr>
        <w:t xml:space="preserve">-of-speech tagging problem\cite{svm2009}. The part-of-speech tagging problem has some similarity with expressive performance problem. In part-of-speech tagging, one tries to identify the role </w:t>
      </w:r>
      <w:del w:id="741" w:author="user" w:date="2014-05-25T15:33:00Z">
        <w:r w:rsidRPr="009B063D" w:rsidDel="00495F9C">
          <w:rPr>
            <w:sz w:val="28"/>
            <w:szCs w:val="28"/>
            <w:rPrChange w:id="742" w:author="user" w:date="2014-05-25T12:30:00Z">
              <w:rPr/>
            </w:rPrChange>
          </w:rPr>
          <w:delText xml:space="preserve">by which the </w:delText>
        </w:r>
      </w:del>
      <w:ins w:id="743" w:author="user" w:date="2014-05-25T15:33:00Z">
        <w:r w:rsidR="00495F9C">
          <w:rPr>
            <w:rFonts w:hint="eastAsia"/>
            <w:sz w:val="28"/>
            <w:szCs w:val="28"/>
          </w:rPr>
          <w:t>a</w:t>
        </w:r>
        <w:r w:rsidR="00495F9C" w:rsidRPr="009B063D">
          <w:rPr>
            <w:sz w:val="28"/>
            <w:szCs w:val="28"/>
            <w:rPrChange w:id="744" w:author="user" w:date="2014-05-25T12:30:00Z">
              <w:rPr/>
            </w:rPrChange>
          </w:rPr>
          <w:t xml:space="preserve"> </w:t>
        </w:r>
      </w:ins>
      <w:r w:rsidRPr="009B063D">
        <w:rPr>
          <w:sz w:val="28"/>
          <w:szCs w:val="28"/>
          <w:rPrChange w:id="745" w:author="user" w:date="2014-05-25T12:30:00Z">
            <w:rPr/>
          </w:rPrChange>
        </w:rPr>
        <w:t xml:space="preserve">word plays in the sentence, while in expressive performance, one tries to determine how a note should be played, usually </w:t>
      </w:r>
      <w:r w:rsidRPr="009B063D">
        <w:rPr>
          <w:sz w:val="28"/>
          <w:szCs w:val="28"/>
          <w:rPrChange w:id="746" w:author="user" w:date="2014-05-25T12:30:00Z">
            <w:rPr/>
          </w:rPrChange>
        </w:rPr>
        <w:lastRenderedPageBreak/>
        <w:t>based on it</w:t>
      </w:r>
      <w:del w:id="747" w:author="user" w:date="2014-05-25T15:33:00Z">
        <w:r w:rsidRPr="009B063D" w:rsidDel="00495F9C">
          <w:rPr>
            <w:sz w:val="28"/>
            <w:szCs w:val="28"/>
            <w:rPrChange w:id="748" w:author="user" w:date="2014-05-25T12:30:00Z">
              <w:rPr/>
            </w:rPrChange>
          </w:rPr>
          <w:delText>'</w:delText>
        </w:r>
      </w:del>
      <w:r w:rsidRPr="009B063D">
        <w:rPr>
          <w:sz w:val="28"/>
          <w:szCs w:val="28"/>
          <w:rPrChange w:id="749" w:author="user" w:date="2014-05-25T12:30:00Z">
            <w:rPr/>
          </w:rPrChange>
        </w:rPr>
        <w:t>s role in the musical phrase. For example, an authentic cadence at the end of a phrase is usually played louder and stronger than a</w:t>
      </w:r>
      <w:ins w:id="750" w:author="user" w:date="2014-05-25T15:34:00Z">
        <w:r w:rsidR="00495F9C">
          <w:rPr>
            <w:rFonts w:hint="eastAsia"/>
            <w:sz w:val="28"/>
            <w:szCs w:val="28"/>
          </w:rPr>
          <w:t>n</w:t>
        </w:r>
      </w:ins>
      <w:r w:rsidRPr="009B063D">
        <w:rPr>
          <w:sz w:val="28"/>
          <w:szCs w:val="28"/>
          <w:rPrChange w:id="751" w:author="user" w:date="2014-05-25T12:30:00Z">
            <w:rPr/>
          </w:rPrChange>
        </w:rPr>
        <w:t xml:space="preserve"> embellishment note in the middle of a phrase. Thus, we believe </w:t>
      </w:r>
      <w:ins w:id="752" w:author="user" w:date="2014-05-25T15:40:00Z">
        <w:r w:rsidR="00A10D09">
          <w:rPr>
            <w:rFonts w:hint="eastAsia"/>
            <w:sz w:val="28"/>
            <w:szCs w:val="28"/>
          </w:rPr>
          <w:t xml:space="preserve">that </w:t>
        </w:r>
      </w:ins>
      <w:r w:rsidRPr="009B063D">
        <w:rPr>
          <w:sz w:val="28"/>
          <w:szCs w:val="28"/>
          <w:rPrChange w:id="753" w:author="user" w:date="2014-05-25T12:30:00Z">
            <w:rPr/>
          </w:rPrChange>
        </w:rPr>
        <w:t xml:space="preserve">SVM-HMM </w:t>
      </w:r>
      <w:del w:id="754" w:author="user" w:date="2014-05-25T15:41:00Z">
        <w:r w:rsidRPr="009B063D" w:rsidDel="00A10D09">
          <w:rPr>
            <w:sz w:val="28"/>
            <w:szCs w:val="28"/>
            <w:rPrChange w:id="755" w:author="user" w:date="2014-05-25T12:30:00Z">
              <w:rPr/>
            </w:rPrChange>
          </w:rPr>
          <w:delText>will be</w:delText>
        </w:r>
      </w:del>
      <w:ins w:id="756" w:author="user" w:date="2014-05-25T15:41:00Z">
        <w:r w:rsidR="00A10D09">
          <w:rPr>
            <w:rFonts w:hint="eastAsia"/>
            <w:sz w:val="28"/>
            <w:szCs w:val="28"/>
          </w:rPr>
          <w:t>is also</w:t>
        </w:r>
      </w:ins>
      <w:r w:rsidRPr="009B063D">
        <w:rPr>
          <w:sz w:val="28"/>
          <w:szCs w:val="28"/>
          <w:rPrChange w:id="757" w:author="user" w:date="2014-05-25T12:30:00Z">
            <w:rPr/>
          </w:rPrChange>
        </w:rPr>
        <w:t xml:space="preserve"> a good candidate for expressive performance. The following introduction and formulas </w:t>
      </w:r>
      <w:del w:id="758" w:author="user" w:date="2014-05-25T15:41:00Z">
        <w:r w:rsidRPr="009B063D" w:rsidDel="00A10D09">
          <w:rPr>
            <w:sz w:val="28"/>
            <w:szCs w:val="28"/>
            <w:rPrChange w:id="759" w:author="user" w:date="2014-05-25T12:30:00Z">
              <w:rPr/>
            </w:rPrChange>
          </w:rPr>
          <w:delText xml:space="preserve">relies </w:delText>
        </w:r>
      </w:del>
      <w:ins w:id="760" w:author="user" w:date="2014-05-25T15:41:00Z">
        <w:r w:rsidR="00A10D09">
          <w:rPr>
            <w:rFonts w:hint="eastAsia"/>
            <w:sz w:val="28"/>
            <w:szCs w:val="28"/>
          </w:rPr>
          <w:t>are summar</w:t>
        </w:r>
      </w:ins>
      <w:ins w:id="761" w:author="user" w:date="2014-05-25T15:43:00Z">
        <w:r w:rsidR="00A10D09">
          <w:rPr>
            <w:rFonts w:hint="eastAsia"/>
            <w:sz w:val="28"/>
            <w:szCs w:val="28"/>
          </w:rPr>
          <w:t>ies</w:t>
        </w:r>
      </w:ins>
      <w:ins w:id="762" w:author="user" w:date="2014-05-25T15:41:00Z">
        <w:r w:rsidR="00A10D09" w:rsidRPr="009B063D">
          <w:rPr>
            <w:sz w:val="28"/>
            <w:szCs w:val="28"/>
            <w:rPrChange w:id="763" w:author="user" w:date="2014-05-25T12:30:00Z">
              <w:rPr/>
            </w:rPrChange>
          </w:rPr>
          <w:t xml:space="preserve"> </w:t>
        </w:r>
      </w:ins>
      <w:del w:id="764" w:author="user" w:date="2014-05-25T15:43:00Z">
        <w:r w:rsidRPr="009B063D" w:rsidDel="00A10D09">
          <w:rPr>
            <w:sz w:val="28"/>
            <w:szCs w:val="28"/>
            <w:rPrChange w:id="765" w:author="user" w:date="2014-05-25T12:30:00Z">
              <w:rPr/>
            </w:rPrChange>
          </w:rPr>
          <w:delText xml:space="preserve">heavily </w:delText>
        </w:r>
      </w:del>
      <w:del w:id="766" w:author="user" w:date="2014-05-25T15:42:00Z">
        <w:r w:rsidRPr="009B063D" w:rsidDel="00A10D09">
          <w:rPr>
            <w:sz w:val="28"/>
            <w:szCs w:val="28"/>
            <w:rPrChange w:id="767" w:author="user" w:date="2014-05-25T12:30:00Z">
              <w:rPr/>
            </w:rPrChange>
          </w:rPr>
          <w:delText xml:space="preserve">on </w:delText>
        </w:r>
      </w:del>
      <w:ins w:id="768" w:author="user" w:date="2014-05-25T15:43:00Z">
        <w:r w:rsidR="00A10D09">
          <w:rPr>
            <w:rFonts w:hint="eastAsia"/>
            <w:sz w:val="28"/>
            <w:szCs w:val="28"/>
          </w:rPr>
          <w:t>of</w:t>
        </w:r>
      </w:ins>
      <w:ins w:id="769" w:author="user" w:date="2014-05-25T15:42:00Z">
        <w:r w:rsidR="00A10D09" w:rsidRPr="009B063D">
          <w:rPr>
            <w:sz w:val="28"/>
            <w:szCs w:val="28"/>
            <w:rPrChange w:id="770" w:author="user" w:date="2014-05-25T12:30:00Z">
              <w:rPr/>
            </w:rPrChange>
          </w:rPr>
          <w:t xml:space="preserve"> </w:t>
        </w:r>
      </w:ins>
      <w:r w:rsidRPr="009B063D">
        <w:rPr>
          <w:sz w:val="28"/>
          <w:szCs w:val="28"/>
          <w:rPrChange w:id="771" w:author="user" w:date="2014-05-25T12:30:00Z">
            <w:rPr/>
          </w:rPrChange>
        </w:rPr>
        <w:t>\cite{svm2009, svm2005, svm2003}.</w:t>
      </w:r>
    </w:p>
    <w:p w:rsidR="00640F9D" w:rsidRPr="009B063D" w:rsidRDefault="00640F9D" w:rsidP="00640F9D">
      <w:pPr>
        <w:pStyle w:val="PreformattedText"/>
        <w:rPr>
          <w:sz w:val="28"/>
          <w:szCs w:val="28"/>
          <w:rPrChange w:id="772" w:author="user" w:date="2014-05-25T12:30:00Z">
            <w:rPr/>
          </w:rPrChange>
        </w:rPr>
      </w:pPr>
    </w:p>
    <w:p w:rsidR="00640F9D" w:rsidRPr="009B063D" w:rsidRDefault="00640F9D" w:rsidP="00640F9D">
      <w:pPr>
        <w:pStyle w:val="PreformattedText"/>
        <w:rPr>
          <w:sz w:val="28"/>
          <w:szCs w:val="28"/>
          <w:rPrChange w:id="773" w:author="user" w:date="2014-05-25T12:30:00Z">
            <w:rPr/>
          </w:rPrChange>
        </w:rPr>
      </w:pPr>
    </w:p>
    <w:p w:rsidR="00640F9D" w:rsidRPr="009B063D" w:rsidRDefault="00640F9D" w:rsidP="00640F9D">
      <w:pPr>
        <w:pStyle w:val="PreformattedText"/>
        <w:rPr>
          <w:sz w:val="28"/>
          <w:szCs w:val="28"/>
          <w:rPrChange w:id="774" w:author="user" w:date="2014-05-25T12:30:00Z">
            <w:rPr/>
          </w:rPrChange>
        </w:rPr>
      </w:pPr>
      <w:r w:rsidRPr="009B063D">
        <w:rPr>
          <w:sz w:val="28"/>
          <w:szCs w:val="28"/>
          <w:rPrChange w:id="775" w:author="user" w:date="2014-05-25T12:30:00Z">
            <w:rPr/>
          </w:rPrChange>
        </w:rPr>
        <w:t xml:space="preserve">Traditional SVM prediction problem can be described as finding a function </w:t>
      </w:r>
    </w:p>
    <w:p w:rsidR="00640F9D" w:rsidRPr="009B063D" w:rsidRDefault="00640F9D" w:rsidP="00640F9D">
      <w:pPr>
        <w:pStyle w:val="PreformattedText"/>
        <w:rPr>
          <w:sz w:val="28"/>
          <w:szCs w:val="28"/>
          <w:rPrChange w:id="776" w:author="user" w:date="2014-05-25T12:30:00Z">
            <w:rPr/>
          </w:rPrChange>
        </w:rPr>
      </w:pPr>
      <w:r w:rsidRPr="009B063D">
        <w:rPr>
          <w:sz w:val="28"/>
          <w:szCs w:val="28"/>
          <w:rPrChange w:id="777" w:author="user" w:date="2014-05-25T12:30:00Z">
            <w:rPr/>
          </w:rPrChange>
        </w:rPr>
        <w:t>$$h: \</w:t>
      </w:r>
      <w:proofErr w:type="spellStart"/>
      <w:r w:rsidRPr="009B063D">
        <w:rPr>
          <w:sz w:val="28"/>
          <w:szCs w:val="28"/>
          <w:rPrChange w:id="778" w:author="user" w:date="2014-05-25T12:30:00Z">
            <w:rPr/>
          </w:rPrChange>
        </w:rPr>
        <w:t>mathcal</w:t>
      </w:r>
      <w:proofErr w:type="spellEnd"/>
      <w:r w:rsidRPr="009B063D">
        <w:rPr>
          <w:sz w:val="28"/>
          <w:szCs w:val="28"/>
          <w:rPrChange w:id="779" w:author="user" w:date="2014-05-25T12:30:00Z">
            <w:rPr/>
          </w:rPrChange>
        </w:rPr>
        <w:t>{X \</w:t>
      </w:r>
      <w:proofErr w:type="spellStart"/>
      <w:r w:rsidRPr="009B063D">
        <w:rPr>
          <w:sz w:val="28"/>
          <w:szCs w:val="28"/>
          <w:rPrChange w:id="780" w:author="user" w:date="2014-05-25T12:30:00Z">
            <w:rPr/>
          </w:rPrChange>
        </w:rPr>
        <w:t>rightarrow</w:t>
      </w:r>
      <w:proofErr w:type="spellEnd"/>
      <w:r w:rsidRPr="009B063D">
        <w:rPr>
          <w:sz w:val="28"/>
          <w:szCs w:val="28"/>
          <w:rPrChange w:id="781" w:author="user" w:date="2014-05-25T12:30:00Z">
            <w:rPr/>
          </w:rPrChange>
        </w:rPr>
        <w:t xml:space="preserve"> Y</w:t>
      </w:r>
      <w:proofErr w:type="gramStart"/>
      <w:r w:rsidRPr="009B063D">
        <w:rPr>
          <w:sz w:val="28"/>
          <w:szCs w:val="28"/>
          <w:rPrChange w:id="782" w:author="user" w:date="2014-05-25T12:30:00Z">
            <w:rPr/>
          </w:rPrChange>
        </w:rPr>
        <w:t>}$</w:t>
      </w:r>
      <w:proofErr w:type="gramEnd"/>
      <w:r w:rsidRPr="009B063D">
        <w:rPr>
          <w:sz w:val="28"/>
          <w:szCs w:val="28"/>
          <w:rPrChange w:id="783" w:author="user" w:date="2014-05-25T12:30:00Z">
            <w:rPr/>
          </w:rPrChange>
        </w:rPr>
        <w:t xml:space="preserve">$ with </w:t>
      </w:r>
      <w:ins w:id="784" w:author="user" w:date="2014-05-25T15:44:00Z">
        <w:r w:rsidR="00A10D09">
          <w:rPr>
            <w:rFonts w:hint="eastAsia"/>
            <w:sz w:val="28"/>
            <w:szCs w:val="28"/>
          </w:rPr>
          <w:t xml:space="preserve">the </w:t>
        </w:r>
      </w:ins>
      <w:r w:rsidRPr="009B063D">
        <w:rPr>
          <w:sz w:val="28"/>
          <w:szCs w:val="28"/>
          <w:rPrChange w:id="785" w:author="user" w:date="2014-05-25T12:30:00Z">
            <w:rPr/>
          </w:rPrChange>
        </w:rPr>
        <w:t>lowest prediction error. $\</w:t>
      </w:r>
      <w:proofErr w:type="spellStart"/>
      <w:r w:rsidRPr="009B063D">
        <w:rPr>
          <w:sz w:val="28"/>
          <w:szCs w:val="28"/>
          <w:rPrChange w:id="786" w:author="user" w:date="2014-05-25T12:30:00Z">
            <w:rPr/>
          </w:rPrChange>
        </w:rPr>
        <w:t>mathcal</w:t>
      </w:r>
      <w:proofErr w:type="spellEnd"/>
      <w:r w:rsidRPr="009B063D">
        <w:rPr>
          <w:sz w:val="28"/>
          <w:szCs w:val="28"/>
          <w:rPrChange w:id="787" w:author="user" w:date="2014-05-25T12:30:00Z">
            <w:rPr/>
          </w:rPrChange>
        </w:rPr>
        <w:t>{X</w:t>
      </w:r>
      <w:proofErr w:type="gramStart"/>
      <w:r w:rsidRPr="009B063D">
        <w:rPr>
          <w:sz w:val="28"/>
          <w:szCs w:val="28"/>
          <w:rPrChange w:id="788" w:author="user" w:date="2014-05-25T12:30:00Z">
            <w:rPr/>
          </w:rPrChange>
        </w:rPr>
        <w:t>}$</w:t>
      </w:r>
      <w:proofErr w:type="gramEnd"/>
      <w:r w:rsidRPr="009B063D">
        <w:rPr>
          <w:sz w:val="28"/>
          <w:szCs w:val="28"/>
          <w:rPrChange w:id="789" w:author="user" w:date="2014-05-25T12:30:00Z">
            <w:rPr/>
          </w:rPrChange>
        </w:rPr>
        <w:t xml:space="preserve"> is the input features space, and $\</w:t>
      </w:r>
      <w:proofErr w:type="spellStart"/>
      <w:r w:rsidRPr="009B063D">
        <w:rPr>
          <w:sz w:val="28"/>
          <w:szCs w:val="28"/>
          <w:rPrChange w:id="790" w:author="user" w:date="2014-05-25T12:30:00Z">
            <w:rPr/>
          </w:rPrChange>
        </w:rPr>
        <w:t>mathcal</w:t>
      </w:r>
      <w:proofErr w:type="spellEnd"/>
      <w:r w:rsidRPr="009B063D">
        <w:rPr>
          <w:sz w:val="28"/>
          <w:szCs w:val="28"/>
          <w:rPrChange w:id="791" w:author="user" w:date="2014-05-25T12:30:00Z">
            <w:rPr/>
          </w:rPrChange>
        </w:rPr>
        <w:t>{Y}$ is the prediction space. In traditional SVM, elements in $\</w:t>
      </w:r>
      <w:proofErr w:type="spellStart"/>
      <w:r w:rsidRPr="009B063D">
        <w:rPr>
          <w:sz w:val="28"/>
          <w:szCs w:val="28"/>
          <w:rPrChange w:id="792" w:author="user" w:date="2014-05-25T12:30:00Z">
            <w:rPr/>
          </w:rPrChange>
        </w:rPr>
        <w:t>mathcal</w:t>
      </w:r>
      <w:proofErr w:type="spellEnd"/>
      <w:r w:rsidRPr="009B063D">
        <w:rPr>
          <w:sz w:val="28"/>
          <w:szCs w:val="28"/>
          <w:rPrChange w:id="793" w:author="user" w:date="2014-05-25T12:30:00Z">
            <w:rPr/>
          </w:rPrChange>
        </w:rPr>
        <w:t>{Y</w:t>
      </w:r>
      <w:proofErr w:type="gramStart"/>
      <w:r w:rsidRPr="009B063D">
        <w:rPr>
          <w:sz w:val="28"/>
          <w:szCs w:val="28"/>
          <w:rPrChange w:id="794" w:author="user" w:date="2014-05-25T12:30:00Z">
            <w:rPr/>
          </w:rPrChange>
        </w:rPr>
        <w:t>}$</w:t>
      </w:r>
      <w:proofErr w:type="gramEnd"/>
      <w:r w:rsidRPr="009B063D">
        <w:rPr>
          <w:sz w:val="28"/>
          <w:szCs w:val="28"/>
          <w:rPrChange w:id="795" w:author="user" w:date="2014-05-25T12:30:00Z">
            <w:rPr/>
          </w:rPrChange>
        </w:rPr>
        <w:t xml:space="preserve"> are labels (</w:t>
      </w:r>
      <w:ins w:id="796" w:author="user" w:date="2014-05-25T15:45:00Z">
        <w:r w:rsidR="00A10D09">
          <w:rPr>
            <w:rFonts w:hint="eastAsia"/>
            <w:sz w:val="28"/>
            <w:szCs w:val="28"/>
          </w:rPr>
          <w:t xml:space="preserve">by </w:t>
        </w:r>
      </w:ins>
      <w:r w:rsidRPr="009B063D">
        <w:rPr>
          <w:sz w:val="28"/>
          <w:szCs w:val="28"/>
          <w:rPrChange w:id="797" w:author="user" w:date="2014-05-25T12:30:00Z">
            <w:rPr/>
          </w:rPrChange>
        </w:rPr>
        <w:t xml:space="preserve">classification) or real values (regression). But structural SVM extends the framework to generate structural output, such as </w:t>
      </w:r>
      <w:ins w:id="798" w:author="user" w:date="2014-05-25T15:45:00Z">
        <w:r w:rsidR="00A10D09">
          <w:rPr>
            <w:rFonts w:hint="eastAsia"/>
            <w:sz w:val="28"/>
            <w:szCs w:val="28"/>
          </w:rPr>
          <w:t xml:space="preserve">a </w:t>
        </w:r>
      </w:ins>
      <w:r w:rsidRPr="009B063D">
        <w:rPr>
          <w:sz w:val="28"/>
          <w:szCs w:val="28"/>
          <w:rPrChange w:id="799" w:author="user" w:date="2014-05-25T12:30:00Z">
            <w:rPr/>
          </w:rPrChange>
        </w:rPr>
        <w:t xml:space="preserve">tree, </w:t>
      </w:r>
      <w:ins w:id="800" w:author="user" w:date="2014-05-25T15:46:00Z">
        <w:r w:rsidR="00A10D09">
          <w:rPr>
            <w:rFonts w:hint="eastAsia"/>
            <w:sz w:val="28"/>
            <w:szCs w:val="28"/>
          </w:rPr>
          <w:t xml:space="preserve">a </w:t>
        </w:r>
      </w:ins>
      <w:r w:rsidRPr="009B063D">
        <w:rPr>
          <w:sz w:val="28"/>
          <w:szCs w:val="28"/>
          <w:rPrChange w:id="801" w:author="user" w:date="2014-05-25T12:30:00Z">
            <w:rPr/>
          </w:rPrChange>
        </w:rPr>
        <w:t xml:space="preserve">sequence, or </w:t>
      </w:r>
      <w:ins w:id="802" w:author="user" w:date="2014-05-25T15:46:00Z">
        <w:r w:rsidR="00A10D09">
          <w:rPr>
            <w:rFonts w:hint="eastAsia"/>
            <w:sz w:val="28"/>
            <w:szCs w:val="28"/>
          </w:rPr>
          <w:t xml:space="preserve">a </w:t>
        </w:r>
      </w:ins>
      <w:r w:rsidRPr="009B063D">
        <w:rPr>
          <w:sz w:val="28"/>
          <w:szCs w:val="28"/>
          <w:rPrChange w:id="803" w:author="user" w:date="2014-05-25T12:30:00Z">
            <w:rPr/>
          </w:rPrChange>
        </w:rPr>
        <w:t>hidden Markov model.</w:t>
      </w:r>
    </w:p>
    <w:p w:rsidR="00640F9D" w:rsidRPr="009B063D" w:rsidRDefault="00640F9D" w:rsidP="00640F9D">
      <w:pPr>
        <w:pStyle w:val="PreformattedText"/>
        <w:rPr>
          <w:sz w:val="28"/>
          <w:szCs w:val="28"/>
          <w:rPrChange w:id="804" w:author="user" w:date="2014-05-25T12:30:00Z">
            <w:rPr/>
          </w:rPrChange>
        </w:rPr>
      </w:pPr>
      <w:r w:rsidRPr="009B063D">
        <w:rPr>
          <w:sz w:val="28"/>
          <w:szCs w:val="28"/>
          <w:rPrChange w:id="805" w:author="user" w:date="2014-05-25T12:30:00Z">
            <w:rPr/>
          </w:rPrChange>
        </w:rPr>
        <w:t>To extend SVM to support structured output, the problem is modified as finding a discriminant function $f: \</w:t>
      </w:r>
      <w:proofErr w:type="spellStart"/>
      <w:r w:rsidRPr="009B063D">
        <w:rPr>
          <w:sz w:val="28"/>
          <w:szCs w:val="28"/>
          <w:rPrChange w:id="806" w:author="user" w:date="2014-05-25T12:30:00Z">
            <w:rPr/>
          </w:rPrChange>
        </w:rPr>
        <w:t>mathcal</w:t>
      </w:r>
      <w:proofErr w:type="spellEnd"/>
      <w:r w:rsidRPr="009B063D">
        <w:rPr>
          <w:sz w:val="28"/>
          <w:szCs w:val="28"/>
          <w:rPrChange w:id="807" w:author="user" w:date="2014-05-25T12:30:00Z">
            <w:rPr/>
          </w:rPrChange>
        </w:rPr>
        <w:t>{X} \times \</w:t>
      </w:r>
      <w:proofErr w:type="spellStart"/>
      <w:r w:rsidRPr="009B063D">
        <w:rPr>
          <w:sz w:val="28"/>
          <w:szCs w:val="28"/>
          <w:rPrChange w:id="808" w:author="user" w:date="2014-05-25T12:30:00Z">
            <w:rPr/>
          </w:rPrChange>
        </w:rPr>
        <w:t>mathcal</w:t>
      </w:r>
      <w:proofErr w:type="spellEnd"/>
      <w:r w:rsidRPr="009B063D">
        <w:rPr>
          <w:sz w:val="28"/>
          <w:szCs w:val="28"/>
          <w:rPrChange w:id="809" w:author="user" w:date="2014-05-25T12:30:00Z">
            <w:rPr/>
          </w:rPrChange>
        </w:rPr>
        <w:t>{Y} \</w:t>
      </w:r>
      <w:proofErr w:type="spellStart"/>
      <w:r w:rsidRPr="009B063D">
        <w:rPr>
          <w:sz w:val="28"/>
          <w:szCs w:val="28"/>
          <w:rPrChange w:id="810" w:author="user" w:date="2014-05-25T12:30:00Z">
            <w:rPr/>
          </w:rPrChange>
        </w:rPr>
        <w:t>rightarrow</w:t>
      </w:r>
      <w:proofErr w:type="spellEnd"/>
      <w:r w:rsidRPr="009B063D">
        <w:rPr>
          <w:sz w:val="28"/>
          <w:szCs w:val="28"/>
          <w:rPrChange w:id="811" w:author="user" w:date="2014-05-25T12:30:00Z">
            <w:rPr/>
          </w:rPrChange>
        </w:rPr>
        <w:t xml:space="preserve"> \</w:t>
      </w:r>
      <w:proofErr w:type="spellStart"/>
      <w:r w:rsidRPr="009B063D">
        <w:rPr>
          <w:sz w:val="28"/>
          <w:szCs w:val="28"/>
          <w:rPrChange w:id="812" w:author="user" w:date="2014-05-25T12:30:00Z">
            <w:rPr/>
          </w:rPrChange>
        </w:rPr>
        <w:t>mathcal</w:t>
      </w:r>
      <w:proofErr w:type="spellEnd"/>
      <w:r w:rsidRPr="009B063D">
        <w:rPr>
          <w:sz w:val="28"/>
          <w:szCs w:val="28"/>
          <w:rPrChange w:id="813" w:author="user" w:date="2014-05-25T12:30:00Z">
            <w:rPr/>
          </w:rPrChange>
        </w:rPr>
        <w:t xml:space="preserve">{R}$, in which the input/output pairs are mapped to a real number score. To predict an output $y$ for an input $x$, one </w:t>
      </w:r>
      <w:del w:id="814" w:author="user" w:date="2014-05-25T15:49:00Z">
        <w:r w:rsidRPr="009B063D" w:rsidDel="00A10D09">
          <w:rPr>
            <w:sz w:val="28"/>
            <w:szCs w:val="28"/>
            <w:rPrChange w:id="815" w:author="user" w:date="2014-05-25T12:30:00Z">
              <w:rPr/>
            </w:rPrChange>
          </w:rPr>
          <w:delText xml:space="preserve">try </w:delText>
        </w:r>
      </w:del>
      <w:ins w:id="816" w:author="user" w:date="2014-05-25T15:49:00Z">
        <w:r w:rsidR="00A10D09" w:rsidRPr="009B063D">
          <w:rPr>
            <w:sz w:val="28"/>
            <w:szCs w:val="28"/>
            <w:rPrChange w:id="817" w:author="user" w:date="2014-05-25T12:30:00Z">
              <w:rPr/>
            </w:rPrChange>
          </w:rPr>
          <w:t>tr</w:t>
        </w:r>
        <w:r w:rsidR="00A10D09">
          <w:rPr>
            <w:rFonts w:hint="eastAsia"/>
            <w:sz w:val="28"/>
            <w:szCs w:val="28"/>
          </w:rPr>
          <w:t>ies</w:t>
        </w:r>
        <w:r w:rsidR="00A10D09" w:rsidRPr="009B063D">
          <w:rPr>
            <w:sz w:val="28"/>
            <w:szCs w:val="28"/>
            <w:rPrChange w:id="818" w:author="user" w:date="2014-05-25T12:30:00Z">
              <w:rPr/>
            </w:rPrChange>
          </w:rPr>
          <w:t xml:space="preserve"> </w:t>
        </w:r>
      </w:ins>
      <w:r w:rsidRPr="009B063D">
        <w:rPr>
          <w:sz w:val="28"/>
          <w:szCs w:val="28"/>
          <w:rPrChange w:id="819" w:author="user" w:date="2014-05-25T12:30:00Z">
            <w:rPr/>
          </w:rPrChange>
        </w:rPr>
        <w:t xml:space="preserve">to maximize $f$ </w:t>
      </w:r>
      <w:del w:id="820" w:author="user" w:date="2014-05-25T15:50:00Z">
        <w:r w:rsidRPr="009B063D" w:rsidDel="00A10D09">
          <w:rPr>
            <w:sz w:val="28"/>
            <w:szCs w:val="28"/>
            <w:rPrChange w:id="821" w:author="user" w:date="2014-05-25T12:30:00Z">
              <w:rPr/>
            </w:rPrChange>
          </w:rPr>
          <w:delText xml:space="preserve">over </w:delText>
        </w:r>
      </w:del>
      <w:ins w:id="822" w:author="user" w:date="2014-05-25T15:50:00Z">
        <w:r w:rsidR="00A10D09" w:rsidRPr="009B063D">
          <w:rPr>
            <w:sz w:val="28"/>
            <w:szCs w:val="28"/>
            <w:rPrChange w:id="823" w:author="user" w:date="2014-05-25T12:30:00Z">
              <w:rPr/>
            </w:rPrChange>
          </w:rPr>
          <w:t>over</w:t>
        </w:r>
        <w:r w:rsidR="00A10D09">
          <w:rPr>
            <w:rFonts w:hint="eastAsia"/>
            <w:sz w:val="28"/>
            <w:szCs w:val="28"/>
          </w:rPr>
          <w:t>-</w:t>
        </w:r>
      </w:ins>
      <w:r w:rsidRPr="009B063D">
        <w:rPr>
          <w:sz w:val="28"/>
          <w:szCs w:val="28"/>
          <w:rPrChange w:id="824" w:author="user" w:date="2014-05-25T12:30:00Z">
            <w:rPr/>
          </w:rPrChange>
        </w:rPr>
        <w:t>all $y \in \</w:t>
      </w:r>
      <w:proofErr w:type="spellStart"/>
      <w:r w:rsidRPr="009B063D">
        <w:rPr>
          <w:sz w:val="28"/>
          <w:szCs w:val="28"/>
          <w:rPrChange w:id="825" w:author="user" w:date="2014-05-25T12:30:00Z">
            <w:rPr/>
          </w:rPrChange>
        </w:rPr>
        <w:t>mathcal</w:t>
      </w:r>
      <w:proofErr w:type="spellEnd"/>
      <w:r w:rsidRPr="009B063D">
        <w:rPr>
          <w:sz w:val="28"/>
          <w:szCs w:val="28"/>
          <w:rPrChange w:id="826" w:author="user" w:date="2014-05-25T12:30:00Z">
            <w:rPr/>
          </w:rPrChange>
        </w:rPr>
        <w:t xml:space="preserve">{Y}$. </w:t>
      </w:r>
    </w:p>
    <w:p w:rsidR="00640F9D" w:rsidRPr="009B063D" w:rsidRDefault="00640F9D" w:rsidP="00640F9D">
      <w:pPr>
        <w:pStyle w:val="PreformattedText"/>
        <w:rPr>
          <w:sz w:val="28"/>
          <w:szCs w:val="28"/>
          <w:rPrChange w:id="827" w:author="user" w:date="2014-05-25T12:30:00Z">
            <w:rPr/>
          </w:rPrChange>
        </w:rPr>
      </w:pPr>
    </w:p>
    <w:p w:rsidR="00640F9D" w:rsidRPr="009B063D" w:rsidRDefault="00640F9D" w:rsidP="00640F9D">
      <w:pPr>
        <w:pStyle w:val="PreformattedText"/>
        <w:rPr>
          <w:sz w:val="28"/>
          <w:szCs w:val="28"/>
          <w:rPrChange w:id="828" w:author="user" w:date="2014-05-25T12:30:00Z">
            <w:rPr/>
          </w:rPrChange>
        </w:rPr>
      </w:pPr>
      <w:r w:rsidRPr="009B063D">
        <w:rPr>
          <w:sz w:val="28"/>
          <w:szCs w:val="28"/>
          <w:rPrChange w:id="829" w:author="user" w:date="2014-05-25T12:30:00Z">
            <w:rPr/>
          </w:rPrChange>
        </w:rPr>
        <w:t>$$h</w:t>
      </w:r>
      <w:proofErr w:type="gramStart"/>
      <w:r w:rsidRPr="009B063D">
        <w:rPr>
          <w:sz w:val="28"/>
          <w:szCs w:val="28"/>
          <w:rPrChange w:id="830" w:author="user" w:date="2014-05-25T12:30:00Z">
            <w:rPr/>
          </w:rPrChange>
        </w:rPr>
        <w:t>_{</w:t>
      </w:r>
      <w:proofErr w:type="gramEnd"/>
      <w:r w:rsidRPr="009B063D">
        <w:rPr>
          <w:sz w:val="28"/>
          <w:szCs w:val="28"/>
          <w:rPrChange w:id="831" w:author="user" w:date="2014-05-25T12:30:00Z">
            <w:rPr/>
          </w:rPrChange>
        </w:rPr>
        <w:t>\</w:t>
      </w:r>
      <w:proofErr w:type="spellStart"/>
      <w:r w:rsidRPr="009B063D">
        <w:rPr>
          <w:sz w:val="28"/>
          <w:szCs w:val="28"/>
          <w:rPrChange w:id="832" w:author="user" w:date="2014-05-25T12:30:00Z">
            <w:rPr/>
          </w:rPrChange>
        </w:rPr>
        <w:t>mathbf</w:t>
      </w:r>
      <w:proofErr w:type="spellEnd"/>
      <w:r w:rsidRPr="009B063D">
        <w:rPr>
          <w:sz w:val="28"/>
          <w:szCs w:val="28"/>
          <w:rPrChange w:id="833" w:author="user" w:date="2014-05-25T12:30:00Z">
            <w:rPr/>
          </w:rPrChange>
        </w:rPr>
        <w:t>{w}}(x) = \</w:t>
      </w:r>
      <w:proofErr w:type="spellStart"/>
      <w:r w:rsidRPr="009B063D">
        <w:rPr>
          <w:sz w:val="28"/>
          <w:szCs w:val="28"/>
          <w:rPrChange w:id="834" w:author="user" w:date="2014-05-25T12:30:00Z">
            <w:rPr/>
          </w:rPrChange>
        </w:rPr>
        <w:t>argmax</w:t>
      </w:r>
      <w:proofErr w:type="spellEnd"/>
      <w:r w:rsidRPr="009B063D">
        <w:rPr>
          <w:sz w:val="28"/>
          <w:szCs w:val="28"/>
          <w:rPrChange w:id="835" w:author="user" w:date="2014-05-25T12:30:00Z">
            <w:rPr/>
          </w:rPrChange>
        </w:rPr>
        <w:t>_{y\in\</w:t>
      </w:r>
      <w:proofErr w:type="spellStart"/>
      <w:r w:rsidRPr="009B063D">
        <w:rPr>
          <w:sz w:val="28"/>
          <w:szCs w:val="28"/>
          <w:rPrChange w:id="836" w:author="user" w:date="2014-05-25T12:30:00Z">
            <w:rPr/>
          </w:rPrChange>
        </w:rPr>
        <w:t>mathcal</w:t>
      </w:r>
      <w:proofErr w:type="spellEnd"/>
      <w:r w:rsidRPr="009B063D">
        <w:rPr>
          <w:sz w:val="28"/>
          <w:szCs w:val="28"/>
          <w:rPrChange w:id="837" w:author="user" w:date="2014-05-25T12:30:00Z">
            <w:rPr/>
          </w:rPrChange>
        </w:rPr>
        <w:t>{Y}} f_{\</w:t>
      </w:r>
      <w:proofErr w:type="spellStart"/>
      <w:r w:rsidRPr="009B063D">
        <w:rPr>
          <w:sz w:val="28"/>
          <w:szCs w:val="28"/>
          <w:rPrChange w:id="838" w:author="user" w:date="2014-05-25T12:30:00Z">
            <w:rPr/>
          </w:rPrChange>
        </w:rPr>
        <w:t>mathbf</w:t>
      </w:r>
      <w:proofErr w:type="spellEnd"/>
      <w:r w:rsidRPr="009B063D">
        <w:rPr>
          <w:sz w:val="28"/>
          <w:szCs w:val="28"/>
          <w:rPrChange w:id="839" w:author="user" w:date="2014-05-25T12:30:00Z">
            <w:rPr/>
          </w:rPrChange>
        </w:rPr>
        <w:t>{w}}(</w:t>
      </w:r>
      <w:proofErr w:type="spellStart"/>
      <w:r w:rsidRPr="009B063D">
        <w:rPr>
          <w:sz w:val="28"/>
          <w:szCs w:val="28"/>
          <w:rPrChange w:id="840" w:author="user" w:date="2014-05-25T12:30:00Z">
            <w:rPr/>
          </w:rPrChange>
        </w:rPr>
        <w:t>x,y</w:t>
      </w:r>
      <w:proofErr w:type="spellEnd"/>
      <w:r w:rsidRPr="009B063D">
        <w:rPr>
          <w:sz w:val="28"/>
          <w:szCs w:val="28"/>
          <w:rPrChange w:id="841" w:author="user" w:date="2014-05-25T12:30:00Z">
            <w:rPr/>
          </w:rPrChange>
        </w:rPr>
        <w:t>)$$</w:t>
      </w:r>
    </w:p>
    <w:p w:rsidR="00640F9D" w:rsidRPr="009B063D" w:rsidRDefault="00640F9D" w:rsidP="00640F9D">
      <w:pPr>
        <w:pStyle w:val="PreformattedText"/>
        <w:rPr>
          <w:sz w:val="28"/>
          <w:szCs w:val="28"/>
          <w:rPrChange w:id="842" w:author="user" w:date="2014-05-25T12:30:00Z">
            <w:rPr/>
          </w:rPrChange>
        </w:rPr>
      </w:pPr>
    </w:p>
    <w:p w:rsidR="00640F9D" w:rsidRPr="009B063D" w:rsidRDefault="00640F9D" w:rsidP="00640F9D">
      <w:pPr>
        <w:pStyle w:val="PreformattedText"/>
        <w:rPr>
          <w:sz w:val="28"/>
          <w:szCs w:val="28"/>
          <w:rPrChange w:id="843" w:author="user" w:date="2014-05-25T12:30:00Z">
            <w:rPr/>
          </w:rPrChange>
        </w:rPr>
      </w:pPr>
      <w:r w:rsidRPr="009B063D">
        <w:rPr>
          <w:sz w:val="28"/>
          <w:szCs w:val="28"/>
          <w:rPrChange w:id="844" w:author="user" w:date="2014-05-25T12:30:00Z">
            <w:rPr/>
          </w:rPrChange>
        </w:rPr>
        <w:t>Let $f</w:t>
      </w:r>
      <w:proofErr w:type="gramStart"/>
      <w:r w:rsidRPr="009B063D">
        <w:rPr>
          <w:sz w:val="28"/>
          <w:szCs w:val="28"/>
          <w:rPrChange w:id="845" w:author="user" w:date="2014-05-25T12:30:00Z">
            <w:rPr/>
          </w:rPrChange>
        </w:rPr>
        <w:t>_{</w:t>
      </w:r>
      <w:proofErr w:type="gramEnd"/>
      <w:r w:rsidRPr="009B063D">
        <w:rPr>
          <w:sz w:val="28"/>
          <w:szCs w:val="28"/>
          <w:rPrChange w:id="846" w:author="user" w:date="2014-05-25T12:30:00Z">
            <w:rPr/>
          </w:rPrChange>
        </w:rPr>
        <w:t>\</w:t>
      </w:r>
      <w:proofErr w:type="spellStart"/>
      <w:r w:rsidRPr="009B063D">
        <w:rPr>
          <w:sz w:val="28"/>
          <w:szCs w:val="28"/>
          <w:rPrChange w:id="847" w:author="user" w:date="2014-05-25T12:30:00Z">
            <w:rPr/>
          </w:rPrChange>
        </w:rPr>
        <w:t>mathbf</w:t>
      </w:r>
      <w:proofErr w:type="spellEnd"/>
      <w:r w:rsidRPr="009B063D">
        <w:rPr>
          <w:sz w:val="28"/>
          <w:szCs w:val="28"/>
          <w:rPrChange w:id="848" w:author="user" w:date="2014-05-25T12:30:00Z">
            <w:rPr/>
          </w:rPrChange>
        </w:rPr>
        <w:t>{w}}$ be a linear function of the form:</w:t>
      </w:r>
    </w:p>
    <w:p w:rsidR="00640F9D" w:rsidRPr="009B063D" w:rsidRDefault="00640F9D" w:rsidP="00640F9D">
      <w:pPr>
        <w:pStyle w:val="PreformattedText"/>
        <w:rPr>
          <w:sz w:val="28"/>
          <w:szCs w:val="28"/>
          <w:rPrChange w:id="849" w:author="user" w:date="2014-05-25T12:30:00Z">
            <w:rPr/>
          </w:rPrChange>
        </w:rPr>
      </w:pPr>
    </w:p>
    <w:p w:rsidR="00640F9D" w:rsidRPr="009B063D" w:rsidRDefault="00640F9D" w:rsidP="00640F9D">
      <w:pPr>
        <w:pStyle w:val="PreformattedText"/>
        <w:rPr>
          <w:sz w:val="28"/>
          <w:szCs w:val="28"/>
          <w:rPrChange w:id="850" w:author="user" w:date="2014-05-25T12:30:00Z">
            <w:rPr/>
          </w:rPrChange>
        </w:rPr>
      </w:pPr>
      <w:r w:rsidRPr="009B063D">
        <w:rPr>
          <w:sz w:val="28"/>
          <w:szCs w:val="28"/>
          <w:rPrChange w:id="851" w:author="user" w:date="2014-05-25T12:30:00Z">
            <w:rPr/>
          </w:rPrChange>
        </w:rPr>
        <w:t>$$ f</w:t>
      </w:r>
      <w:proofErr w:type="gramStart"/>
      <w:r w:rsidRPr="009B063D">
        <w:rPr>
          <w:sz w:val="28"/>
          <w:szCs w:val="28"/>
          <w:rPrChange w:id="852" w:author="user" w:date="2014-05-25T12:30:00Z">
            <w:rPr/>
          </w:rPrChange>
        </w:rPr>
        <w:t>_{</w:t>
      </w:r>
      <w:proofErr w:type="gramEnd"/>
      <w:r w:rsidRPr="009B063D">
        <w:rPr>
          <w:sz w:val="28"/>
          <w:szCs w:val="28"/>
          <w:rPrChange w:id="853" w:author="user" w:date="2014-05-25T12:30:00Z">
            <w:rPr/>
          </w:rPrChange>
        </w:rPr>
        <w:t>\</w:t>
      </w:r>
      <w:proofErr w:type="spellStart"/>
      <w:r w:rsidRPr="009B063D">
        <w:rPr>
          <w:sz w:val="28"/>
          <w:szCs w:val="28"/>
          <w:rPrChange w:id="854" w:author="user" w:date="2014-05-25T12:30:00Z">
            <w:rPr/>
          </w:rPrChange>
        </w:rPr>
        <w:t>mathbf</w:t>
      </w:r>
      <w:proofErr w:type="spellEnd"/>
      <w:r w:rsidRPr="009B063D">
        <w:rPr>
          <w:sz w:val="28"/>
          <w:szCs w:val="28"/>
          <w:rPrChange w:id="855" w:author="user" w:date="2014-05-25T12:30:00Z">
            <w:rPr/>
          </w:rPrChange>
        </w:rPr>
        <w:t>{w}} = \</w:t>
      </w:r>
      <w:proofErr w:type="spellStart"/>
      <w:r w:rsidRPr="009B063D">
        <w:rPr>
          <w:sz w:val="28"/>
          <w:szCs w:val="28"/>
          <w:rPrChange w:id="856" w:author="user" w:date="2014-05-25T12:30:00Z">
            <w:rPr/>
          </w:rPrChange>
        </w:rPr>
        <w:t>mathbf</w:t>
      </w:r>
      <w:proofErr w:type="spellEnd"/>
      <w:r w:rsidRPr="009B063D">
        <w:rPr>
          <w:sz w:val="28"/>
          <w:szCs w:val="28"/>
          <w:rPrChange w:id="857" w:author="user" w:date="2014-05-25T12:30:00Z">
            <w:rPr/>
          </w:rPrChange>
        </w:rPr>
        <w:t>{w}^{T}\Psi(</w:t>
      </w:r>
      <w:proofErr w:type="spellStart"/>
      <w:r w:rsidRPr="009B063D">
        <w:rPr>
          <w:sz w:val="28"/>
          <w:szCs w:val="28"/>
          <w:rPrChange w:id="858" w:author="user" w:date="2014-05-25T12:30:00Z">
            <w:rPr/>
          </w:rPrChange>
        </w:rPr>
        <w:t>x,y</w:t>
      </w:r>
      <w:proofErr w:type="spellEnd"/>
      <w:r w:rsidRPr="009B063D">
        <w:rPr>
          <w:sz w:val="28"/>
          <w:szCs w:val="28"/>
          <w:rPrChange w:id="859" w:author="user" w:date="2014-05-25T12:30:00Z">
            <w:rPr/>
          </w:rPrChange>
        </w:rPr>
        <w:t xml:space="preserve">)$$, </w:t>
      </w:r>
    </w:p>
    <w:p w:rsidR="00640F9D" w:rsidRPr="009B063D" w:rsidRDefault="00640F9D" w:rsidP="00640F9D">
      <w:pPr>
        <w:pStyle w:val="PreformattedText"/>
        <w:rPr>
          <w:sz w:val="28"/>
          <w:szCs w:val="28"/>
          <w:rPrChange w:id="860" w:author="user" w:date="2014-05-25T12:30:00Z">
            <w:rPr/>
          </w:rPrChange>
        </w:rPr>
      </w:pPr>
      <w:proofErr w:type="gramStart"/>
      <w:r w:rsidRPr="009B063D">
        <w:rPr>
          <w:sz w:val="28"/>
          <w:szCs w:val="28"/>
          <w:rPrChange w:id="861" w:author="user" w:date="2014-05-25T12:30:00Z">
            <w:rPr/>
          </w:rPrChange>
        </w:rPr>
        <w:t>where</w:t>
      </w:r>
      <w:proofErr w:type="gramEnd"/>
      <w:r w:rsidRPr="009B063D">
        <w:rPr>
          <w:sz w:val="28"/>
          <w:szCs w:val="28"/>
          <w:rPrChange w:id="862" w:author="user" w:date="2014-05-25T12:30:00Z">
            <w:rPr/>
          </w:rPrChange>
        </w:rPr>
        <w:t xml:space="preserve"> $\</w:t>
      </w:r>
      <w:proofErr w:type="spellStart"/>
      <w:r w:rsidRPr="009B063D">
        <w:rPr>
          <w:sz w:val="28"/>
          <w:szCs w:val="28"/>
          <w:rPrChange w:id="863" w:author="user" w:date="2014-05-25T12:30:00Z">
            <w:rPr/>
          </w:rPrChange>
        </w:rPr>
        <w:t>mathbf</w:t>
      </w:r>
      <w:proofErr w:type="spellEnd"/>
      <w:r w:rsidRPr="009B063D">
        <w:rPr>
          <w:sz w:val="28"/>
          <w:szCs w:val="28"/>
          <w:rPrChange w:id="864" w:author="user" w:date="2014-05-25T12:30:00Z">
            <w:rPr/>
          </w:rPrChange>
        </w:rPr>
        <w:t>{w}$ is the parameter vector, and $\Psi(</w:t>
      </w:r>
      <w:proofErr w:type="spellStart"/>
      <w:r w:rsidRPr="009B063D">
        <w:rPr>
          <w:sz w:val="28"/>
          <w:szCs w:val="28"/>
          <w:rPrChange w:id="865" w:author="user" w:date="2014-05-25T12:30:00Z">
            <w:rPr/>
          </w:rPrChange>
        </w:rPr>
        <w:t>x,y</w:t>
      </w:r>
      <w:proofErr w:type="spellEnd"/>
      <w:r w:rsidRPr="009B063D">
        <w:rPr>
          <w:sz w:val="28"/>
          <w:szCs w:val="28"/>
          <w:rPrChange w:id="866" w:author="user" w:date="2014-05-25T12:30:00Z">
            <w:rPr/>
          </w:rPrChange>
        </w:rPr>
        <w:t xml:space="preserve">)$ is the kernel function relating input $x$ to output $y$. $\Psi$ can be defined to accommodate various kind of structures. </w:t>
      </w:r>
    </w:p>
    <w:p w:rsidR="00640F9D" w:rsidRPr="009B063D" w:rsidRDefault="00640F9D" w:rsidP="00640F9D">
      <w:pPr>
        <w:pStyle w:val="PreformattedText"/>
        <w:rPr>
          <w:sz w:val="28"/>
          <w:szCs w:val="28"/>
          <w:rPrChange w:id="867" w:author="user" w:date="2014-05-25T12:30:00Z">
            <w:rPr/>
          </w:rPrChange>
        </w:rPr>
      </w:pPr>
    </w:p>
    <w:p w:rsidR="00640F9D" w:rsidRPr="009B063D" w:rsidRDefault="00640F9D" w:rsidP="00640F9D">
      <w:pPr>
        <w:pStyle w:val="PreformattedText"/>
        <w:rPr>
          <w:sz w:val="28"/>
          <w:szCs w:val="28"/>
          <w:rPrChange w:id="868" w:author="user" w:date="2014-05-25T12:30:00Z">
            <w:rPr/>
          </w:rPrChange>
        </w:rPr>
      </w:pPr>
      <w:r w:rsidRPr="009B063D">
        <w:rPr>
          <w:sz w:val="28"/>
          <w:szCs w:val="28"/>
          <w:rPrChange w:id="869" w:author="user" w:date="2014-05-25T12:30:00Z">
            <w:rPr/>
          </w:rPrChange>
        </w:rPr>
        <w:t xml:space="preserve">For each structure we </w:t>
      </w:r>
      <w:del w:id="870" w:author="user" w:date="2014-05-25T15:51:00Z">
        <w:r w:rsidRPr="009B063D" w:rsidDel="00486425">
          <w:rPr>
            <w:sz w:val="28"/>
            <w:szCs w:val="28"/>
            <w:rPrChange w:id="871" w:author="user" w:date="2014-05-25T12:30:00Z">
              <w:rPr/>
            </w:rPrChange>
          </w:rPr>
          <w:delText xml:space="preserve">want to </w:delText>
        </w:r>
      </w:del>
      <w:r w:rsidRPr="009B063D">
        <w:rPr>
          <w:sz w:val="28"/>
          <w:szCs w:val="28"/>
          <w:rPrChange w:id="872" w:author="user" w:date="2014-05-25T12:30:00Z">
            <w:rPr/>
          </w:rPrChange>
        </w:rPr>
        <w:t>predict</w:t>
      </w:r>
      <w:del w:id="873" w:author="user" w:date="2014-05-25T15:51:00Z">
        <w:r w:rsidRPr="009B063D" w:rsidDel="00486425">
          <w:rPr>
            <w:sz w:val="28"/>
            <w:szCs w:val="28"/>
            <w:rPrChange w:id="874" w:author="user" w:date="2014-05-25T12:30:00Z">
              <w:rPr/>
            </w:rPrChange>
          </w:rPr>
          <w:delText>,</w:delText>
        </w:r>
      </w:del>
      <w:r w:rsidRPr="009B063D">
        <w:rPr>
          <w:sz w:val="28"/>
          <w:szCs w:val="28"/>
          <w:rPrChange w:id="875" w:author="user" w:date="2014-05-25T12:30:00Z">
            <w:rPr/>
          </w:rPrChange>
        </w:rPr>
        <w:t xml:space="preserve"> a loss function that measures the accuracy of </w:t>
      </w:r>
      <w:del w:id="876" w:author="user" w:date="2014-05-25T15:51:00Z">
        <w:r w:rsidRPr="009B063D" w:rsidDel="00486425">
          <w:rPr>
            <w:sz w:val="28"/>
            <w:szCs w:val="28"/>
            <w:rPrChange w:id="877" w:author="user" w:date="2014-05-25T12:30:00Z">
              <w:rPr/>
            </w:rPrChange>
          </w:rPr>
          <w:delText xml:space="preserve">of </w:delText>
        </w:r>
      </w:del>
      <w:r w:rsidRPr="009B063D">
        <w:rPr>
          <w:sz w:val="28"/>
          <w:szCs w:val="28"/>
          <w:rPrChange w:id="878" w:author="user" w:date="2014-05-25T12:30:00Z">
            <w:rPr/>
          </w:rPrChange>
        </w:rPr>
        <w:t>a prediction</w:t>
      </w:r>
      <w:del w:id="879" w:author="user" w:date="2014-05-25T15:52:00Z">
        <w:r w:rsidRPr="009B063D" w:rsidDel="00486425">
          <w:rPr>
            <w:sz w:val="28"/>
            <w:szCs w:val="28"/>
            <w:rPrChange w:id="880" w:author="user" w:date="2014-05-25T12:30:00Z">
              <w:rPr/>
            </w:rPrChange>
          </w:rPr>
          <w:delText xml:space="preserve"> is required</w:delText>
        </w:r>
      </w:del>
      <w:r w:rsidRPr="009B063D">
        <w:rPr>
          <w:sz w:val="28"/>
          <w:szCs w:val="28"/>
          <w:rPrChange w:id="881" w:author="user" w:date="2014-05-25T12:30:00Z">
            <w:rPr/>
          </w:rPrChange>
        </w:rPr>
        <w:t>. A loss function $\Delta:\</w:t>
      </w:r>
      <w:proofErr w:type="spellStart"/>
      <w:r w:rsidRPr="009B063D">
        <w:rPr>
          <w:sz w:val="28"/>
          <w:szCs w:val="28"/>
          <w:rPrChange w:id="882" w:author="user" w:date="2014-05-25T12:30:00Z">
            <w:rPr/>
          </w:rPrChange>
        </w:rPr>
        <w:t>mathcal</w:t>
      </w:r>
      <w:proofErr w:type="spellEnd"/>
      <w:r w:rsidRPr="009B063D">
        <w:rPr>
          <w:sz w:val="28"/>
          <w:szCs w:val="28"/>
          <w:rPrChange w:id="883" w:author="user" w:date="2014-05-25T12:30:00Z">
            <w:rPr/>
          </w:rPrChange>
        </w:rPr>
        <w:t>{Y}\times\</w:t>
      </w:r>
      <w:proofErr w:type="spellStart"/>
      <w:r w:rsidRPr="009B063D">
        <w:rPr>
          <w:sz w:val="28"/>
          <w:szCs w:val="28"/>
          <w:rPrChange w:id="884" w:author="user" w:date="2014-05-25T12:30:00Z">
            <w:rPr/>
          </w:rPrChange>
        </w:rPr>
        <w:t>mathcal</w:t>
      </w:r>
      <w:proofErr w:type="spellEnd"/>
      <w:r w:rsidRPr="009B063D">
        <w:rPr>
          <w:sz w:val="28"/>
          <w:szCs w:val="28"/>
          <w:rPrChange w:id="885" w:author="user" w:date="2014-05-25T12:30:00Z">
            <w:rPr/>
          </w:rPrChange>
        </w:rPr>
        <w:t>{Y}\</w:t>
      </w:r>
      <w:proofErr w:type="spellStart"/>
      <w:r w:rsidRPr="009B063D">
        <w:rPr>
          <w:sz w:val="28"/>
          <w:szCs w:val="28"/>
          <w:rPrChange w:id="886" w:author="user" w:date="2014-05-25T12:30:00Z">
            <w:rPr/>
          </w:rPrChange>
        </w:rPr>
        <w:t>rightarrow</w:t>
      </w:r>
      <w:proofErr w:type="spellEnd"/>
      <w:r w:rsidRPr="009B063D">
        <w:rPr>
          <w:sz w:val="28"/>
          <w:szCs w:val="28"/>
          <w:rPrChange w:id="887" w:author="user" w:date="2014-05-25T12:30:00Z">
            <w:rPr/>
          </w:rPrChange>
        </w:rPr>
        <w:t xml:space="preserve"> R$ need to satisfy the following </w:t>
      </w:r>
      <w:del w:id="888" w:author="user" w:date="2014-05-25T15:52:00Z">
        <w:r w:rsidRPr="009B063D" w:rsidDel="00486425">
          <w:rPr>
            <w:sz w:val="28"/>
            <w:szCs w:val="28"/>
            <w:rPrChange w:id="889" w:author="user" w:date="2014-05-25T12:30:00Z">
              <w:rPr/>
            </w:rPrChange>
          </w:rPr>
          <w:delText>property</w:delText>
        </w:r>
      </w:del>
      <w:ins w:id="890" w:author="user" w:date="2014-05-25T15:52:00Z">
        <w:r w:rsidR="00486425" w:rsidRPr="009B063D">
          <w:rPr>
            <w:sz w:val="28"/>
            <w:szCs w:val="28"/>
            <w:rPrChange w:id="891" w:author="user" w:date="2014-05-25T12:30:00Z">
              <w:rPr/>
            </w:rPrChange>
          </w:rPr>
          <w:t>propert</w:t>
        </w:r>
        <w:r w:rsidR="00486425">
          <w:rPr>
            <w:rFonts w:hint="eastAsia"/>
            <w:sz w:val="28"/>
            <w:szCs w:val="28"/>
          </w:rPr>
          <w:t>ies</w:t>
        </w:r>
      </w:ins>
      <w:r w:rsidRPr="009B063D">
        <w:rPr>
          <w:sz w:val="28"/>
          <w:szCs w:val="28"/>
          <w:rPrChange w:id="892" w:author="user" w:date="2014-05-25T12:30:00Z">
            <w:rPr/>
          </w:rPrChange>
        </w:rPr>
        <w:t>:</w:t>
      </w:r>
    </w:p>
    <w:p w:rsidR="00640F9D" w:rsidRPr="009B063D" w:rsidRDefault="00640F9D" w:rsidP="00640F9D">
      <w:pPr>
        <w:pStyle w:val="PreformattedText"/>
        <w:rPr>
          <w:sz w:val="28"/>
          <w:szCs w:val="28"/>
          <w:rPrChange w:id="893" w:author="user" w:date="2014-05-25T12:30:00Z">
            <w:rPr/>
          </w:rPrChange>
        </w:rPr>
      </w:pPr>
    </w:p>
    <w:p w:rsidR="00640F9D" w:rsidRPr="009B063D" w:rsidRDefault="00640F9D" w:rsidP="00640F9D">
      <w:pPr>
        <w:pStyle w:val="PreformattedText"/>
        <w:rPr>
          <w:sz w:val="28"/>
          <w:szCs w:val="28"/>
          <w:rPrChange w:id="894" w:author="user" w:date="2014-05-25T12:30:00Z">
            <w:rPr/>
          </w:rPrChange>
        </w:rPr>
      </w:pPr>
      <w:r w:rsidRPr="009B063D">
        <w:rPr>
          <w:sz w:val="28"/>
          <w:szCs w:val="28"/>
          <w:rPrChange w:id="895" w:author="user" w:date="2014-05-25T12:30:00Z">
            <w:rPr/>
          </w:rPrChange>
        </w:rPr>
        <w:t>$$\Delta(y, y') \</w:t>
      </w:r>
      <w:proofErr w:type="spellStart"/>
      <w:r w:rsidRPr="009B063D">
        <w:rPr>
          <w:sz w:val="28"/>
          <w:szCs w:val="28"/>
          <w:rPrChange w:id="896" w:author="user" w:date="2014-05-25T12:30:00Z">
            <w:rPr/>
          </w:rPrChange>
        </w:rPr>
        <w:t>geq</w:t>
      </w:r>
      <w:proofErr w:type="spellEnd"/>
      <w:r w:rsidRPr="009B063D">
        <w:rPr>
          <w:sz w:val="28"/>
          <w:szCs w:val="28"/>
          <w:rPrChange w:id="897" w:author="user" w:date="2014-05-25T12:30:00Z">
            <w:rPr/>
          </w:rPrChange>
        </w:rPr>
        <w:t xml:space="preserve"> for\ y \</w:t>
      </w:r>
      <w:proofErr w:type="spellStart"/>
      <w:r w:rsidRPr="009B063D">
        <w:rPr>
          <w:sz w:val="28"/>
          <w:szCs w:val="28"/>
          <w:rPrChange w:id="898" w:author="user" w:date="2014-05-25T12:30:00Z">
            <w:rPr/>
          </w:rPrChange>
        </w:rPr>
        <w:t>neq</w:t>
      </w:r>
      <w:proofErr w:type="spellEnd"/>
      <w:r w:rsidRPr="009B063D">
        <w:rPr>
          <w:sz w:val="28"/>
          <w:szCs w:val="28"/>
          <w:rPrChange w:id="899" w:author="user" w:date="2014-05-25T12:30:00Z">
            <w:rPr/>
          </w:rPrChange>
        </w:rPr>
        <w:t xml:space="preserve"> y'$$</w:t>
      </w:r>
    </w:p>
    <w:p w:rsidR="00640F9D" w:rsidRPr="009B063D" w:rsidRDefault="00640F9D" w:rsidP="00640F9D">
      <w:pPr>
        <w:pStyle w:val="PreformattedText"/>
        <w:rPr>
          <w:sz w:val="28"/>
          <w:szCs w:val="28"/>
          <w:rPrChange w:id="900" w:author="user" w:date="2014-05-25T12:30:00Z">
            <w:rPr/>
          </w:rPrChange>
        </w:rPr>
      </w:pPr>
      <w:r w:rsidRPr="009B063D">
        <w:rPr>
          <w:sz w:val="28"/>
          <w:szCs w:val="28"/>
          <w:rPrChange w:id="901" w:author="user" w:date="2014-05-25T12:30:00Z">
            <w:rPr/>
          </w:rPrChange>
        </w:rPr>
        <w:t>$$\Delta(y, y) = 0 $$</w:t>
      </w:r>
    </w:p>
    <w:p w:rsidR="00640F9D" w:rsidRPr="009B063D" w:rsidRDefault="00640F9D" w:rsidP="00640F9D">
      <w:pPr>
        <w:pStyle w:val="PreformattedText"/>
        <w:rPr>
          <w:sz w:val="28"/>
          <w:szCs w:val="28"/>
          <w:rPrChange w:id="902" w:author="user" w:date="2014-05-25T12:30:00Z">
            <w:rPr/>
          </w:rPrChange>
        </w:rPr>
      </w:pPr>
    </w:p>
    <w:p w:rsidR="00640F9D" w:rsidRPr="009B063D" w:rsidRDefault="00640F9D" w:rsidP="00640F9D">
      <w:pPr>
        <w:pStyle w:val="PreformattedText"/>
        <w:rPr>
          <w:sz w:val="28"/>
          <w:szCs w:val="28"/>
          <w:rPrChange w:id="903" w:author="user" w:date="2014-05-25T12:30:00Z">
            <w:rPr/>
          </w:rPrChange>
        </w:rPr>
      </w:pPr>
      <w:r w:rsidRPr="009B063D">
        <w:rPr>
          <w:sz w:val="28"/>
          <w:szCs w:val="28"/>
          <w:rPrChange w:id="904" w:author="user" w:date="2014-05-25T12:30:00Z">
            <w:rPr/>
          </w:rPrChange>
        </w:rPr>
        <w:t xml:space="preserve">The loss function is assumed to be bounded. Let's assume </w:t>
      </w:r>
      <w:ins w:id="905" w:author="user" w:date="2014-05-25T15:52:00Z">
        <w:r w:rsidR="00486425">
          <w:rPr>
            <w:rFonts w:hint="eastAsia"/>
            <w:sz w:val="28"/>
            <w:szCs w:val="28"/>
          </w:rPr>
          <w:t xml:space="preserve">that </w:t>
        </w:r>
      </w:ins>
      <w:r w:rsidRPr="009B063D">
        <w:rPr>
          <w:sz w:val="28"/>
          <w:szCs w:val="28"/>
          <w:rPrChange w:id="906" w:author="user" w:date="2014-05-25T12:30:00Z">
            <w:rPr/>
          </w:rPrChange>
        </w:rPr>
        <w:t>the input-output pair $(</w:t>
      </w:r>
      <w:proofErr w:type="spellStart"/>
      <w:r w:rsidRPr="009B063D">
        <w:rPr>
          <w:sz w:val="28"/>
          <w:szCs w:val="28"/>
          <w:rPrChange w:id="907" w:author="user" w:date="2014-05-25T12:30:00Z">
            <w:rPr/>
          </w:rPrChange>
        </w:rPr>
        <w:t>x</w:t>
      </w:r>
      <w:proofErr w:type="gramStart"/>
      <w:r w:rsidRPr="009B063D">
        <w:rPr>
          <w:sz w:val="28"/>
          <w:szCs w:val="28"/>
          <w:rPrChange w:id="908" w:author="user" w:date="2014-05-25T12:30:00Z">
            <w:rPr/>
          </w:rPrChange>
        </w:rPr>
        <w:t>,y</w:t>
      </w:r>
      <w:proofErr w:type="spellEnd"/>
      <w:proofErr w:type="gramEnd"/>
      <w:r w:rsidRPr="009B063D">
        <w:rPr>
          <w:sz w:val="28"/>
          <w:szCs w:val="28"/>
          <w:rPrChange w:id="909" w:author="user" w:date="2014-05-25T12:30:00Z">
            <w:rPr/>
          </w:rPrChange>
        </w:rPr>
        <w:t>)$ is drawn from a join distribution P(</w:t>
      </w:r>
      <w:proofErr w:type="spellStart"/>
      <w:r w:rsidRPr="009B063D">
        <w:rPr>
          <w:sz w:val="28"/>
          <w:szCs w:val="28"/>
          <w:rPrChange w:id="910" w:author="user" w:date="2014-05-25T12:30:00Z">
            <w:rPr/>
          </w:rPrChange>
        </w:rPr>
        <w:t>x,y</w:t>
      </w:r>
      <w:proofErr w:type="spellEnd"/>
      <w:r w:rsidRPr="009B063D">
        <w:rPr>
          <w:sz w:val="28"/>
          <w:szCs w:val="28"/>
          <w:rPrChange w:id="911" w:author="user" w:date="2014-05-25T12:30:00Z">
            <w:rPr/>
          </w:rPrChange>
        </w:rPr>
        <w:t>), the prediction problem is to minimize the total loss:</w:t>
      </w:r>
    </w:p>
    <w:p w:rsidR="00640F9D" w:rsidRPr="009B063D" w:rsidRDefault="00640F9D" w:rsidP="00640F9D">
      <w:pPr>
        <w:pStyle w:val="PreformattedText"/>
        <w:rPr>
          <w:sz w:val="28"/>
          <w:szCs w:val="28"/>
          <w:rPrChange w:id="912" w:author="user" w:date="2014-05-25T12:30:00Z">
            <w:rPr/>
          </w:rPrChange>
        </w:rPr>
      </w:pPr>
    </w:p>
    <w:p w:rsidR="00640F9D" w:rsidRPr="009B063D" w:rsidRDefault="00640F9D" w:rsidP="00640F9D">
      <w:pPr>
        <w:pStyle w:val="PreformattedText"/>
        <w:rPr>
          <w:sz w:val="28"/>
          <w:szCs w:val="28"/>
          <w:rPrChange w:id="913" w:author="user" w:date="2014-05-25T12:30:00Z">
            <w:rPr/>
          </w:rPrChange>
        </w:rPr>
      </w:pPr>
      <w:r w:rsidRPr="009B063D">
        <w:rPr>
          <w:sz w:val="28"/>
          <w:szCs w:val="28"/>
          <w:rPrChange w:id="914" w:author="user" w:date="2014-05-25T12:30:00Z">
            <w:rPr/>
          </w:rPrChange>
        </w:rPr>
        <w:t>$$</w:t>
      </w:r>
      <w:proofErr w:type="spellStart"/>
      <w:r w:rsidRPr="009B063D">
        <w:rPr>
          <w:sz w:val="28"/>
          <w:szCs w:val="28"/>
          <w:rPrChange w:id="915" w:author="user" w:date="2014-05-25T12:30:00Z">
            <w:rPr/>
          </w:rPrChange>
        </w:rPr>
        <w:t>R_p</w:t>
      </w:r>
      <w:proofErr w:type="spellEnd"/>
      <w:r w:rsidRPr="009B063D">
        <w:rPr>
          <w:sz w:val="28"/>
          <w:szCs w:val="28"/>
          <w:rPrChange w:id="916" w:author="user" w:date="2014-05-25T12:30:00Z">
            <w:rPr/>
          </w:rPrChange>
        </w:rPr>
        <w:t>^\Delta = \</w:t>
      </w:r>
      <w:proofErr w:type="spellStart"/>
      <w:r w:rsidRPr="009B063D">
        <w:rPr>
          <w:sz w:val="28"/>
          <w:szCs w:val="28"/>
          <w:rPrChange w:id="917" w:author="user" w:date="2014-05-25T12:30:00Z">
            <w:rPr/>
          </w:rPrChange>
        </w:rPr>
        <w:t>int</w:t>
      </w:r>
      <w:proofErr w:type="spellEnd"/>
      <w:r w:rsidRPr="009B063D">
        <w:rPr>
          <w:sz w:val="28"/>
          <w:szCs w:val="28"/>
          <w:rPrChange w:id="918" w:author="user" w:date="2014-05-25T12:30:00Z">
            <w:rPr/>
          </w:rPrChange>
        </w:rPr>
        <w:t>_{\</w:t>
      </w:r>
      <w:proofErr w:type="spellStart"/>
      <w:r w:rsidRPr="009B063D">
        <w:rPr>
          <w:sz w:val="28"/>
          <w:szCs w:val="28"/>
          <w:rPrChange w:id="919" w:author="user" w:date="2014-05-25T12:30:00Z">
            <w:rPr/>
          </w:rPrChange>
        </w:rPr>
        <w:t>mathcal</w:t>
      </w:r>
      <w:proofErr w:type="spellEnd"/>
      <w:r w:rsidRPr="009B063D">
        <w:rPr>
          <w:sz w:val="28"/>
          <w:szCs w:val="28"/>
          <w:rPrChange w:id="920" w:author="user" w:date="2014-05-25T12:30:00Z">
            <w:rPr/>
          </w:rPrChange>
        </w:rPr>
        <w:t>{X} \times \</w:t>
      </w:r>
      <w:proofErr w:type="spellStart"/>
      <w:r w:rsidRPr="009B063D">
        <w:rPr>
          <w:sz w:val="28"/>
          <w:szCs w:val="28"/>
          <w:rPrChange w:id="921" w:author="user" w:date="2014-05-25T12:30:00Z">
            <w:rPr/>
          </w:rPrChange>
        </w:rPr>
        <w:t>mathcal</w:t>
      </w:r>
      <w:proofErr w:type="spellEnd"/>
      <w:r w:rsidRPr="009B063D">
        <w:rPr>
          <w:sz w:val="28"/>
          <w:szCs w:val="28"/>
          <w:rPrChange w:id="922" w:author="user" w:date="2014-05-25T12:30:00Z">
            <w:rPr/>
          </w:rPrChange>
        </w:rPr>
        <w:t>{Y}} \Delta (y, f(x)</w:t>
      </w:r>
      <w:proofErr w:type="gramStart"/>
      <w:r w:rsidRPr="009B063D">
        <w:rPr>
          <w:sz w:val="28"/>
          <w:szCs w:val="28"/>
          <w:rPrChange w:id="923" w:author="user" w:date="2014-05-25T12:30:00Z">
            <w:rPr/>
          </w:rPrChange>
        </w:rPr>
        <w:t>)</w:t>
      </w:r>
      <w:proofErr w:type="spellStart"/>
      <w:r w:rsidRPr="009B063D">
        <w:rPr>
          <w:sz w:val="28"/>
          <w:szCs w:val="28"/>
          <w:rPrChange w:id="924" w:author="user" w:date="2014-05-25T12:30:00Z">
            <w:rPr/>
          </w:rPrChange>
        </w:rPr>
        <w:t>dP</w:t>
      </w:r>
      <w:proofErr w:type="spellEnd"/>
      <w:proofErr w:type="gramEnd"/>
      <w:r w:rsidRPr="009B063D">
        <w:rPr>
          <w:sz w:val="28"/>
          <w:szCs w:val="28"/>
          <w:rPrChange w:id="925" w:author="user" w:date="2014-05-25T12:30:00Z">
            <w:rPr/>
          </w:rPrChange>
        </w:rPr>
        <w:t>(</w:t>
      </w:r>
      <w:proofErr w:type="spellStart"/>
      <w:r w:rsidRPr="009B063D">
        <w:rPr>
          <w:sz w:val="28"/>
          <w:szCs w:val="28"/>
          <w:rPrChange w:id="926" w:author="user" w:date="2014-05-25T12:30:00Z">
            <w:rPr/>
          </w:rPrChange>
        </w:rPr>
        <w:t>x,y</w:t>
      </w:r>
      <w:proofErr w:type="spellEnd"/>
      <w:r w:rsidRPr="009B063D">
        <w:rPr>
          <w:sz w:val="28"/>
          <w:szCs w:val="28"/>
          <w:rPrChange w:id="927" w:author="user" w:date="2014-05-25T12:30:00Z">
            <w:rPr/>
          </w:rPrChange>
        </w:rPr>
        <w:t>)$$</w:t>
      </w:r>
    </w:p>
    <w:p w:rsidR="00640F9D" w:rsidRPr="009B063D" w:rsidRDefault="00640F9D" w:rsidP="00640F9D">
      <w:pPr>
        <w:pStyle w:val="PreformattedText"/>
        <w:rPr>
          <w:sz w:val="28"/>
          <w:szCs w:val="28"/>
          <w:rPrChange w:id="928" w:author="user" w:date="2014-05-25T12:30:00Z">
            <w:rPr/>
          </w:rPrChange>
        </w:rPr>
      </w:pPr>
    </w:p>
    <w:p w:rsidR="00640F9D" w:rsidRPr="009B063D" w:rsidRDefault="00640F9D" w:rsidP="00640F9D">
      <w:pPr>
        <w:pStyle w:val="PreformattedText"/>
        <w:rPr>
          <w:sz w:val="28"/>
          <w:szCs w:val="28"/>
          <w:rPrChange w:id="929" w:author="user" w:date="2014-05-25T12:30:00Z">
            <w:rPr/>
          </w:rPrChange>
        </w:rPr>
      </w:pPr>
      <w:r w:rsidRPr="009B063D">
        <w:rPr>
          <w:sz w:val="28"/>
          <w:szCs w:val="28"/>
          <w:rPrChange w:id="930" w:author="user" w:date="2014-05-25T12:30:00Z">
            <w:rPr/>
          </w:rPrChange>
        </w:rPr>
        <w:t>Since we can't directly find the distribution $P$, we need to replace this total loss with a</w:t>
      </w:r>
      <w:ins w:id="931" w:author="user" w:date="2014-05-25T15:52:00Z">
        <w:r w:rsidR="00486425">
          <w:rPr>
            <w:rFonts w:hint="eastAsia"/>
            <w:sz w:val="28"/>
            <w:szCs w:val="28"/>
          </w:rPr>
          <w:t>n</w:t>
        </w:r>
      </w:ins>
      <w:r w:rsidRPr="009B063D">
        <w:rPr>
          <w:sz w:val="28"/>
          <w:szCs w:val="28"/>
          <w:rPrChange w:id="932" w:author="user" w:date="2014-05-25T12:30:00Z">
            <w:rPr/>
          </w:rPrChange>
        </w:rPr>
        <w:t xml:space="preserve"> empirical loss, which can be calculated from the observed training set of $(</w:t>
      </w:r>
      <w:proofErr w:type="spellStart"/>
      <w:r w:rsidRPr="009B063D">
        <w:rPr>
          <w:sz w:val="28"/>
          <w:szCs w:val="28"/>
          <w:rPrChange w:id="933" w:author="user" w:date="2014-05-25T12:30:00Z">
            <w:rPr/>
          </w:rPrChange>
        </w:rPr>
        <w:t>x_i</w:t>
      </w:r>
      <w:proofErr w:type="spellEnd"/>
      <w:r w:rsidRPr="009B063D">
        <w:rPr>
          <w:sz w:val="28"/>
          <w:szCs w:val="28"/>
          <w:rPrChange w:id="934" w:author="user" w:date="2014-05-25T12:30:00Z">
            <w:rPr/>
          </w:rPrChange>
        </w:rPr>
        <w:t xml:space="preserve">, </w:t>
      </w:r>
      <w:proofErr w:type="spellStart"/>
      <w:r w:rsidRPr="009B063D">
        <w:rPr>
          <w:sz w:val="28"/>
          <w:szCs w:val="28"/>
          <w:rPrChange w:id="935" w:author="user" w:date="2014-05-25T12:30:00Z">
            <w:rPr/>
          </w:rPrChange>
        </w:rPr>
        <w:t>y_i</w:t>
      </w:r>
      <w:proofErr w:type="spellEnd"/>
      <w:proofErr w:type="gramStart"/>
      <w:r w:rsidRPr="009B063D">
        <w:rPr>
          <w:sz w:val="28"/>
          <w:szCs w:val="28"/>
          <w:rPrChange w:id="936" w:author="user" w:date="2014-05-25T12:30:00Z">
            <w:rPr/>
          </w:rPrChange>
        </w:rPr>
        <w:t>)$</w:t>
      </w:r>
      <w:proofErr w:type="gramEnd"/>
      <w:r w:rsidRPr="009B063D">
        <w:rPr>
          <w:sz w:val="28"/>
          <w:szCs w:val="28"/>
          <w:rPrChange w:id="937" w:author="user" w:date="2014-05-25T12:30:00Z">
            <w:rPr/>
          </w:rPrChange>
        </w:rPr>
        <w:t xml:space="preserve"> pairs.</w:t>
      </w:r>
    </w:p>
    <w:p w:rsidR="00640F9D" w:rsidRPr="009B063D" w:rsidRDefault="00640F9D" w:rsidP="00640F9D">
      <w:pPr>
        <w:pStyle w:val="PreformattedText"/>
        <w:rPr>
          <w:sz w:val="28"/>
          <w:szCs w:val="28"/>
          <w:rPrChange w:id="938" w:author="user" w:date="2014-05-25T12:30:00Z">
            <w:rPr/>
          </w:rPrChange>
        </w:rPr>
      </w:pPr>
      <w:r w:rsidRPr="009B063D">
        <w:rPr>
          <w:sz w:val="28"/>
          <w:szCs w:val="28"/>
          <w:rPrChange w:id="939" w:author="user" w:date="2014-05-25T12:30:00Z">
            <w:rPr/>
          </w:rPrChange>
        </w:rPr>
        <w:lastRenderedPageBreak/>
        <w:t>$$R_s^\</w:t>
      </w:r>
      <w:proofErr w:type="gramStart"/>
      <w:r w:rsidRPr="009B063D">
        <w:rPr>
          <w:sz w:val="28"/>
          <w:szCs w:val="28"/>
          <w:rPrChange w:id="940" w:author="user" w:date="2014-05-25T12:30:00Z">
            <w:rPr/>
          </w:rPrChange>
        </w:rPr>
        <w:t>Delta(</w:t>
      </w:r>
      <w:proofErr w:type="gramEnd"/>
      <w:r w:rsidRPr="009B063D">
        <w:rPr>
          <w:sz w:val="28"/>
          <w:szCs w:val="28"/>
          <w:rPrChange w:id="941" w:author="user" w:date="2014-05-25T12:30:00Z">
            <w:rPr/>
          </w:rPrChange>
        </w:rPr>
        <w:t>f) = \</w:t>
      </w:r>
      <w:proofErr w:type="spellStart"/>
      <w:r w:rsidRPr="009B063D">
        <w:rPr>
          <w:sz w:val="28"/>
          <w:szCs w:val="28"/>
          <w:rPrChange w:id="942" w:author="user" w:date="2014-05-25T12:30:00Z">
            <w:rPr/>
          </w:rPrChange>
        </w:rPr>
        <w:t>frac</w:t>
      </w:r>
      <w:proofErr w:type="spellEnd"/>
      <w:r w:rsidRPr="009B063D">
        <w:rPr>
          <w:sz w:val="28"/>
          <w:szCs w:val="28"/>
          <w:rPrChange w:id="943" w:author="user" w:date="2014-05-25T12:30:00Z">
            <w:rPr/>
          </w:rPrChange>
        </w:rPr>
        <w:t>{1}{n}\</w:t>
      </w:r>
      <w:proofErr w:type="spellStart"/>
      <w:r w:rsidRPr="009B063D">
        <w:rPr>
          <w:sz w:val="28"/>
          <w:szCs w:val="28"/>
          <w:rPrChange w:id="944" w:author="user" w:date="2014-05-25T12:30:00Z">
            <w:rPr/>
          </w:rPrChange>
        </w:rPr>
        <w:t>sum^n</w:t>
      </w:r>
      <w:proofErr w:type="spellEnd"/>
      <w:r w:rsidRPr="009B063D">
        <w:rPr>
          <w:sz w:val="28"/>
          <w:szCs w:val="28"/>
          <w:rPrChange w:id="945" w:author="user" w:date="2014-05-25T12:30:00Z">
            <w:rPr/>
          </w:rPrChange>
        </w:rPr>
        <w:t>_{</w:t>
      </w:r>
      <w:proofErr w:type="spellStart"/>
      <w:r w:rsidRPr="009B063D">
        <w:rPr>
          <w:sz w:val="28"/>
          <w:szCs w:val="28"/>
          <w:rPrChange w:id="946" w:author="user" w:date="2014-05-25T12:30:00Z">
            <w:rPr/>
          </w:rPrChange>
        </w:rPr>
        <w:t>i</w:t>
      </w:r>
      <w:proofErr w:type="spellEnd"/>
      <w:r w:rsidRPr="009B063D">
        <w:rPr>
          <w:sz w:val="28"/>
          <w:szCs w:val="28"/>
          <w:rPrChange w:id="947" w:author="user" w:date="2014-05-25T12:30:00Z">
            <w:rPr/>
          </w:rPrChange>
        </w:rPr>
        <w:t>=1}\Delta(</w:t>
      </w:r>
      <w:proofErr w:type="spellStart"/>
      <w:r w:rsidRPr="009B063D">
        <w:rPr>
          <w:sz w:val="28"/>
          <w:szCs w:val="28"/>
          <w:rPrChange w:id="948" w:author="user" w:date="2014-05-25T12:30:00Z">
            <w:rPr/>
          </w:rPrChange>
        </w:rPr>
        <w:t>y_i</w:t>
      </w:r>
      <w:proofErr w:type="spellEnd"/>
      <w:r w:rsidRPr="009B063D">
        <w:rPr>
          <w:sz w:val="28"/>
          <w:szCs w:val="28"/>
          <w:rPrChange w:id="949" w:author="user" w:date="2014-05-25T12:30:00Z">
            <w:rPr/>
          </w:rPrChange>
        </w:rPr>
        <w:t>, f(</w:t>
      </w:r>
      <w:proofErr w:type="spellStart"/>
      <w:r w:rsidRPr="009B063D">
        <w:rPr>
          <w:sz w:val="28"/>
          <w:szCs w:val="28"/>
          <w:rPrChange w:id="950" w:author="user" w:date="2014-05-25T12:30:00Z">
            <w:rPr/>
          </w:rPrChange>
        </w:rPr>
        <w:t>x_i</w:t>
      </w:r>
      <w:proofErr w:type="spellEnd"/>
      <w:r w:rsidRPr="009B063D">
        <w:rPr>
          <w:sz w:val="28"/>
          <w:szCs w:val="28"/>
          <w:rPrChange w:id="951" w:author="user" w:date="2014-05-25T12:30:00Z">
            <w:rPr/>
          </w:rPrChange>
        </w:rPr>
        <w:t>))$$</w:t>
      </w:r>
    </w:p>
    <w:p w:rsidR="00640F9D" w:rsidRPr="009B063D" w:rsidRDefault="00640F9D" w:rsidP="00640F9D">
      <w:pPr>
        <w:pStyle w:val="PreformattedText"/>
        <w:rPr>
          <w:sz w:val="28"/>
          <w:szCs w:val="28"/>
          <w:rPrChange w:id="952" w:author="user" w:date="2014-05-25T12:30:00Z">
            <w:rPr/>
          </w:rPrChange>
        </w:rPr>
      </w:pPr>
    </w:p>
    <w:p w:rsidR="00640F9D" w:rsidRPr="009B063D" w:rsidRDefault="00640F9D" w:rsidP="00640F9D">
      <w:pPr>
        <w:pStyle w:val="PreformattedText"/>
        <w:rPr>
          <w:sz w:val="28"/>
          <w:szCs w:val="28"/>
          <w:rPrChange w:id="953" w:author="user" w:date="2014-05-25T12:30:00Z">
            <w:rPr/>
          </w:rPrChange>
        </w:rPr>
      </w:pPr>
      <w:r w:rsidRPr="009B063D">
        <w:rPr>
          <w:sz w:val="28"/>
          <w:szCs w:val="28"/>
          <w:rPrChange w:id="954" w:author="user" w:date="2014-05-25T12:30:00Z">
            <w:rPr/>
          </w:rPrChange>
        </w:rPr>
        <w:t xml:space="preserve">Now we are ready to extend SVM to structural output, starting with a linear separable case, and we will then extend it to </w:t>
      </w:r>
      <w:ins w:id="955" w:author="user" w:date="2014-05-25T15:53:00Z">
        <w:r w:rsidR="00486425">
          <w:rPr>
            <w:rFonts w:hint="eastAsia"/>
            <w:sz w:val="28"/>
            <w:szCs w:val="28"/>
          </w:rPr>
          <w:t xml:space="preserve">a </w:t>
        </w:r>
      </w:ins>
      <w:r w:rsidRPr="009B063D">
        <w:rPr>
          <w:sz w:val="28"/>
          <w:szCs w:val="28"/>
          <w:rPrChange w:id="956" w:author="user" w:date="2014-05-25T12:30:00Z">
            <w:rPr/>
          </w:rPrChange>
        </w:rPr>
        <w:t xml:space="preserve">soft-margin formulation. </w:t>
      </w:r>
    </w:p>
    <w:p w:rsidR="00640F9D" w:rsidRPr="009B063D" w:rsidRDefault="00640F9D" w:rsidP="00640F9D">
      <w:pPr>
        <w:pStyle w:val="PreformattedText"/>
        <w:rPr>
          <w:sz w:val="28"/>
          <w:szCs w:val="28"/>
          <w:rPrChange w:id="957" w:author="user" w:date="2014-05-25T12:30:00Z">
            <w:rPr/>
          </w:rPrChange>
        </w:rPr>
      </w:pPr>
    </w:p>
    <w:p w:rsidR="00640F9D" w:rsidRPr="009B063D" w:rsidRDefault="00640F9D" w:rsidP="00640F9D">
      <w:pPr>
        <w:pStyle w:val="PreformattedText"/>
        <w:rPr>
          <w:sz w:val="28"/>
          <w:szCs w:val="28"/>
          <w:rPrChange w:id="958" w:author="user" w:date="2014-05-25T12:30:00Z">
            <w:rPr/>
          </w:rPrChange>
        </w:rPr>
      </w:pPr>
      <w:r w:rsidRPr="009B063D">
        <w:rPr>
          <w:sz w:val="28"/>
          <w:szCs w:val="28"/>
          <w:rPrChange w:id="959" w:author="user" w:date="2014-05-25T12:30:00Z">
            <w:rPr/>
          </w:rPrChange>
        </w:rPr>
        <w:t>A linear separable case can be expressed by a set of linear constrain</w:t>
      </w:r>
      <w:ins w:id="960" w:author="user" w:date="2014-05-25T15:53:00Z">
        <w:r w:rsidR="00486425">
          <w:rPr>
            <w:rFonts w:hint="eastAsia"/>
            <w:sz w:val="28"/>
            <w:szCs w:val="28"/>
          </w:rPr>
          <w:t>t</w:t>
        </w:r>
      </w:ins>
      <w:r w:rsidRPr="009B063D">
        <w:rPr>
          <w:sz w:val="28"/>
          <w:szCs w:val="28"/>
          <w:rPrChange w:id="961" w:author="user" w:date="2014-05-25T12:30:00Z">
            <w:rPr/>
          </w:rPrChange>
        </w:rPr>
        <w:t>s</w:t>
      </w:r>
    </w:p>
    <w:p w:rsidR="00640F9D" w:rsidRPr="009B063D" w:rsidRDefault="00640F9D" w:rsidP="00640F9D">
      <w:pPr>
        <w:pStyle w:val="PreformattedText"/>
        <w:rPr>
          <w:sz w:val="28"/>
          <w:szCs w:val="28"/>
          <w:rPrChange w:id="962" w:author="user" w:date="2014-05-25T12:30:00Z">
            <w:rPr/>
          </w:rPrChange>
        </w:rPr>
      </w:pPr>
      <w:r w:rsidRPr="009B063D">
        <w:rPr>
          <w:sz w:val="28"/>
          <w:szCs w:val="28"/>
          <w:rPrChange w:id="963" w:author="user" w:date="2014-05-25T12:30:00Z">
            <w:rPr/>
          </w:rPrChange>
        </w:rPr>
        <w:t>$$\</w:t>
      </w:r>
      <w:proofErr w:type="spellStart"/>
      <w:r w:rsidRPr="009B063D">
        <w:rPr>
          <w:sz w:val="28"/>
          <w:szCs w:val="28"/>
          <w:rPrChange w:id="964" w:author="user" w:date="2014-05-25T12:30:00Z">
            <w:rPr/>
          </w:rPrChange>
        </w:rPr>
        <w:t>forall</w:t>
      </w:r>
      <w:proofErr w:type="spellEnd"/>
      <w:r w:rsidRPr="009B063D">
        <w:rPr>
          <w:sz w:val="28"/>
          <w:szCs w:val="28"/>
          <w:rPrChange w:id="965" w:author="user" w:date="2014-05-25T12:30:00Z">
            <w:rPr/>
          </w:rPrChange>
        </w:rPr>
        <w:t xml:space="preserve"> </w:t>
      </w:r>
      <w:proofErr w:type="spellStart"/>
      <w:r w:rsidRPr="009B063D">
        <w:rPr>
          <w:sz w:val="28"/>
          <w:szCs w:val="28"/>
          <w:rPrChange w:id="966" w:author="user" w:date="2014-05-25T12:30:00Z">
            <w:rPr/>
          </w:rPrChange>
        </w:rPr>
        <w:t>i</w:t>
      </w:r>
      <w:proofErr w:type="spellEnd"/>
      <w:r w:rsidRPr="009B063D">
        <w:rPr>
          <w:sz w:val="28"/>
          <w:szCs w:val="28"/>
          <w:rPrChange w:id="967" w:author="user" w:date="2014-05-25T12:30:00Z">
            <w:rPr/>
          </w:rPrChange>
        </w:rPr>
        <w:t xml:space="preserve"> \in \{1</w:t>
      </w:r>
      <w:proofErr w:type="gramStart"/>
      <w:r w:rsidRPr="009B063D">
        <w:rPr>
          <w:sz w:val="28"/>
          <w:szCs w:val="28"/>
          <w:rPrChange w:id="968" w:author="user" w:date="2014-05-25T12:30:00Z">
            <w:rPr/>
          </w:rPrChange>
        </w:rPr>
        <w:t>,\</w:t>
      </w:r>
      <w:proofErr w:type="spellStart"/>
      <w:proofErr w:type="gramEnd"/>
      <w:r w:rsidRPr="009B063D">
        <w:rPr>
          <w:sz w:val="28"/>
          <w:szCs w:val="28"/>
          <w:rPrChange w:id="969" w:author="user" w:date="2014-05-25T12:30:00Z">
            <w:rPr/>
          </w:rPrChange>
        </w:rPr>
        <w:t>cdots,n</w:t>
      </w:r>
      <w:proofErr w:type="spellEnd"/>
      <w:r w:rsidRPr="009B063D">
        <w:rPr>
          <w:sz w:val="28"/>
          <w:szCs w:val="28"/>
          <w:rPrChange w:id="970" w:author="user" w:date="2014-05-25T12:30:00Z">
            <w:rPr/>
          </w:rPrChange>
        </w:rPr>
        <w:t>\}, \</w:t>
      </w:r>
      <w:proofErr w:type="spellStart"/>
      <w:r w:rsidRPr="009B063D">
        <w:rPr>
          <w:sz w:val="28"/>
          <w:szCs w:val="28"/>
          <w:rPrChange w:id="971" w:author="user" w:date="2014-05-25T12:30:00Z">
            <w:rPr/>
          </w:rPrChange>
        </w:rPr>
        <w:t>forall</w:t>
      </w:r>
      <w:proofErr w:type="spellEnd"/>
      <w:r w:rsidRPr="009B063D">
        <w:rPr>
          <w:sz w:val="28"/>
          <w:szCs w:val="28"/>
          <w:rPrChange w:id="972" w:author="user" w:date="2014-05-25T12:30:00Z">
            <w:rPr/>
          </w:rPrChange>
        </w:rPr>
        <w:t xml:space="preserve"> \hat{</w:t>
      </w:r>
      <w:proofErr w:type="spellStart"/>
      <w:r w:rsidRPr="009B063D">
        <w:rPr>
          <w:sz w:val="28"/>
          <w:szCs w:val="28"/>
          <w:rPrChange w:id="973" w:author="user" w:date="2014-05-25T12:30:00Z">
            <w:rPr/>
          </w:rPrChange>
        </w:rPr>
        <w:t>y_i</w:t>
      </w:r>
      <w:proofErr w:type="spellEnd"/>
      <w:r w:rsidRPr="009B063D">
        <w:rPr>
          <w:sz w:val="28"/>
          <w:szCs w:val="28"/>
          <w:rPrChange w:id="974" w:author="user" w:date="2014-05-25T12:30:00Z">
            <w:rPr/>
          </w:rPrChange>
        </w:rPr>
        <w:t>}\in\</w:t>
      </w:r>
      <w:proofErr w:type="spellStart"/>
      <w:r w:rsidRPr="009B063D">
        <w:rPr>
          <w:sz w:val="28"/>
          <w:szCs w:val="28"/>
          <w:rPrChange w:id="975" w:author="user" w:date="2014-05-25T12:30:00Z">
            <w:rPr/>
          </w:rPrChange>
        </w:rPr>
        <w:t>mathcal</w:t>
      </w:r>
      <w:proofErr w:type="spellEnd"/>
      <w:r w:rsidRPr="009B063D">
        <w:rPr>
          <w:sz w:val="28"/>
          <w:szCs w:val="28"/>
          <w:rPrChange w:id="976" w:author="user" w:date="2014-05-25T12:30:00Z">
            <w:rPr/>
          </w:rPrChange>
        </w:rPr>
        <w:t>{Y}: \</w:t>
      </w:r>
      <w:proofErr w:type="spellStart"/>
      <w:r w:rsidRPr="009B063D">
        <w:rPr>
          <w:sz w:val="28"/>
          <w:szCs w:val="28"/>
          <w:rPrChange w:id="977" w:author="user" w:date="2014-05-25T12:30:00Z">
            <w:rPr/>
          </w:rPrChange>
        </w:rPr>
        <w:t>mathbf</w:t>
      </w:r>
      <w:proofErr w:type="spellEnd"/>
      <w:r w:rsidRPr="009B063D">
        <w:rPr>
          <w:sz w:val="28"/>
          <w:szCs w:val="28"/>
          <w:rPrChange w:id="978" w:author="user" w:date="2014-05-25T12:30:00Z">
            <w:rPr/>
          </w:rPrChange>
        </w:rPr>
        <w:t>{w}^T [\Psi(</w:t>
      </w:r>
      <w:proofErr w:type="spellStart"/>
      <w:r w:rsidRPr="009B063D">
        <w:rPr>
          <w:sz w:val="28"/>
          <w:szCs w:val="28"/>
          <w:rPrChange w:id="979" w:author="user" w:date="2014-05-25T12:30:00Z">
            <w:rPr/>
          </w:rPrChange>
        </w:rPr>
        <w:t>x_i</w:t>
      </w:r>
      <w:proofErr w:type="spellEnd"/>
      <w:r w:rsidRPr="009B063D">
        <w:rPr>
          <w:sz w:val="28"/>
          <w:szCs w:val="28"/>
          <w:rPrChange w:id="980" w:author="user" w:date="2014-05-25T12:30:00Z">
            <w:rPr/>
          </w:rPrChange>
        </w:rPr>
        <w:t xml:space="preserve">, </w:t>
      </w:r>
      <w:proofErr w:type="spellStart"/>
      <w:r w:rsidRPr="009B063D">
        <w:rPr>
          <w:sz w:val="28"/>
          <w:szCs w:val="28"/>
          <w:rPrChange w:id="981" w:author="user" w:date="2014-05-25T12:30:00Z">
            <w:rPr/>
          </w:rPrChange>
        </w:rPr>
        <w:t>y_i</w:t>
      </w:r>
      <w:proofErr w:type="spellEnd"/>
      <w:r w:rsidRPr="009B063D">
        <w:rPr>
          <w:sz w:val="28"/>
          <w:szCs w:val="28"/>
          <w:rPrChange w:id="982" w:author="user" w:date="2014-05-25T12:30:00Z">
            <w:rPr/>
          </w:rPrChange>
        </w:rPr>
        <w:t>) - \Psi(</w:t>
      </w:r>
      <w:proofErr w:type="spellStart"/>
      <w:r w:rsidRPr="009B063D">
        <w:rPr>
          <w:sz w:val="28"/>
          <w:szCs w:val="28"/>
          <w:rPrChange w:id="983" w:author="user" w:date="2014-05-25T12:30:00Z">
            <w:rPr/>
          </w:rPrChange>
        </w:rPr>
        <w:t>x_i</w:t>
      </w:r>
      <w:proofErr w:type="spellEnd"/>
      <w:r w:rsidRPr="009B063D">
        <w:rPr>
          <w:sz w:val="28"/>
          <w:szCs w:val="28"/>
          <w:rPrChange w:id="984" w:author="user" w:date="2014-05-25T12:30:00Z">
            <w:rPr/>
          </w:rPrChange>
        </w:rPr>
        <w:t>, \hat{</w:t>
      </w:r>
      <w:proofErr w:type="spellStart"/>
      <w:r w:rsidRPr="009B063D">
        <w:rPr>
          <w:sz w:val="28"/>
          <w:szCs w:val="28"/>
          <w:rPrChange w:id="985" w:author="user" w:date="2014-05-25T12:30:00Z">
            <w:rPr/>
          </w:rPrChange>
        </w:rPr>
        <w:t>y_i</w:t>
      </w:r>
      <w:proofErr w:type="spellEnd"/>
      <w:r w:rsidRPr="009B063D">
        <w:rPr>
          <w:sz w:val="28"/>
          <w:szCs w:val="28"/>
          <w:rPrChange w:id="986" w:author="user" w:date="2014-05-25T12:30:00Z">
            <w:rPr/>
          </w:rPrChange>
        </w:rPr>
        <w:t>})]\</w:t>
      </w:r>
      <w:proofErr w:type="spellStart"/>
      <w:r w:rsidRPr="009B063D">
        <w:rPr>
          <w:sz w:val="28"/>
          <w:szCs w:val="28"/>
          <w:rPrChange w:id="987" w:author="user" w:date="2014-05-25T12:30:00Z">
            <w:rPr/>
          </w:rPrChange>
        </w:rPr>
        <w:t>leq</w:t>
      </w:r>
      <w:proofErr w:type="spellEnd"/>
      <w:r w:rsidRPr="009B063D">
        <w:rPr>
          <w:sz w:val="28"/>
          <w:szCs w:val="28"/>
          <w:rPrChange w:id="988" w:author="user" w:date="2014-05-25T12:30:00Z">
            <w:rPr/>
          </w:rPrChange>
        </w:rPr>
        <w:t xml:space="preserve"> 0$$</w:t>
      </w:r>
    </w:p>
    <w:p w:rsidR="00640F9D" w:rsidRPr="009B063D" w:rsidRDefault="00640F9D" w:rsidP="00640F9D">
      <w:pPr>
        <w:pStyle w:val="PreformattedText"/>
        <w:rPr>
          <w:sz w:val="28"/>
          <w:szCs w:val="28"/>
          <w:rPrChange w:id="989" w:author="user" w:date="2014-05-25T12:30:00Z">
            <w:rPr/>
          </w:rPrChange>
        </w:rPr>
      </w:pPr>
    </w:p>
    <w:p w:rsidR="00640F9D" w:rsidRPr="009B063D" w:rsidRDefault="00640F9D" w:rsidP="00640F9D">
      <w:pPr>
        <w:pStyle w:val="PreformattedText"/>
        <w:rPr>
          <w:sz w:val="28"/>
          <w:szCs w:val="28"/>
          <w:rPrChange w:id="990" w:author="user" w:date="2014-05-25T12:30:00Z">
            <w:rPr/>
          </w:rPrChange>
        </w:rPr>
      </w:pPr>
      <w:r w:rsidRPr="009B063D">
        <w:rPr>
          <w:sz w:val="28"/>
          <w:szCs w:val="28"/>
          <w:rPrChange w:id="991" w:author="user" w:date="2014-05-25T12:30:00Z">
            <w:rPr/>
          </w:rPrChange>
        </w:rPr>
        <w:t>However, in the SVM context, we want the solution to have the largest margin possible. So the above linear constrain</w:t>
      </w:r>
      <w:ins w:id="992" w:author="user" w:date="2014-05-25T15:54:00Z">
        <w:r w:rsidR="00486425">
          <w:rPr>
            <w:rFonts w:hint="eastAsia"/>
            <w:sz w:val="28"/>
            <w:szCs w:val="28"/>
          </w:rPr>
          <w:t>t</w:t>
        </w:r>
      </w:ins>
      <w:r w:rsidRPr="009B063D">
        <w:rPr>
          <w:sz w:val="28"/>
          <w:szCs w:val="28"/>
          <w:rPrChange w:id="993" w:author="user" w:date="2014-05-25T12:30:00Z">
            <w:rPr/>
          </w:rPrChange>
        </w:rPr>
        <w:t xml:space="preserve">s </w:t>
      </w:r>
      <w:del w:id="994" w:author="user" w:date="2014-05-25T15:55:00Z">
        <w:r w:rsidRPr="009B063D" w:rsidDel="00486425">
          <w:rPr>
            <w:sz w:val="28"/>
            <w:szCs w:val="28"/>
            <w:rPrChange w:id="995" w:author="user" w:date="2014-05-25T12:30:00Z">
              <w:rPr/>
            </w:rPrChange>
          </w:rPr>
          <w:delText xml:space="preserve">will </w:delText>
        </w:r>
      </w:del>
      <w:r w:rsidRPr="009B063D">
        <w:rPr>
          <w:sz w:val="28"/>
          <w:szCs w:val="28"/>
          <w:rPrChange w:id="996" w:author="user" w:date="2014-05-25T12:30:00Z">
            <w:rPr/>
          </w:rPrChange>
        </w:rPr>
        <w:t xml:space="preserve">become </w:t>
      </w:r>
      <w:del w:id="997" w:author="user" w:date="2014-05-25T15:55:00Z">
        <w:r w:rsidRPr="009B063D" w:rsidDel="00486425">
          <w:rPr>
            <w:sz w:val="28"/>
            <w:szCs w:val="28"/>
            <w:rPrChange w:id="998" w:author="user" w:date="2014-05-25T12:30:00Z">
              <w:rPr/>
            </w:rPrChange>
          </w:rPr>
          <w:delText xml:space="preserve">this </w:delText>
        </w:r>
      </w:del>
      <w:ins w:id="999" w:author="user" w:date="2014-05-25T15:55:00Z">
        <w:r w:rsidR="00486425" w:rsidRPr="009B063D">
          <w:rPr>
            <w:sz w:val="28"/>
            <w:szCs w:val="28"/>
            <w:rPrChange w:id="1000" w:author="user" w:date="2014-05-25T12:30:00Z">
              <w:rPr/>
            </w:rPrChange>
          </w:rPr>
          <w:t>th</w:t>
        </w:r>
        <w:r w:rsidR="00486425">
          <w:rPr>
            <w:rFonts w:hint="eastAsia"/>
            <w:sz w:val="28"/>
            <w:szCs w:val="28"/>
          </w:rPr>
          <w:t>e</w:t>
        </w:r>
        <w:r w:rsidR="00486425" w:rsidRPr="009B063D">
          <w:rPr>
            <w:sz w:val="28"/>
            <w:szCs w:val="28"/>
            <w:rPrChange w:id="1001" w:author="user" w:date="2014-05-25T12:30:00Z">
              <w:rPr/>
            </w:rPrChange>
          </w:rPr>
          <w:t xml:space="preserve"> </w:t>
        </w:r>
      </w:ins>
      <w:r w:rsidRPr="009B063D">
        <w:rPr>
          <w:sz w:val="28"/>
          <w:szCs w:val="28"/>
          <w:rPrChange w:id="1002" w:author="user" w:date="2014-05-25T12:30:00Z">
            <w:rPr/>
          </w:rPrChange>
        </w:rPr>
        <w:t>optimization problem:</w:t>
      </w:r>
    </w:p>
    <w:p w:rsidR="00640F9D" w:rsidRPr="009B063D" w:rsidRDefault="00640F9D" w:rsidP="00640F9D">
      <w:pPr>
        <w:pStyle w:val="PreformattedText"/>
        <w:rPr>
          <w:sz w:val="28"/>
          <w:szCs w:val="28"/>
          <w:rPrChange w:id="1003" w:author="user" w:date="2014-05-25T12:30:00Z">
            <w:rPr/>
          </w:rPrChange>
        </w:rPr>
      </w:pPr>
      <w:r w:rsidRPr="009B063D">
        <w:rPr>
          <w:sz w:val="28"/>
          <w:szCs w:val="28"/>
          <w:rPrChange w:id="1004" w:author="user" w:date="2014-05-25T12:30:00Z">
            <w:rPr/>
          </w:rPrChange>
        </w:rPr>
        <w:t>$$</w:t>
      </w:r>
    </w:p>
    <w:p w:rsidR="00640F9D" w:rsidRPr="009B063D" w:rsidRDefault="00640F9D" w:rsidP="00640F9D">
      <w:pPr>
        <w:pStyle w:val="PreformattedText"/>
        <w:rPr>
          <w:sz w:val="28"/>
          <w:szCs w:val="28"/>
          <w:rPrChange w:id="1005" w:author="user" w:date="2014-05-25T12:30:00Z">
            <w:rPr/>
          </w:rPrChange>
        </w:rPr>
      </w:pPr>
      <w:r w:rsidRPr="009B063D">
        <w:rPr>
          <w:sz w:val="28"/>
          <w:szCs w:val="28"/>
          <w:rPrChange w:id="1006" w:author="user" w:date="2014-05-25T12:30:00Z">
            <w:rPr/>
          </w:rPrChange>
        </w:rPr>
        <w:t>\begin{aligned}</w:t>
      </w:r>
    </w:p>
    <w:p w:rsidR="00640F9D" w:rsidRPr="009B063D" w:rsidRDefault="00640F9D" w:rsidP="00640F9D">
      <w:pPr>
        <w:pStyle w:val="PreformattedText"/>
        <w:rPr>
          <w:sz w:val="28"/>
          <w:szCs w:val="28"/>
          <w:rPrChange w:id="1007" w:author="user" w:date="2014-05-25T12:30:00Z">
            <w:rPr/>
          </w:rPrChange>
        </w:rPr>
      </w:pPr>
      <w:r w:rsidRPr="009B063D">
        <w:rPr>
          <w:sz w:val="28"/>
          <w:szCs w:val="28"/>
          <w:rPrChange w:id="1008" w:author="user" w:date="2014-05-25T12:30:00Z">
            <w:rPr/>
          </w:rPrChange>
        </w:rPr>
        <w:t>&amp; \max_{\gamma, \</w:t>
      </w:r>
      <w:proofErr w:type="spellStart"/>
      <w:r w:rsidRPr="009B063D">
        <w:rPr>
          <w:sz w:val="28"/>
          <w:szCs w:val="28"/>
          <w:rPrChange w:id="1009" w:author="user" w:date="2014-05-25T12:30:00Z">
            <w:rPr/>
          </w:rPrChange>
        </w:rPr>
        <w:t>mathbf</w:t>
      </w:r>
      <w:proofErr w:type="spellEnd"/>
      <w:r w:rsidRPr="009B063D">
        <w:rPr>
          <w:sz w:val="28"/>
          <w:szCs w:val="28"/>
          <w:rPrChange w:id="1010" w:author="user" w:date="2014-05-25T12:30:00Z">
            <w:rPr/>
          </w:rPrChange>
        </w:rPr>
        <w:t>{w}:\|\</w:t>
      </w:r>
      <w:proofErr w:type="spellStart"/>
      <w:r w:rsidRPr="009B063D">
        <w:rPr>
          <w:sz w:val="28"/>
          <w:szCs w:val="28"/>
          <w:rPrChange w:id="1011" w:author="user" w:date="2014-05-25T12:30:00Z">
            <w:rPr/>
          </w:rPrChange>
        </w:rPr>
        <w:t>mathbf</w:t>
      </w:r>
      <w:proofErr w:type="spellEnd"/>
      <w:r w:rsidRPr="009B063D">
        <w:rPr>
          <w:sz w:val="28"/>
          <w:szCs w:val="28"/>
          <w:rPrChange w:id="1012" w:author="user" w:date="2014-05-25T12:30:00Z">
            <w:rPr/>
          </w:rPrChange>
        </w:rPr>
        <w:t>{w}\| = 1} \gamma \\</w:t>
      </w:r>
    </w:p>
    <w:p w:rsidR="00640F9D" w:rsidRPr="009B063D" w:rsidRDefault="00640F9D" w:rsidP="00640F9D">
      <w:pPr>
        <w:pStyle w:val="PreformattedText"/>
        <w:rPr>
          <w:sz w:val="28"/>
          <w:szCs w:val="28"/>
          <w:rPrChange w:id="1013" w:author="user" w:date="2014-05-25T12:30:00Z">
            <w:rPr/>
          </w:rPrChange>
        </w:rPr>
      </w:pPr>
      <w:r w:rsidRPr="009B063D">
        <w:rPr>
          <w:sz w:val="28"/>
          <w:szCs w:val="28"/>
          <w:rPrChange w:id="1014" w:author="user" w:date="2014-05-25T12:30:00Z">
            <w:rPr/>
          </w:rPrChange>
        </w:rPr>
        <w:t>&amp; s.t \; \</w:t>
      </w:r>
      <w:proofErr w:type="spellStart"/>
      <w:r w:rsidRPr="009B063D">
        <w:rPr>
          <w:sz w:val="28"/>
          <w:szCs w:val="28"/>
          <w:rPrChange w:id="1015" w:author="user" w:date="2014-05-25T12:30:00Z">
            <w:rPr/>
          </w:rPrChange>
        </w:rPr>
        <w:t>forall</w:t>
      </w:r>
      <w:proofErr w:type="spellEnd"/>
      <w:r w:rsidRPr="009B063D">
        <w:rPr>
          <w:sz w:val="28"/>
          <w:szCs w:val="28"/>
          <w:rPrChange w:id="1016" w:author="user" w:date="2014-05-25T12:30:00Z">
            <w:rPr/>
          </w:rPrChange>
        </w:rPr>
        <w:t xml:space="preserve"> </w:t>
      </w:r>
      <w:proofErr w:type="spellStart"/>
      <w:r w:rsidRPr="009B063D">
        <w:rPr>
          <w:sz w:val="28"/>
          <w:szCs w:val="28"/>
          <w:rPrChange w:id="1017" w:author="user" w:date="2014-05-25T12:30:00Z">
            <w:rPr/>
          </w:rPrChange>
        </w:rPr>
        <w:t>i</w:t>
      </w:r>
      <w:proofErr w:type="spellEnd"/>
      <w:r w:rsidRPr="009B063D">
        <w:rPr>
          <w:sz w:val="28"/>
          <w:szCs w:val="28"/>
          <w:rPrChange w:id="1018" w:author="user" w:date="2014-05-25T12:30:00Z">
            <w:rPr/>
          </w:rPrChange>
        </w:rPr>
        <w:t xml:space="preserve"> \in \{1</w:t>
      </w:r>
      <w:proofErr w:type="gramStart"/>
      <w:r w:rsidRPr="009B063D">
        <w:rPr>
          <w:sz w:val="28"/>
          <w:szCs w:val="28"/>
          <w:rPrChange w:id="1019" w:author="user" w:date="2014-05-25T12:30:00Z">
            <w:rPr/>
          </w:rPrChange>
        </w:rPr>
        <w:t>,\</w:t>
      </w:r>
      <w:proofErr w:type="spellStart"/>
      <w:proofErr w:type="gramEnd"/>
      <w:r w:rsidRPr="009B063D">
        <w:rPr>
          <w:sz w:val="28"/>
          <w:szCs w:val="28"/>
          <w:rPrChange w:id="1020" w:author="user" w:date="2014-05-25T12:30:00Z">
            <w:rPr/>
          </w:rPrChange>
        </w:rPr>
        <w:t>cdots,n</w:t>
      </w:r>
      <w:proofErr w:type="spellEnd"/>
      <w:r w:rsidRPr="009B063D">
        <w:rPr>
          <w:sz w:val="28"/>
          <w:szCs w:val="28"/>
          <w:rPrChange w:id="1021" w:author="user" w:date="2014-05-25T12:30:00Z">
            <w:rPr/>
          </w:rPrChange>
        </w:rPr>
        <w:t>\}, \</w:t>
      </w:r>
      <w:proofErr w:type="spellStart"/>
      <w:r w:rsidRPr="009B063D">
        <w:rPr>
          <w:sz w:val="28"/>
          <w:szCs w:val="28"/>
          <w:rPrChange w:id="1022" w:author="user" w:date="2014-05-25T12:30:00Z">
            <w:rPr/>
          </w:rPrChange>
        </w:rPr>
        <w:t>forall</w:t>
      </w:r>
      <w:proofErr w:type="spellEnd"/>
      <w:r w:rsidRPr="009B063D">
        <w:rPr>
          <w:sz w:val="28"/>
          <w:szCs w:val="28"/>
          <w:rPrChange w:id="1023" w:author="user" w:date="2014-05-25T12:30:00Z">
            <w:rPr/>
          </w:rPrChange>
        </w:rPr>
        <w:t xml:space="preserve"> \hat{</w:t>
      </w:r>
      <w:proofErr w:type="spellStart"/>
      <w:r w:rsidRPr="009B063D">
        <w:rPr>
          <w:sz w:val="28"/>
          <w:szCs w:val="28"/>
          <w:rPrChange w:id="1024" w:author="user" w:date="2014-05-25T12:30:00Z">
            <w:rPr/>
          </w:rPrChange>
        </w:rPr>
        <w:t>y_i</w:t>
      </w:r>
      <w:proofErr w:type="spellEnd"/>
      <w:r w:rsidRPr="009B063D">
        <w:rPr>
          <w:sz w:val="28"/>
          <w:szCs w:val="28"/>
          <w:rPrChange w:id="1025" w:author="user" w:date="2014-05-25T12:30:00Z">
            <w:rPr/>
          </w:rPrChange>
        </w:rPr>
        <w:t>} \in\</w:t>
      </w:r>
      <w:proofErr w:type="spellStart"/>
      <w:r w:rsidRPr="009B063D">
        <w:rPr>
          <w:sz w:val="28"/>
          <w:szCs w:val="28"/>
          <w:rPrChange w:id="1026" w:author="user" w:date="2014-05-25T12:30:00Z">
            <w:rPr/>
          </w:rPrChange>
        </w:rPr>
        <w:t>mathcal</w:t>
      </w:r>
      <w:proofErr w:type="spellEnd"/>
      <w:r w:rsidRPr="009B063D">
        <w:rPr>
          <w:sz w:val="28"/>
          <w:szCs w:val="28"/>
          <w:rPrChange w:id="1027" w:author="user" w:date="2014-05-25T12:30:00Z">
            <w:rPr/>
          </w:rPrChange>
        </w:rPr>
        <w:t>{Y}: \</w:t>
      </w:r>
      <w:proofErr w:type="spellStart"/>
      <w:r w:rsidRPr="009B063D">
        <w:rPr>
          <w:sz w:val="28"/>
          <w:szCs w:val="28"/>
          <w:rPrChange w:id="1028" w:author="user" w:date="2014-05-25T12:30:00Z">
            <w:rPr/>
          </w:rPrChange>
        </w:rPr>
        <w:t>mathbf</w:t>
      </w:r>
      <w:proofErr w:type="spellEnd"/>
      <w:r w:rsidRPr="009B063D">
        <w:rPr>
          <w:sz w:val="28"/>
          <w:szCs w:val="28"/>
          <w:rPrChange w:id="1029" w:author="user" w:date="2014-05-25T12:30:00Z">
            <w:rPr/>
          </w:rPrChange>
        </w:rPr>
        <w:t>{w}^T [\Psi(</w:t>
      </w:r>
      <w:proofErr w:type="spellStart"/>
      <w:r w:rsidRPr="009B063D">
        <w:rPr>
          <w:sz w:val="28"/>
          <w:szCs w:val="28"/>
          <w:rPrChange w:id="1030" w:author="user" w:date="2014-05-25T12:30:00Z">
            <w:rPr/>
          </w:rPrChange>
        </w:rPr>
        <w:t>x_i</w:t>
      </w:r>
      <w:proofErr w:type="spellEnd"/>
      <w:r w:rsidRPr="009B063D">
        <w:rPr>
          <w:sz w:val="28"/>
          <w:szCs w:val="28"/>
          <w:rPrChange w:id="1031" w:author="user" w:date="2014-05-25T12:30:00Z">
            <w:rPr/>
          </w:rPrChange>
        </w:rPr>
        <w:t xml:space="preserve">, </w:t>
      </w:r>
      <w:proofErr w:type="spellStart"/>
      <w:r w:rsidRPr="009B063D">
        <w:rPr>
          <w:sz w:val="28"/>
          <w:szCs w:val="28"/>
          <w:rPrChange w:id="1032" w:author="user" w:date="2014-05-25T12:30:00Z">
            <w:rPr/>
          </w:rPrChange>
        </w:rPr>
        <w:t>y_i</w:t>
      </w:r>
      <w:proofErr w:type="spellEnd"/>
      <w:r w:rsidRPr="009B063D">
        <w:rPr>
          <w:sz w:val="28"/>
          <w:szCs w:val="28"/>
          <w:rPrChange w:id="1033" w:author="user" w:date="2014-05-25T12:30:00Z">
            <w:rPr/>
          </w:rPrChange>
        </w:rPr>
        <w:t>) - \Psi(</w:t>
      </w:r>
      <w:proofErr w:type="spellStart"/>
      <w:r w:rsidRPr="009B063D">
        <w:rPr>
          <w:sz w:val="28"/>
          <w:szCs w:val="28"/>
          <w:rPrChange w:id="1034" w:author="user" w:date="2014-05-25T12:30:00Z">
            <w:rPr/>
          </w:rPrChange>
        </w:rPr>
        <w:t>x_i</w:t>
      </w:r>
      <w:proofErr w:type="spellEnd"/>
      <w:r w:rsidRPr="009B063D">
        <w:rPr>
          <w:sz w:val="28"/>
          <w:szCs w:val="28"/>
          <w:rPrChange w:id="1035" w:author="user" w:date="2014-05-25T12:30:00Z">
            <w:rPr/>
          </w:rPrChange>
        </w:rPr>
        <w:t>, \hat{</w:t>
      </w:r>
      <w:proofErr w:type="spellStart"/>
      <w:r w:rsidRPr="009B063D">
        <w:rPr>
          <w:sz w:val="28"/>
          <w:szCs w:val="28"/>
          <w:rPrChange w:id="1036" w:author="user" w:date="2014-05-25T12:30:00Z">
            <w:rPr/>
          </w:rPrChange>
        </w:rPr>
        <w:t>y_i</w:t>
      </w:r>
      <w:proofErr w:type="spellEnd"/>
      <w:r w:rsidRPr="009B063D">
        <w:rPr>
          <w:sz w:val="28"/>
          <w:szCs w:val="28"/>
          <w:rPrChange w:id="1037" w:author="user" w:date="2014-05-25T12:30:00Z">
            <w:rPr/>
          </w:rPrChange>
        </w:rPr>
        <w:t>})] \</w:t>
      </w:r>
      <w:proofErr w:type="spellStart"/>
      <w:r w:rsidRPr="009B063D">
        <w:rPr>
          <w:sz w:val="28"/>
          <w:szCs w:val="28"/>
          <w:rPrChange w:id="1038" w:author="user" w:date="2014-05-25T12:30:00Z">
            <w:rPr/>
          </w:rPrChange>
        </w:rPr>
        <w:t>leq</w:t>
      </w:r>
      <w:proofErr w:type="spellEnd"/>
      <w:r w:rsidRPr="009B063D">
        <w:rPr>
          <w:sz w:val="28"/>
          <w:szCs w:val="28"/>
          <w:rPrChange w:id="1039" w:author="user" w:date="2014-05-25T12:30:00Z">
            <w:rPr/>
          </w:rPrChange>
        </w:rPr>
        <w:t xml:space="preserve"> \gamma\\</w:t>
      </w:r>
    </w:p>
    <w:p w:rsidR="00640F9D" w:rsidRPr="009B063D" w:rsidRDefault="00640F9D" w:rsidP="00640F9D">
      <w:pPr>
        <w:pStyle w:val="PreformattedText"/>
        <w:rPr>
          <w:sz w:val="28"/>
          <w:szCs w:val="28"/>
          <w:rPrChange w:id="1040" w:author="user" w:date="2014-05-25T12:30:00Z">
            <w:rPr/>
          </w:rPrChange>
        </w:rPr>
      </w:pPr>
      <w:r w:rsidRPr="009B063D">
        <w:rPr>
          <w:sz w:val="28"/>
          <w:szCs w:val="28"/>
          <w:rPrChange w:id="1041" w:author="user" w:date="2014-05-25T12:30:00Z">
            <w:rPr/>
          </w:rPrChange>
        </w:rPr>
        <w:t>\end{aligned}</w:t>
      </w:r>
    </w:p>
    <w:p w:rsidR="00640F9D" w:rsidRPr="009B063D" w:rsidRDefault="00640F9D" w:rsidP="00640F9D">
      <w:pPr>
        <w:pStyle w:val="PreformattedText"/>
        <w:rPr>
          <w:sz w:val="28"/>
          <w:szCs w:val="28"/>
          <w:rPrChange w:id="1042" w:author="user" w:date="2014-05-25T12:30:00Z">
            <w:rPr/>
          </w:rPrChange>
        </w:rPr>
      </w:pPr>
      <w:r w:rsidRPr="009B063D">
        <w:rPr>
          <w:sz w:val="28"/>
          <w:szCs w:val="28"/>
          <w:rPrChange w:id="1043" w:author="user" w:date="2014-05-25T12:30:00Z">
            <w:rPr/>
          </w:rPrChange>
        </w:rPr>
        <w:t>$$</w:t>
      </w:r>
    </w:p>
    <w:p w:rsidR="00640F9D" w:rsidRPr="009B063D" w:rsidRDefault="00640F9D" w:rsidP="00640F9D">
      <w:pPr>
        <w:pStyle w:val="PreformattedText"/>
        <w:rPr>
          <w:sz w:val="28"/>
          <w:szCs w:val="28"/>
          <w:rPrChange w:id="1044" w:author="user" w:date="2014-05-25T12:30:00Z">
            <w:rPr/>
          </w:rPrChange>
        </w:rPr>
      </w:pPr>
    </w:p>
    <w:p w:rsidR="00640F9D" w:rsidRPr="009B063D" w:rsidRDefault="00640F9D" w:rsidP="00640F9D">
      <w:pPr>
        <w:pStyle w:val="PreformattedText"/>
        <w:rPr>
          <w:sz w:val="28"/>
          <w:szCs w:val="28"/>
          <w:rPrChange w:id="1045" w:author="user" w:date="2014-05-25T12:30:00Z">
            <w:rPr/>
          </w:rPrChange>
        </w:rPr>
      </w:pPr>
      <w:r w:rsidRPr="009B063D">
        <w:rPr>
          <w:sz w:val="28"/>
          <w:szCs w:val="28"/>
          <w:rPrChange w:id="1046" w:author="user" w:date="2014-05-25T12:30:00Z">
            <w:rPr/>
          </w:rPrChange>
        </w:rPr>
        <w:t>, which is equivalent to the convex quadratic programming problem:</w:t>
      </w:r>
    </w:p>
    <w:p w:rsidR="00640F9D" w:rsidRPr="009B063D" w:rsidRDefault="00640F9D" w:rsidP="00640F9D">
      <w:pPr>
        <w:pStyle w:val="PreformattedText"/>
        <w:rPr>
          <w:sz w:val="28"/>
          <w:szCs w:val="28"/>
          <w:rPrChange w:id="1047" w:author="user" w:date="2014-05-25T12:30:00Z">
            <w:rPr/>
          </w:rPrChange>
        </w:rPr>
      </w:pPr>
      <w:r w:rsidRPr="009B063D">
        <w:rPr>
          <w:sz w:val="28"/>
          <w:szCs w:val="28"/>
          <w:rPrChange w:id="1048" w:author="user" w:date="2014-05-25T12:30:00Z">
            <w:rPr/>
          </w:rPrChange>
        </w:rPr>
        <w:t>$$</w:t>
      </w:r>
    </w:p>
    <w:p w:rsidR="00640F9D" w:rsidRPr="009B063D" w:rsidRDefault="00640F9D" w:rsidP="00640F9D">
      <w:pPr>
        <w:pStyle w:val="PreformattedText"/>
        <w:rPr>
          <w:sz w:val="28"/>
          <w:szCs w:val="28"/>
          <w:rPrChange w:id="1049" w:author="user" w:date="2014-05-25T12:30:00Z">
            <w:rPr/>
          </w:rPrChange>
        </w:rPr>
      </w:pPr>
      <w:r w:rsidRPr="009B063D">
        <w:rPr>
          <w:sz w:val="28"/>
          <w:szCs w:val="28"/>
          <w:rPrChange w:id="1050" w:author="user" w:date="2014-05-25T12:30:00Z">
            <w:rPr/>
          </w:rPrChange>
        </w:rPr>
        <w:t>\begin{aligned}</w:t>
      </w:r>
    </w:p>
    <w:p w:rsidR="00640F9D" w:rsidRPr="009B063D" w:rsidRDefault="00640F9D" w:rsidP="00640F9D">
      <w:pPr>
        <w:pStyle w:val="PreformattedText"/>
        <w:rPr>
          <w:sz w:val="28"/>
          <w:szCs w:val="28"/>
          <w:rPrChange w:id="1051" w:author="user" w:date="2014-05-25T12:30:00Z">
            <w:rPr/>
          </w:rPrChange>
        </w:rPr>
      </w:pPr>
      <w:r w:rsidRPr="009B063D">
        <w:rPr>
          <w:sz w:val="28"/>
          <w:szCs w:val="28"/>
          <w:rPrChange w:id="1052" w:author="user" w:date="2014-05-25T12:30:00Z">
            <w:rPr/>
          </w:rPrChange>
        </w:rPr>
        <w:t xml:space="preserve">   &amp; \min_{\</w:t>
      </w:r>
      <w:proofErr w:type="spellStart"/>
      <w:r w:rsidRPr="009B063D">
        <w:rPr>
          <w:sz w:val="28"/>
          <w:szCs w:val="28"/>
          <w:rPrChange w:id="1053" w:author="user" w:date="2014-05-25T12:30:00Z">
            <w:rPr/>
          </w:rPrChange>
        </w:rPr>
        <w:t>mathbf</w:t>
      </w:r>
      <w:proofErr w:type="spellEnd"/>
      <w:r w:rsidRPr="009B063D">
        <w:rPr>
          <w:sz w:val="28"/>
          <w:szCs w:val="28"/>
          <w:rPrChange w:id="1054" w:author="user" w:date="2014-05-25T12:30:00Z">
            <w:rPr/>
          </w:rPrChange>
        </w:rPr>
        <w:t>{w}, \</w:t>
      </w:r>
      <w:proofErr w:type="spellStart"/>
      <w:r w:rsidRPr="009B063D">
        <w:rPr>
          <w:sz w:val="28"/>
          <w:szCs w:val="28"/>
          <w:rPrChange w:id="1055" w:author="user" w:date="2014-05-25T12:30:00Z">
            <w:rPr/>
          </w:rPrChange>
        </w:rPr>
        <w:t>xi_i</w:t>
      </w:r>
      <w:proofErr w:type="spellEnd"/>
      <w:r w:rsidRPr="009B063D">
        <w:rPr>
          <w:sz w:val="28"/>
          <w:szCs w:val="28"/>
          <w:rPrChange w:id="1056" w:author="user" w:date="2014-05-25T12:30:00Z">
            <w:rPr/>
          </w:rPrChange>
        </w:rPr>
        <w:t xml:space="preserve"> \</w:t>
      </w:r>
      <w:proofErr w:type="spellStart"/>
      <w:r w:rsidRPr="009B063D">
        <w:rPr>
          <w:sz w:val="28"/>
          <w:szCs w:val="28"/>
          <w:rPrChange w:id="1057" w:author="user" w:date="2014-05-25T12:30:00Z">
            <w:rPr/>
          </w:rPrChange>
        </w:rPr>
        <w:t>geq</w:t>
      </w:r>
      <w:proofErr w:type="spellEnd"/>
      <w:r w:rsidRPr="009B063D">
        <w:rPr>
          <w:sz w:val="28"/>
          <w:szCs w:val="28"/>
          <w:rPrChange w:id="1058" w:author="user" w:date="2014-05-25T12:30:00Z">
            <w:rPr/>
          </w:rPrChange>
        </w:rPr>
        <w:t xml:space="preserve"> 0} \</w:t>
      </w:r>
      <w:proofErr w:type="spellStart"/>
      <w:r w:rsidRPr="009B063D">
        <w:rPr>
          <w:sz w:val="28"/>
          <w:szCs w:val="28"/>
          <w:rPrChange w:id="1059" w:author="user" w:date="2014-05-25T12:30:00Z">
            <w:rPr/>
          </w:rPrChange>
        </w:rPr>
        <w:t>frac</w:t>
      </w:r>
      <w:proofErr w:type="spellEnd"/>
      <w:r w:rsidRPr="009B063D">
        <w:rPr>
          <w:sz w:val="28"/>
          <w:szCs w:val="28"/>
          <w:rPrChange w:id="1060" w:author="user" w:date="2014-05-25T12:30:00Z">
            <w:rPr/>
          </w:rPrChange>
        </w:rPr>
        <w:t>{1}{2}\</w:t>
      </w:r>
      <w:proofErr w:type="spellStart"/>
      <w:r w:rsidRPr="009B063D">
        <w:rPr>
          <w:sz w:val="28"/>
          <w:szCs w:val="28"/>
          <w:rPrChange w:id="1061" w:author="user" w:date="2014-05-25T12:30:00Z">
            <w:rPr/>
          </w:rPrChange>
        </w:rPr>
        <w:t>mathbf</w:t>
      </w:r>
      <w:proofErr w:type="spellEnd"/>
      <w:r w:rsidRPr="009B063D">
        <w:rPr>
          <w:sz w:val="28"/>
          <w:szCs w:val="28"/>
          <w:rPrChange w:id="1062" w:author="user" w:date="2014-05-25T12:30:00Z">
            <w:rPr/>
          </w:rPrChange>
        </w:rPr>
        <w:t>{w}^T\</w:t>
      </w:r>
      <w:proofErr w:type="spellStart"/>
      <w:r w:rsidRPr="009B063D">
        <w:rPr>
          <w:sz w:val="28"/>
          <w:szCs w:val="28"/>
          <w:rPrChange w:id="1063" w:author="user" w:date="2014-05-25T12:30:00Z">
            <w:rPr/>
          </w:rPrChange>
        </w:rPr>
        <w:t>mathbf</w:t>
      </w:r>
      <w:proofErr w:type="spellEnd"/>
      <w:r w:rsidRPr="009B063D">
        <w:rPr>
          <w:sz w:val="28"/>
          <w:szCs w:val="28"/>
          <w:rPrChange w:id="1064" w:author="user" w:date="2014-05-25T12:30:00Z">
            <w:rPr/>
          </w:rPrChange>
        </w:rPr>
        <w:t>{w} \\\</w:t>
      </w:r>
    </w:p>
    <w:p w:rsidR="00640F9D" w:rsidRPr="009B063D" w:rsidRDefault="00640F9D" w:rsidP="00640F9D">
      <w:pPr>
        <w:pStyle w:val="PreformattedText"/>
        <w:rPr>
          <w:sz w:val="28"/>
          <w:szCs w:val="28"/>
          <w:rPrChange w:id="1065" w:author="user" w:date="2014-05-25T12:30:00Z">
            <w:rPr/>
          </w:rPrChange>
        </w:rPr>
      </w:pPr>
      <w:r w:rsidRPr="009B063D">
        <w:rPr>
          <w:sz w:val="28"/>
          <w:szCs w:val="28"/>
          <w:rPrChange w:id="1066" w:author="user" w:date="2014-05-25T12:30:00Z">
            <w:rPr/>
          </w:rPrChange>
        </w:rPr>
        <w:t xml:space="preserve">    &amp;</w:t>
      </w:r>
      <w:proofErr w:type="spellStart"/>
      <w:r w:rsidRPr="009B063D">
        <w:rPr>
          <w:sz w:val="28"/>
          <w:szCs w:val="28"/>
          <w:rPrChange w:id="1067" w:author="user" w:date="2014-05-25T12:30:00Z">
            <w:rPr/>
          </w:rPrChange>
        </w:rPr>
        <w:t>s.t.</w:t>
      </w:r>
      <w:proofErr w:type="spellEnd"/>
      <w:r w:rsidRPr="009B063D">
        <w:rPr>
          <w:sz w:val="28"/>
          <w:szCs w:val="28"/>
          <w:rPrChange w:id="1068" w:author="user" w:date="2014-05-25T12:30:00Z">
            <w:rPr/>
          </w:rPrChange>
        </w:rPr>
        <w:t>\; \</w:t>
      </w:r>
      <w:proofErr w:type="spellStart"/>
      <w:r w:rsidRPr="009B063D">
        <w:rPr>
          <w:sz w:val="28"/>
          <w:szCs w:val="28"/>
          <w:rPrChange w:id="1069" w:author="user" w:date="2014-05-25T12:30:00Z">
            <w:rPr/>
          </w:rPrChange>
        </w:rPr>
        <w:t>forall</w:t>
      </w:r>
      <w:proofErr w:type="spellEnd"/>
      <w:r w:rsidRPr="009B063D">
        <w:rPr>
          <w:sz w:val="28"/>
          <w:szCs w:val="28"/>
          <w:rPrChange w:id="1070" w:author="user" w:date="2014-05-25T12:30:00Z">
            <w:rPr/>
          </w:rPrChange>
        </w:rPr>
        <w:t xml:space="preserve"> </w:t>
      </w:r>
      <w:proofErr w:type="spellStart"/>
      <w:r w:rsidRPr="009B063D">
        <w:rPr>
          <w:sz w:val="28"/>
          <w:szCs w:val="28"/>
          <w:rPrChange w:id="1071" w:author="user" w:date="2014-05-25T12:30:00Z">
            <w:rPr/>
          </w:rPrChange>
        </w:rPr>
        <w:t>i</w:t>
      </w:r>
      <w:proofErr w:type="spellEnd"/>
      <w:r w:rsidRPr="009B063D">
        <w:rPr>
          <w:sz w:val="28"/>
          <w:szCs w:val="28"/>
          <w:rPrChange w:id="1072" w:author="user" w:date="2014-05-25T12:30:00Z">
            <w:rPr/>
          </w:rPrChange>
        </w:rPr>
        <w:t xml:space="preserve"> \in \{1,\</w:t>
      </w:r>
      <w:proofErr w:type="spellStart"/>
      <w:r w:rsidRPr="009B063D">
        <w:rPr>
          <w:sz w:val="28"/>
          <w:szCs w:val="28"/>
          <w:rPrChange w:id="1073" w:author="user" w:date="2014-05-25T12:30:00Z">
            <w:rPr/>
          </w:rPrChange>
        </w:rPr>
        <w:t>cdots,n</w:t>
      </w:r>
      <w:proofErr w:type="spellEnd"/>
      <w:r w:rsidRPr="009B063D">
        <w:rPr>
          <w:sz w:val="28"/>
          <w:szCs w:val="28"/>
          <w:rPrChange w:id="1074" w:author="user" w:date="2014-05-25T12:30:00Z">
            <w:rPr/>
          </w:rPrChange>
        </w:rPr>
        <w:t>\},\hat{</w:t>
      </w:r>
      <w:proofErr w:type="spellStart"/>
      <w:r w:rsidRPr="009B063D">
        <w:rPr>
          <w:sz w:val="28"/>
          <w:szCs w:val="28"/>
          <w:rPrChange w:id="1075" w:author="user" w:date="2014-05-25T12:30:00Z">
            <w:rPr/>
          </w:rPrChange>
        </w:rPr>
        <w:t>y_i</w:t>
      </w:r>
      <w:proofErr w:type="spellEnd"/>
      <w:r w:rsidRPr="009B063D">
        <w:rPr>
          <w:sz w:val="28"/>
          <w:szCs w:val="28"/>
          <w:rPrChange w:id="1076" w:author="user" w:date="2014-05-25T12:30:00Z">
            <w:rPr/>
          </w:rPrChange>
        </w:rPr>
        <w:t>} \in \</w:t>
      </w:r>
      <w:proofErr w:type="spellStart"/>
      <w:r w:rsidRPr="009B063D">
        <w:rPr>
          <w:sz w:val="28"/>
          <w:szCs w:val="28"/>
          <w:rPrChange w:id="1077" w:author="user" w:date="2014-05-25T12:30:00Z">
            <w:rPr/>
          </w:rPrChange>
        </w:rPr>
        <w:t>mathcal</w:t>
      </w:r>
      <w:proofErr w:type="spellEnd"/>
      <w:r w:rsidRPr="009B063D">
        <w:rPr>
          <w:sz w:val="28"/>
          <w:szCs w:val="28"/>
          <w:rPrChange w:id="1078" w:author="user" w:date="2014-05-25T12:30:00Z">
            <w:rPr/>
          </w:rPrChange>
        </w:rPr>
        <w:t>{Y}: \</w:t>
      </w:r>
      <w:proofErr w:type="spellStart"/>
      <w:r w:rsidRPr="009B063D">
        <w:rPr>
          <w:sz w:val="28"/>
          <w:szCs w:val="28"/>
          <w:rPrChange w:id="1079" w:author="user" w:date="2014-05-25T12:30:00Z">
            <w:rPr/>
          </w:rPrChange>
        </w:rPr>
        <w:t>mathbf</w:t>
      </w:r>
      <w:proofErr w:type="spellEnd"/>
      <w:r w:rsidRPr="009B063D">
        <w:rPr>
          <w:sz w:val="28"/>
          <w:szCs w:val="28"/>
          <w:rPrChange w:id="1080" w:author="user" w:date="2014-05-25T12:30:00Z">
            <w:rPr/>
          </w:rPrChange>
        </w:rPr>
        <w:t>{w}^T[\Psi(</w:t>
      </w:r>
      <w:proofErr w:type="spellStart"/>
      <w:r w:rsidRPr="009B063D">
        <w:rPr>
          <w:sz w:val="28"/>
          <w:szCs w:val="28"/>
          <w:rPrChange w:id="1081" w:author="user" w:date="2014-05-25T12:30:00Z">
            <w:rPr/>
          </w:rPrChange>
        </w:rPr>
        <w:t>x_i,y_i</w:t>
      </w:r>
      <w:proofErr w:type="spellEnd"/>
      <w:r w:rsidRPr="009B063D">
        <w:rPr>
          <w:sz w:val="28"/>
          <w:szCs w:val="28"/>
          <w:rPrChange w:id="1082" w:author="user" w:date="2014-05-25T12:30:00Z">
            <w:rPr/>
          </w:rPrChange>
        </w:rPr>
        <w:t>) - \Psi(</w:t>
      </w:r>
      <w:proofErr w:type="spellStart"/>
      <w:r w:rsidRPr="009B063D">
        <w:rPr>
          <w:sz w:val="28"/>
          <w:szCs w:val="28"/>
          <w:rPrChange w:id="1083" w:author="user" w:date="2014-05-25T12:30:00Z">
            <w:rPr/>
          </w:rPrChange>
        </w:rPr>
        <w:t>x_i</w:t>
      </w:r>
      <w:proofErr w:type="spellEnd"/>
      <w:r w:rsidRPr="009B063D">
        <w:rPr>
          <w:sz w:val="28"/>
          <w:szCs w:val="28"/>
          <w:rPrChange w:id="1084" w:author="user" w:date="2014-05-25T12:30:00Z">
            <w:rPr/>
          </w:rPrChange>
        </w:rPr>
        <w:t>,\hat{</w:t>
      </w:r>
      <w:proofErr w:type="spellStart"/>
      <w:r w:rsidRPr="009B063D">
        <w:rPr>
          <w:sz w:val="28"/>
          <w:szCs w:val="28"/>
          <w:rPrChange w:id="1085" w:author="user" w:date="2014-05-25T12:30:00Z">
            <w:rPr/>
          </w:rPrChange>
        </w:rPr>
        <w:t>y_i</w:t>
      </w:r>
      <w:proofErr w:type="spellEnd"/>
      <w:r w:rsidRPr="009B063D">
        <w:rPr>
          <w:sz w:val="28"/>
          <w:szCs w:val="28"/>
          <w:rPrChange w:id="1086" w:author="user" w:date="2014-05-25T12:30:00Z">
            <w:rPr/>
          </w:rPrChange>
        </w:rPr>
        <w:t>})] \</w:t>
      </w:r>
      <w:proofErr w:type="spellStart"/>
      <w:r w:rsidRPr="009B063D">
        <w:rPr>
          <w:sz w:val="28"/>
          <w:szCs w:val="28"/>
          <w:rPrChange w:id="1087" w:author="user" w:date="2014-05-25T12:30:00Z">
            <w:rPr/>
          </w:rPrChange>
        </w:rPr>
        <w:t>geq</w:t>
      </w:r>
      <w:proofErr w:type="spellEnd"/>
      <w:r w:rsidRPr="009B063D">
        <w:rPr>
          <w:sz w:val="28"/>
          <w:szCs w:val="28"/>
          <w:rPrChange w:id="1088" w:author="user" w:date="2014-05-25T12:30:00Z">
            <w:rPr/>
          </w:rPrChange>
        </w:rPr>
        <w:t xml:space="preserve"> 1\\</w:t>
      </w:r>
    </w:p>
    <w:p w:rsidR="00640F9D" w:rsidRPr="009B063D" w:rsidRDefault="00640F9D" w:rsidP="00640F9D">
      <w:pPr>
        <w:pStyle w:val="PreformattedText"/>
        <w:rPr>
          <w:sz w:val="28"/>
          <w:szCs w:val="28"/>
          <w:rPrChange w:id="1089" w:author="user" w:date="2014-05-25T12:30:00Z">
            <w:rPr/>
          </w:rPrChange>
        </w:rPr>
      </w:pPr>
      <w:r w:rsidRPr="009B063D">
        <w:rPr>
          <w:sz w:val="28"/>
          <w:szCs w:val="28"/>
          <w:rPrChange w:id="1090" w:author="user" w:date="2014-05-25T12:30:00Z">
            <w:rPr/>
          </w:rPrChange>
        </w:rPr>
        <w:t>\end{aligned}</w:t>
      </w:r>
    </w:p>
    <w:p w:rsidR="00640F9D" w:rsidRPr="009B063D" w:rsidRDefault="00640F9D" w:rsidP="00640F9D">
      <w:pPr>
        <w:pStyle w:val="PreformattedText"/>
        <w:rPr>
          <w:sz w:val="28"/>
          <w:szCs w:val="28"/>
          <w:rPrChange w:id="1091" w:author="user" w:date="2014-05-25T12:30:00Z">
            <w:rPr/>
          </w:rPrChange>
        </w:rPr>
      </w:pPr>
      <w:r w:rsidRPr="009B063D">
        <w:rPr>
          <w:sz w:val="28"/>
          <w:szCs w:val="28"/>
          <w:rPrChange w:id="1092" w:author="user" w:date="2014-05-25T12:30:00Z">
            <w:rPr/>
          </w:rPrChange>
        </w:rPr>
        <w:t>$$</w:t>
      </w:r>
    </w:p>
    <w:p w:rsidR="00640F9D" w:rsidRPr="009B063D" w:rsidRDefault="00640F9D" w:rsidP="00640F9D">
      <w:pPr>
        <w:pStyle w:val="PreformattedText"/>
        <w:rPr>
          <w:sz w:val="28"/>
          <w:szCs w:val="28"/>
          <w:rPrChange w:id="1093" w:author="user" w:date="2014-05-25T12:30:00Z">
            <w:rPr/>
          </w:rPrChange>
        </w:rPr>
      </w:pPr>
    </w:p>
    <w:p w:rsidR="00640F9D" w:rsidRPr="009B063D" w:rsidRDefault="00640F9D" w:rsidP="00640F9D">
      <w:pPr>
        <w:pStyle w:val="PreformattedText"/>
        <w:rPr>
          <w:sz w:val="28"/>
          <w:szCs w:val="28"/>
          <w:rPrChange w:id="1094" w:author="user" w:date="2014-05-25T12:30:00Z">
            <w:rPr/>
          </w:rPrChange>
        </w:rPr>
      </w:pPr>
      <w:r w:rsidRPr="009B063D">
        <w:rPr>
          <w:sz w:val="28"/>
          <w:szCs w:val="28"/>
          <w:rPrChange w:id="1095" w:author="user" w:date="2014-05-25T12:30:00Z">
            <w:rPr/>
          </w:rPrChange>
        </w:rPr>
        <w:t xml:space="preserve">To extend the linear-separable case to </w:t>
      </w:r>
      <w:ins w:id="1096" w:author="user" w:date="2014-05-25T15:55:00Z">
        <w:r w:rsidR="00486425">
          <w:rPr>
            <w:rFonts w:hint="eastAsia"/>
            <w:sz w:val="28"/>
            <w:szCs w:val="28"/>
          </w:rPr>
          <w:t xml:space="preserve">a </w:t>
        </w:r>
      </w:ins>
      <w:r w:rsidRPr="009B063D">
        <w:rPr>
          <w:sz w:val="28"/>
          <w:szCs w:val="28"/>
          <w:rPrChange w:id="1097" w:author="user" w:date="2014-05-25T12:30:00Z">
            <w:rPr/>
          </w:rPrChange>
        </w:rPr>
        <w:t>non-separable case, slack variables $\</w:t>
      </w:r>
      <w:proofErr w:type="spellStart"/>
      <w:r w:rsidRPr="009B063D">
        <w:rPr>
          <w:sz w:val="28"/>
          <w:szCs w:val="28"/>
          <w:rPrChange w:id="1098" w:author="user" w:date="2014-05-25T12:30:00Z">
            <w:rPr/>
          </w:rPrChange>
        </w:rPr>
        <w:t>varepsilon_i</w:t>
      </w:r>
      <w:proofErr w:type="spellEnd"/>
      <w:r w:rsidRPr="009B063D">
        <w:rPr>
          <w:sz w:val="28"/>
          <w:szCs w:val="28"/>
          <w:rPrChange w:id="1099" w:author="user" w:date="2014-05-25T12:30:00Z">
            <w:rPr/>
          </w:rPrChange>
        </w:rPr>
        <w:t xml:space="preserve">$ </w:t>
      </w:r>
      <w:del w:id="1100" w:author="user" w:date="2014-05-25T15:55:00Z">
        <w:r w:rsidRPr="009B063D" w:rsidDel="00486425">
          <w:rPr>
            <w:sz w:val="28"/>
            <w:szCs w:val="28"/>
            <w:rPrChange w:id="1101" w:author="user" w:date="2014-05-25T12:30:00Z">
              <w:rPr/>
            </w:rPrChange>
          </w:rPr>
          <w:delText>can be</w:delText>
        </w:r>
      </w:del>
      <w:ins w:id="1102" w:author="user" w:date="2014-05-25T15:55:00Z">
        <w:r w:rsidR="00486425">
          <w:rPr>
            <w:rFonts w:hint="eastAsia"/>
            <w:sz w:val="28"/>
            <w:szCs w:val="28"/>
          </w:rPr>
          <w:t>are</w:t>
        </w:r>
      </w:ins>
      <w:r w:rsidRPr="009B063D">
        <w:rPr>
          <w:sz w:val="28"/>
          <w:szCs w:val="28"/>
          <w:rPrChange w:id="1103" w:author="user" w:date="2014-05-25T12:30:00Z">
            <w:rPr/>
          </w:rPrChange>
        </w:rPr>
        <w:t xml:space="preserve"> introduced to penalize prediction errors, </w:t>
      </w:r>
      <w:ins w:id="1104" w:author="user" w:date="2014-05-25T15:56:00Z">
        <w:r w:rsidR="00486425">
          <w:rPr>
            <w:rFonts w:hint="eastAsia"/>
            <w:sz w:val="28"/>
            <w:szCs w:val="28"/>
          </w:rPr>
          <w:t xml:space="preserve">which </w:t>
        </w:r>
      </w:ins>
      <w:r w:rsidRPr="009B063D">
        <w:rPr>
          <w:sz w:val="28"/>
          <w:szCs w:val="28"/>
          <w:rPrChange w:id="1105" w:author="user" w:date="2014-05-25T12:30:00Z">
            <w:rPr/>
          </w:rPrChange>
        </w:rPr>
        <w:t xml:space="preserve">results in </w:t>
      </w:r>
      <w:proofErr w:type="gramStart"/>
      <w:r w:rsidRPr="009B063D">
        <w:rPr>
          <w:sz w:val="28"/>
          <w:szCs w:val="28"/>
          <w:rPrChange w:id="1106" w:author="user" w:date="2014-05-25T12:30:00Z">
            <w:rPr/>
          </w:rPrChange>
        </w:rPr>
        <w:t>a soft</w:t>
      </w:r>
      <w:proofErr w:type="gramEnd"/>
      <w:r w:rsidRPr="009B063D">
        <w:rPr>
          <w:sz w:val="28"/>
          <w:szCs w:val="28"/>
          <w:rPrChange w:id="1107" w:author="user" w:date="2014-05-25T12:30:00Z">
            <w:rPr/>
          </w:rPrChange>
        </w:rPr>
        <w:t>-margin formalization:</w:t>
      </w:r>
    </w:p>
    <w:p w:rsidR="00640F9D" w:rsidRPr="009B063D" w:rsidRDefault="00640F9D" w:rsidP="00640F9D">
      <w:pPr>
        <w:pStyle w:val="PreformattedText"/>
        <w:rPr>
          <w:sz w:val="28"/>
          <w:szCs w:val="28"/>
          <w:rPrChange w:id="1108" w:author="user" w:date="2014-05-25T12:30:00Z">
            <w:rPr/>
          </w:rPrChange>
        </w:rPr>
      </w:pPr>
      <w:r w:rsidRPr="009B063D">
        <w:rPr>
          <w:sz w:val="28"/>
          <w:szCs w:val="28"/>
          <w:rPrChange w:id="1109" w:author="user" w:date="2014-05-25T12:30:00Z">
            <w:rPr/>
          </w:rPrChange>
        </w:rPr>
        <w:t>$$</w:t>
      </w:r>
    </w:p>
    <w:p w:rsidR="00640F9D" w:rsidRPr="009B063D" w:rsidRDefault="00640F9D" w:rsidP="00640F9D">
      <w:pPr>
        <w:pStyle w:val="PreformattedText"/>
        <w:rPr>
          <w:sz w:val="28"/>
          <w:szCs w:val="28"/>
          <w:rPrChange w:id="1110" w:author="user" w:date="2014-05-25T12:30:00Z">
            <w:rPr/>
          </w:rPrChange>
        </w:rPr>
      </w:pPr>
      <w:r w:rsidRPr="009B063D">
        <w:rPr>
          <w:sz w:val="28"/>
          <w:szCs w:val="28"/>
          <w:rPrChange w:id="1111" w:author="user" w:date="2014-05-25T12:30:00Z">
            <w:rPr/>
          </w:rPrChange>
        </w:rPr>
        <w:t>\begin{aligned}</w:t>
      </w:r>
    </w:p>
    <w:p w:rsidR="00640F9D" w:rsidRPr="009B063D" w:rsidRDefault="00640F9D" w:rsidP="00640F9D">
      <w:pPr>
        <w:pStyle w:val="PreformattedText"/>
        <w:rPr>
          <w:sz w:val="28"/>
          <w:szCs w:val="28"/>
          <w:rPrChange w:id="1112" w:author="user" w:date="2014-05-25T12:30:00Z">
            <w:rPr/>
          </w:rPrChange>
        </w:rPr>
      </w:pPr>
      <w:r w:rsidRPr="009B063D">
        <w:rPr>
          <w:sz w:val="28"/>
          <w:szCs w:val="28"/>
          <w:rPrChange w:id="1113" w:author="user" w:date="2014-05-25T12:30:00Z">
            <w:rPr/>
          </w:rPrChange>
        </w:rPr>
        <w:t xml:space="preserve">   &amp; \min_{\</w:t>
      </w:r>
      <w:proofErr w:type="spellStart"/>
      <w:r w:rsidRPr="009B063D">
        <w:rPr>
          <w:sz w:val="28"/>
          <w:szCs w:val="28"/>
          <w:rPrChange w:id="1114" w:author="user" w:date="2014-05-25T12:30:00Z">
            <w:rPr/>
          </w:rPrChange>
        </w:rPr>
        <w:t>mathbf</w:t>
      </w:r>
      <w:proofErr w:type="spellEnd"/>
      <w:r w:rsidRPr="009B063D">
        <w:rPr>
          <w:sz w:val="28"/>
          <w:szCs w:val="28"/>
          <w:rPrChange w:id="1115" w:author="user" w:date="2014-05-25T12:30:00Z">
            <w:rPr/>
          </w:rPrChange>
        </w:rPr>
        <w:t>{w}, \</w:t>
      </w:r>
      <w:proofErr w:type="spellStart"/>
      <w:r w:rsidRPr="009B063D">
        <w:rPr>
          <w:sz w:val="28"/>
          <w:szCs w:val="28"/>
          <w:rPrChange w:id="1116" w:author="user" w:date="2014-05-25T12:30:00Z">
            <w:rPr/>
          </w:rPrChange>
        </w:rPr>
        <w:t>xi_i</w:t>
      </w:r>
      <w:proofErr w:type="spellEnd"/>
      <w:r w:rsidRPr="009B063D">
        <w:rPr>
          <w:sz w:val="28"/>
          <w:szCs w:val="28"/>
          <w:rPrChange w:id="1117" w:author="user" w:date="2014-05-25T12:30:00Z">
            <w:rPr/>
          </w:rPrChange>
        </w:rPr>
        <w:t xml:space="preserve"> \</w:t>
      </w:r>
      <w:proofErr w:type="spellStart"/>
      <w:r w:rsidRPr="009B063D">
        <w:rPr>
          <w:sz w:val="28"/>
          <w:szCs w:val="28"/>
          <w:rPrChange w:id="1118" w:author="user" w:date="2014-05-25T12:30:00Z">
            <w:rPr/>
          </w:rPrChange>
        </w:rPr>
        <w:t>geq</w:t>
      </w:r>
      <w:proofErr w:type="spellEnd"/>
      <w:r w:rsidRPr="009B063D">
        <w:rPr>
          <w:sz w:val="28"/>
          <w:szCs w:val="28"/>
          <w:rPrChange w:id="1119" w:author="user" w:date="2014-05-25T12:30:00Z">
            <w:rPr/>
          </w:rPrChange>
        </w:rPr>
        <w:t xml:space="preserve"> 0} \</w:t>
      </w:r>
      <w:proofErr w:type="spellStart"/>
      <w:r w:rsidRPr="009B063D">
        <w:rPr>
          <w:sz w:val="28"/>
          <w:szCs w:val="28"/>
          <w:rPrChange w:id="1120" w:author="user" w:date="2014-05-25T12:30:00Z">
            <w:rPr/>
          </w:rPrChange>
        </w:rPr>
        <w:t>frac</w:t>
      </w:r>
      <w:proofErr w:type="spellEnd"/>
      <w:r w:rsidRPr="009B063D">
        <w:rPr>
          <w:sz w:val="28"/>
          <w:szCs w:val="28"/>
          <w:rPrChange w:id="1121" w:author="user" w:date="2014-05-25T12:30:00Z">
            <w:rPr/>
          </w:rPrChange>
        </w:rPr>
        <w:t>{1}{2}\</w:t>
      </w:r>
      <w:proofErr w:type="spellStart"/>
      <w:r w:rsidRPr="009B063D">
        <w:rPr>
          <w:sz w:val="28"/>
          <w:szCs w:val="28"/>
          <w:rPrChange w:id="1122" w:author="user" w:date="2014-05-25T12:30:00Z">
            <w:rPr/>
          </w:rPrChange>
        </w:rPr>
        <w:t>mathbf</w:t>
      </w:r>
      <w:proofErr w:type="spellEnd"/>
      <w:r w:rsidRPr="009B063D">
        <w:rPr>
          <w:sz w:val="28"/>
          <w:szCs w:val="28"/>
          <w:rPrChange w:id="1123" w:author="user" w:date="2014-05-25T12:30:00Z">
            <w:rPr/>
          </w:rPrChange>
        </w:rPr>
        <w:t>{w}^T\</w:t>
      </w:r>
      <w:proofErr w:type="spellStart"/>
      <w:r w:rsidRPr="009B063D">
        <w:rPr>
          <w:sz w:val="28"/>
          <w:szCs w:val="28"/>
          <w:rPrChange w:id="1124" w:author="user" w:date="2014-05-25T12:30:00Z">
            <w:rPr/>
          </w:rPrChange>
        </w:rPr>
        <w:t>mathbf</w:t>
      </w:r>
      <w:proofErr w:type="spellEnd"/>
      <w:r w:rsidRPr="009B063D">
        <w:rPr>
          <w:sz w:val="28"/>
          <w:szCs w:val="28"/>
          <w:rPrChange w:id="1125" w:author="user" w:date="2014-05-25T12:30:00Z">
            <w:rPr/>
          </w:rPrChange>
        </w:rPr>
        <w:t>{w} + \</w:t>
      </w:r>
      <w:proofErr w:type="spellStart"/>
      <w:r w:rsidRPr="009B063D">
        <w:rPr>
          <w:sz w:val="28"/>
          <w:szCs w:val="28"/>
          <w:rPrChange w:id="1126" w:author="user" w:date="2014-05-25T12:30:00Z">
            <w:rPr/>
          </w:rPrChange>
        </w:rPr>
        <w:t>frac</w:t>
      </w:r>
      <w:proofErr w:type="spellEnd"/>
      <w:r w:rsidRPr="009B063D">
        <w:rPr>
          <w:sz w:val="28"/>
          <w:szCs w:val="28"/>
          <w:rPrChange w:id="1127" w:author="user" w:date="2014-05-25T12:30:00Z">
            <w:rPr/>
          </w:rPrChange>
        </w:rPr>
        <w:t>{C}{n}\</w:t>
      </w:r>
      <w:proofErr w:type="spellStart"/>
      <w:r w:rsidRPr="009B063D">
        <w:rPr>
          <w:sz w:val="28"/>
          <w:szCs w:val="28"/>
          <w:rPrChange w:id="1128" w:author="user" w:date="2014-05-25T12:30:00Z">
            <w:rPr/>
          </w:rPrChange>
        </w:rPr>
        <w:t>sum^n</w:t>
      </w:r>
      <w:proofErr w:type="spellEnd"/>
      <w:r w:rsidRPr="009B063D">
        <w:rPr>
          <w:sz w:val="28"/>
          <w:szCs w:val="28"/>
          <w:rPrChange w:id="1129" w:author="user" w:date="2014-05-25T12:30:00Z">
            <w:rPr/>
          </w:rPrChange>
        </w:rPr>
        <w:t>_{</w:t>
      </w:r>
      <w:proofErr w:type="spellStart"/>
      <w:r w:rsidRPr="009B063D">
        <w:rPr>
          <w:sz w:val="28"/>
          <w:szCs w:val="28"/>
          <w:rPrChange w:id="1130" w:author="user" w:date="2014-05-25T12:30:00Z">
            <w:rPr/>
          </w:rPrChange>
        </w:rPr>
        <w:t>i</w:t>
      </w:r>
      <w:proofErr w:type="spellEnd"/>
      <w:r w:rsidRPr="009B063D">
        <w:rPr>
          <w:sz w:val="28"/>
          <w:szCs w:val="28"/>
          <w:rPrChange w:id="1131" w:author="user" w:date="2014-05-25T12:30:00Z">
            <w:rPr/>
          </w:rPrChange>
        </w:rPr>
        <w:t>=1}\</w:t>
      </w:r>
      <w:proofErr w:type="spellStart"/>
      <w:r w:rsidRPr="009B063D">
        <w:rPr>
          <w:sz w:val="28"/>
          <w:szCs w:val="28"/>
          <w:rPrChange w:id="1132" w:author="user" w:date="2014-05-25T12:30:00Z">
            <w:rPr/>
          </w:rPrChange>
        </w:rPr>
        <w:t>xi_i</w:t>
      </w:r>
      <w:proofErr w:type="spellEnd"/>
      <w:r w:rsidRPr="009B063D">
        <w:rPr>
          <w:sz w:val="28"/>
          <w:szCs w:val="28"/>
          <w:rPrChange w:id="1133" w:author="user" w:date="2014-05-25T12:30:00Z">
            <w:rPr/>
          </w:rPrChange>
        </w:rPr>
        <w:t>\\</w:t>
      </w:r>
    </w:p>
    <w:p w:rsidR="00640F9D" w:rsidRPr="009B063D" w:rsidRDefault="00640F9D" w:rsidP="00640F9D">
      <w:pPr>
        <w:pStyle w:val="PreformattedText"/>
        <w:rPr>
          <w:sz w:val="28"/>
          <w:szCs w:val="28"/>
          <w:rPrChange w:id="1134" w:author="user" w:date="2014-05-25T12:30:00Z">
            <w:rPr/>
          </w:rPrChange>
        </w:rPr>
      </w:pPr>
      <w:r w:rsidRPr="009B063D">
        <w:rPr>
          <w:sz w:val="28"/>
          <w:szCs w:val="28"/>
          <w:rPrChange w:id="1135" w:author="user" w:date="2014-05-25T12:30:00Z">
            <w:rPr/>
          </w:rPrChange>
        </w:rPr>
        <w:t xml:space="preserve">    &amp;</w:t>
      </w:r>
      <w:proofErr w:type="spellStart"/>
      <w:r w:rsidRPr="009B063D">
        <w:rPr>
          <w:sz w:val="28"/>
          <w:szCs w:val="28"/>
          <w:rPrChange w:id="1136" w:author="user" w:date="2014-05-25T12:30:00Z">
            <w:rPr/>
          </w:rPrChange>
        </w:rPr>
        <w:t>s.t.</w:t>
      </w:r>
      <w:proofErr w:type="spellEnd"/>
      <w:r w:rsidRPr="009B063D">
        <w:rPr>
          <w:sz w:val="28"/>
          <w:szCs w:val="28"/>
          <w:rPrChange w:id="1137" w:author="user" w:date="2014-05-25T12:30:00Z">
            <w:rPr/>
          </w:rPrChange>
        </w:rPr>
        <w:t>\; \</w:t>
      </w:r>
      <w:proofErr w:type="spellStart"/>
      <w:r w:rsidRPr="009B063D">
        <w:rPr>
          <w:sz w:val="28"/>
          <w:szCs w:val="28"/>
          <w:rPrChange w:id="1138" w:author="user" w:date="2014-05-25T12:30:00Z">
            <w:rPr/>
          </w:rPrChange>
        </w:rPr>
        <w:t>forall</w:t>
      </w:r>
      <w:proofErr w:type="spellEnd"/>
      <w:r w:rsidRPr="009B063D">
        <w:rPr>
          <w:sz w:val="28"/>
          <w:szCs w:val="28"/>
          <w:rPrChange w:id="1139" w:author="user" w:date="2014-05-25T12:30:00Z">
            <w:rPr/>
          </w:rPrChange>
        </w:rPr>
        <w:t xml:space="preserve"> </w:t>
      </w:r>
      <w:proofErr w:type="spellStart"/>
      <w:r w:rsidRPr="009B063D">
        <w:rPr>
          <w:sz w:val="28"/>
          <w:szCs w:val="28"/>
          <w:rPrChange w:id="1140" w:author="user" w:date="2014-05-25T12:30:00Z">
            <w:rPr/>
          </w:rPrChange>
        </w:rPr>
        <w:t>i</w:t>
      </w:r>
      <w:proofErr w:type="spellEnd"/>
      <w:r w:rsidRPr="009B063D">
        <w:rPr>
          <w:sz w:val="28"/>
          <w:szCs w:val="28"/>
          <w:rPrChange w:id="1141" w:author="user" w:date="2014-05-25T12:30:00Z">
            <w:rPr/>
          </w:rPrChange>
        </w:rPr>
        <w:t xml:space="preserve"> \in \{1,\</w:t>
      </w:r>
      <w:proofErr w:type="spellStart"/>
      <w:r w:rsidRPr="009B063D">
        <w:rPr>
          <w:sz w:val="28"/>
          <w:szCs w:val="28"/>
          <w:rPrChange w:id="1142" w:author="user" w:date="2014-05-25T12:30:00Z">
            <w:rPr/>
          </w:rPrChange>
        </w:rPr>
        <w:t>cdots,n</w:t>
      </w:r>
      <w:proofErr w:type="spellEnd"/>
      <w:r w:rsidRPr="009B063D">
        <w:rPr>
          <w:sz w:val="28"/>
          <w:szCs w:val="28"/>
          <w:rPrChange w:id="1143" w:author="user" w:date="2014-05-25T12:30:00Z">
            <w:rPr/>
          </w:rPrChange>
        </w:rPr>
        <w:t>\},\hat{</w:t>
      </w:r>
      <w:proofErr w:type="spellStart"/>
      <w:r w:rsidRPr="009B063D">
        <w:rPr>
          <w:sz w:val="28"/>
          <w:szCs w:val="28"/>
          <w:rPrChange w:id="1144" w:author="user" w:date="2014-05-25T12:30:00Z">
            <w:rPr/>
          </w:rPrChange>
        </w:rPr>
        <w:t>y_i</w:t>
      </w:r>
      <w:proofErr w:type="spellEnd"/>
      <w:r w:rsidRPr="009B063D">
        <w:rPr>
          <w:sz w:val="28"/>
          <w:szCs w:val="28"/>
          <w:rPrChange w:id="1145" w:author="user" w:date="2014-05-25T12:30:00Z">
            <w:rPr/>
          </w:rPrChange>
        </w:rPr>
        <w:t>} \in \</w:t>
      </w:r>
      <w:proofErr w:type="spellStart"/>
      <w:r w:rsidRPr="009B063D">
        <w:rPr>
          <w:sz w:val="28"/>
          <w:szCs w:val="28"/>
          <w:rPrChange w:id="1146" w:author="user" w:date="2014-05-25T12:30:00Z">
            <w:rPr/>
          </w:rPrChange>
        </w:rPr>
        <w:t>mathcal</w:t>
      </w:r>
      <w:proofErr w:type="spellEnd"/>
      <w:r w:rsidRPr="009B063D">
        <w:rPr>
          <w:sz w:val="28"/>
          <w:szCs w:val="28"/>
          <w:rPrChange w:id="1147" w:author="user" w:date="2014-05-25T12:30:00Z">
            <w:rPr/>
          </w:rPrChange>
        </w:rPr>
        <w:t>{Y}: \</w:t>
      </w:r>
      <w:proofErr w:type="spellStart"/>
      <w:r w:rsidRPr="009B063D">
        <w:rPr>
          <w:sz w:val="28"/>
          <w:szCs w:val="28"/>
          <w:rPrChange w:id="1148" w:author="user" w:date="2014-05-25T12:30:00Z">
            <w:rPr/>
          </w:rPrChange>
        </w:rPr>
        <w:t>mathbf</w:t>
      </w:r>
      <w:proofErr w:type="spellEnd"/>
      <w:r w:rsidRPr="009B063D">
        <w:rPr>
          <w:sz w:val="28"/>
          <w:szCs w:val="28"/>
          <w:rPrChange w:id="1149" w:author="user" w:date="2014-05-25T12:30:00Z">
            <w:rPr/>
          </w:rPrChange>
        </w:rPr>
        <w:t>{w}^T[\Psi(</w:t>
      </w:r>
      <w:proofErr w:type="spellStart"/>
      <w:r w:rsidRPr="009B063D">
        <w:rPr>
          <w:sz w:val="28"/>
          <w:szCs w:val="28"/>
          <w:rPrChange w:id="1150" w:author="user" w:date="2014-05-25T12:30:00Z">
            <w:rPr/>
          </w:rPrChange>
        </w:rPr>
        <w:t>x_i,y_i</w:t>
      </w:r>
      <w:proofErr w:type="spellEnd"/>
      <w:r w:rsidRPr="009B063D">
        <w:rPr>
          <w:sz w:val="28"/>
          <w:szCs w:val="28"/>
          <w:rPrChange w:id="1151" w:author="user" w:date="2014-05-25T12:30:00Z">
            <w:rPr/>
          </w:rPrChange>
        </w:rPr>
        <w:t>) - \Psi(</w:t>
      </w:r>
      <w:proofErr w:type="spellStart"/>
      <w:r w:rsidRPr="009B063D">
        <w:rPr>
          <w:sz w:val="28"/>
          <w:szCs w:val="28"/>
          <w:rPrChange w:id="1152" w:author="user" w:date="2014-05-25T12:30:00Z">
            <w:rPr/>
          </w:rPrChange>
        </w:rPr>
        <w:t>x_i</w:t>
      </w:r>
      <w:proofErr w:type="spellEnd"/>
      <w:r w:rsidRPr="009B063D">
        <w:rPr>
          <w:sz w:val="28"/>
          <w:szCs w:val="28"/>
          <w:rPrChange w:id="1153" w:author="user" w:date="2014-05-25T12:30:00Z">
            <w:rPr/>
          </w:rPrChange>
        </w:rPr>
        <w:t>,\hat{</w:t>
      </w:r>
      <w:proofErr w:type="spellStart"/>
      <w:r w:rsidRPr="009B063D">
        <w:rPr>
          <w:sz w:val="28"/>
          <w:szCs w:val="28"/>
          <w:rPrChange w:id="1154" w:author="user" w:date="2014-05-25T12:30:00Z">
            <w:rPr/>
          </w:rPrChange>
        </w:rPr>
        <w:t>y_i</w:t>
      </w:r>
      <w:proofErr w:type="spellEnd"/>
      <w:r w:rsidRPr="009B063D">
        <w:rPr>
          <w:sz w:val="28"/>
          <w:szCs w:val="28"/>
          <w:rPrChange w:id="1155" w:author="user" w:date="2014-05-25T12:30:00Z">
            <w:rPr/>
          </w:rPrChange>
        </w:rPr>
        <w:t>})] \</w:t>
      </w:r>
      <w:proofErr w:type="spellStart"/>
      <w:r w:rsidRPr="009B063D">
        <w:rPr>
          <w:sz w:val="28"/>
          <w:szCs w:val="28"/>
          <w:rPrChange w:id="1156" w:author="user" w:date="2014-05-25T12:30:00Z">
            <w:rPr/>
          </w:rPrChange>
        </w:rPr>
        <w:t>geq</w:t>
      </w:r>
      <w:proofErr w:type="spellEnd"/>
      <w:r w:rsidRPr="009B063D">
        <w:rPr>
          <w:sz w:val="28"/>
          <w:szCs w:val="28"/>
          <w:rPrChange w:id="1157" w:author="user" w:date="2014-05-25T12:30:00Z">
            <w:rPr/>
          </w:rPrChange>
        </w:rPr>
        <w:t xml:space="preserve"> 1 - \</w:t>
      </w:r>
      <w:proofErr w:type="spellStart"/>
      <w:r w:rsidRPr="009B063D">
        <w:rPr>
          <w:sz w:val="28"/>
          <w:szCs w:val="28"/>
          <w:rPrChange w:id="1158" w:author="user" w:date="2014-05-25T12:30:00Z">
            <w:rPr/>
          </w:rPrChange>
        </w:rPr>
        <w:t>xi_i</w:t>
      </w:r>
      <w:proofErr w:type="spellEnd"/>
      <w:r w:rsidRPr="009B063D">
        <w:rPr>
          <w:sz w:val="28"/>
          <w:szCs w:val="28"/>
          <w:rPrChange w:id="1159" w:author="user" w:date="2014-05-25T12:30:00Z">
            <w:rPr/>
          </w:rPrChange>
        </w:rPr>
        <w:t xml:space="preserve"> \\</w:t>
      </w:r>
    </w:p>
    <w:p w:rsidR="00640F9D" w:rsidRPr="009B063D" w:rsidRDefault="00640F9D" w:rsidP="00640F9D">
      <w:pPr>
        <w:pStyle w:val="PreformattedText"/>
        <w:rPr>
          <w:sz w:val="28"/>
          <w:szCs w:val="28"/>
          <w:rPrChange w:id="1160" w:author="user" w:date="2014-05-25T12:30:00Z">
            <w:rPr/>
          </w:rPrChange>
        </w:rPr>
      </w:pPr>
      <w:r w:rsidRPr="009B063D">
        <w:rPr>
          <w:sz w:val="28"/>
          <w:szCs w:val="28"/>
          <w:rPrChange w:id="1161" w:author="user" w:date="2014-05-25T12:30:00Z">
            <w:rPr/>
          </w:rPrChange>
        </w:rPr>
        <w:t>\end{aligned}</w:t>
      </w:r>
    </w:p>
    <w:p w:rsidR="00640F9D" w:rsidRPr="009B063D" w:rsidRDefault="00640F9D" w:rsidP="00640F9D">
      <w:pPr>
        <w:pStyle w:val="PreformattedText"/>
        <w:rPr>
          <w:sz w:val="28"/>
          <w:szCs w:val="28"/>
          <w:rPrChange w:id="1162" w:author="user" w:date="2014-05-25T12:30:00Z">
            <w:rPr/>
          </w:rPrChange>
        </w:rPr>
      </w:pPr>
      <w:r w:rsidRPr="009B063D">
        <w:rPr>
          <w:sz w:val="28"/>
          <w:szCs w:val="28"/>
          <w:rPrChange w:id="1163" w:author="user" w:date="2014-05-25T12:30:00Z">
            <w:rPr/>
          </w:rPrChange>
        </w:rPr>
        <w:t>$$</w:t>
      </w:r>
    </w:p>
    <w:p w:rsidR="00640F9D" w:rsidRPr="009B063D" w:rsidRDefault="00640F9D" w:rsidP="00640F9D">
      <w:pPr>
        <w:pStyle w:val="PreformattedText"/>
        <w:rPr>
          <w:sz w:val="28"/>
          <w:szCs w:val="28"/>
          <w:rPrChange w:id="1164" w:author="user" w:date="2014-05-25T12:30:00Z">
            <w:rPr/>
          </w:rPrChange>
        </w:rPr>
      </w:pPr>
    </w:p>
    <w:p w:rsidR="00640F9D" w:rsidRPr="009B063D" w:rsidRDefault="00640F9D" w:rsidP="00640F9D">
      <w:pPr>
        <w:pStyle w:val="PreformattedText"/>
        <w:rPr>
          <w:sz w:val="28"/>
          <w:szCs w:val="28"/>
          <w:rPrChange w:id="1165" w:author="user" w:date="2014-05-25T12:30:00Z">
            <w:rPr/>
          </w:rPrChange>
        </w:rPr>
      </w:pPr>
      <w:r w:rsidRPr="009B063D">
        <w:rPr>
          <w:sz w:val="28"/>
          <w:szCs w:val="28"/>
          <w:rPrChange w:id="1166" w:author="user" w:date="2014-05-25T12:30:00Z">
            <w:rPr/>
          </w:rPrChange>
        </w:rPr>
        <w:t>$C$ is the weighting parameter controlling the trade-off between low training error and large margin. The optimal $C$ varies between different problems, so experiment</w:t>
      </w:r>
      <w:ins w:id="1167" w:author="user" w:date="2014-05-25T15:56:00Z">
        <w:r w:rsidR="00486425">
          <w:rPr>
            <w:rFonts w:hint="eastAsia"/>
            <w:sz w:val="28"/>
            <w:szCs w:val="28"/>
          </w:rPr>
          <w:t>s</w:t>
        </w:r>
      </w:ins>
      <w:r w:rsidRPr="009B063D">
        <w:rPr>
          <w:sz w:val="28"/>
          <w:szCs w:val="28"/>
          <w:rPrChange w:id="1168" w:author="user" w:date="2014-05-25T12:30:00Z">
            <w:rPr/>
          </w:rPrChange>
        </w:rPr>
        <w:t xml:space="preserve"> should be conducted to find the optimal $C$ for our problem.</w:t>
      </w:r>
    </w:p>
    <w:p w:rsidR="00640F9D" w:rsidRPr="009B063D" w:rsidRDefault="00640F9D" w:rsidP="00640F9D">
      <w:pPr>
        <w:pStyle w:val="PreformattedText"/>
        <w:rPr>
          <w:sz w:val="28"/>
          <w:szCs w:val="28"/>
          <w:rPrChange w:id="1169" w:author="user" w:date="2014-05-25T12:30:00Z">
            <w:rPr/>
          </w:rPrChange>
        </w:rPr>
      </w:pPr>
    </w:p>
    <w:p w:rsidR="00640F9D" w:rsidRPr="009B063D" w:rsidRDefault="00640F9D" w:rsidP="00640F9D">
      <w:pPr>
        <w:pStyle w:val="PreformattedText"/>
        <w:rPr>
          <w:sz w:val="28"/>
          <w:szCs w:val="28"/>
          <w:rPrChange w:id="1170" w:author="user" w:date="2014-05-25T12:30:00Z">
            <w:rPr/>
          </w:rPrChange>
        </w:rPr>
      </w:pPr>
      <w:r w:rsidRPr="009B063D">
        <w:rPr>
          <w:sz w:val="28"/>
          <w:szCs w:val="28"/>
          <w:rPrChange w:id="1171" w:author="user" w:date="2014-05-25T12:30:00Z">
            <w:rPr/>
          </w:rPrChange>
        </w:rPr>
        <w:t>Intuitively, a constrain</w:t>
      </w:r>
      <w:ins w:id="1172" w:author="user" w:date="2014-05-25T15:57:00Z">
        <w:r w:rsidR="00486425">
          <w:rPr>
            <w:rFonts w:hint="eastAsia"/>
            <w:sz w:val="28"/>
            <w:szCs w:val="28"/>
          </w:rPr>
          <w:t>t</w:t>
        </w:r>
      </w:ins>
      <w:r w:rsidRPr="009B063D">
        <w:rPr>
          <w:sz w:val="28"/>
          <w:szCs w:val="28"/>
          <w:rPrChange w:id="1173" w:author="user" w:date="2014-05-25T12:30:00Z">
            <w:rPr/>
          </w:rPrChange>
        </w:rPr>
        <w:t xml:space="preserve"> violation with larger loss should be penalize more than the </w:t>
      </w:r>
      <w:r w:rsidRPr="009B063D">
        <w:rPr>
          <w:sz w:val="28"/>
          <w:szCs w:val="28"/>
          <w:rPrChange w:id="1174" w:author="user" w:date="2014-05-25T12:30:00Z">
            <w:rPr/>
          </w:rPrChange>
        </w:rPr>
        <w:lastRenderedPageBreak/>
        <w:t xml:space="preserve">one with smaller loss. So I. </w:t>
      </w:r>
      <w:proofErr w:type="spellStart"/>
      <w:r w:rsidRPr="009B063D">
        <w:rPr>
          <w:sz w:val="28"/>
          <w:szCs w:val="28"/>
          <w:rPrChange w:id="1175" w:author="user" w:date="2014-05-25T12:30:00Z">
            <w:rPr/>
          </w:rPrChange>
        </w:rPr>
        <w:t>Tsochantaridis</w:t>
      </w:r>
      <w:proofErr w:type="spellEnd"/>
      <w:r w:rsidRPr="009B063D">
        <w:rPr>
          <w:sz w:val="28"/>
          <w:szCs w:val="28"/>
          <w:rPrChange w:id="1176" w:author="user" w:date="2014-05-25T12:30:00Z">
            <w:rPr/>
          </w:rPrChange>
        </w:rPr>
        <w:t xml:space="preserve"> et al. \cite{svm2005} proposed two possible way</w:t>
      </w:r>
      <w:ins w:id="1177" w:author="user" w:date="2014-05-25T15:57:00Z">
        <w:r w:rsidR="00486425">
          <w:rPr>
            <w:rFonts w:hint="eastAsia"/>
            <w:sz w:val="28"/>
            <w:szCs w:val="28"/>
          </w:rPr>
          <w:t>s</w:t>
        </w:r>
      </w:ins>
      <w:r w:rsidRPr="009B063D">
        <w:rPr>
          <w:sz w:val="28"/>
          <w:szCs w:val="28"/>
          <w:rPrChange w:id="1178" w:author="user" w:date="2014-05-25T12:30:00Z">
            <w:rPr/>
          </w:rPrChange>
        </w:rPr>
        <w:t xml:space="preserve"> to take the loss function into account. The first way is to re-scale the slack variable by the inverse of the loss, so a high loss leads to smaller re-scaled slack variable</w:t>
      </w:r>
      <w:ins w:id="1179" w:author="user" w:date="2014-05-25T15:57:00Z">
        <w:r w:rsidR="00486425">
          <w:rPr>
            <w:rFonts w:hint="eastAsia"/>
            <w:sz w:val="28"/>
            <w:szCs w:val="28"/>
          </w:rPr>
          <w:t>s</w:t>
        </w:r>
      </w:ins>
      <w:r w:rsidRPr="009B063D">
        <w:rPr>
          <w:sz w:val="28"/>
          <w:szCs w:val="28"/>
          <w:rPrChange w:id="1180" w:author="user" w:date="2014-05-25T12:30:00Z">
            <w:rPr/>
          </w:rPrChange>
        </w:rPr>
        <w:t>:</w:t>
      </w:r>
    </w:p>
    <w:p w:rsidR="00640F9D" w:rsidRPr="009B063D" w:rsidRDefault="00640F9D" w:rsidP="00640F9D">
      <w:pPr>
        <w:pStyle w:val="PreformattedText"/>
        <w:rPr>
          <w:sz w:val="28"/>
          <w:szCs w:val="28"/>
          <w:rPrChange w:id="1181" w:author="user" w:date="2014-05-25T12:30:00Z">
            <w:rPr/>
          </w:rPrChange>
        </w:rPr>
      </w:pPr>
    </w:p>
    <w:p w:rsidR="00640F9D" w:rsidRPr="009B063D" w:rsidRDefault="00640F9D" w:rsidP="00640F9D">
      <w:pPr>
        <w:pStyle w:val="PreformattedText"/>
        <w:rPr>
          <w:sz w:val="28"/>
          <w:szCs w:val="28"/>
          <w:rPrChange w:id="1182" w:author="user" w:date="2014-05-25T12:30:00Z">
            <w:rPr/>
          </w:rPrChange>
        </w:rPr>
      </w:pPr>
      <w:r w:rsidRPr="009B063D">
        <w:rPr>
          <w:sz w:val="28"/>
          <w:szCs w:val="28"/>
          <w:rPrChange w:id="1183" w:author="user" w:date="2014-05-25T12:30:00Z">
            <w:rPr/>
          </w:rPrChange>
        </w:rPr>
        <w:t>$$</w:t>
      </w:r>
    </w:p>
    <w:p w:rsidR="00640F9D" w:rsidRPr="009B063D" w:rsidRDefault="00640F9D" w:rsidP="00640F9D">
      <w:pPr>
        <w:pStyle w:val="PreformattedText"/>
        <w:rPr>
          <w:sz w:val="28"/>
          <w:szCs w:val="28"/>
          <w:rPrChange w:id="1184" w:author="user" w:date="2014-05-25T12:30:00Z">
            <w:rPr/>
          </w:rPrChange>
        </w:rPr>
      </w:pPr>
      <w:r w:rsidRPr="009B063D">
        <w:rPr>
          <w:sz w:val="28"/>
          <w:szCs w:val="28"/>
          <w:rPrChange w:id="1185" w:author="user" w:date="2014-05-25T12:30:00Z">
            <w:rPr/>
          </w:rPrChange>
        </w:rPr>
        <w:t>\begin{aligned}</w:t>
      </w:r>
    </w:p>
    <w:p w:rsidR="00640F9D" w:rsidRPr="009B063D" w:rsidRDefault="00640F9D" w:rsidP="00640F9D">
      <w:pPr>
        <w:pStyle w:val="PreformattedText"/>
        <w:rPr>
          <w:sz w:val="28"/>
          <w:szCs w:val="28"/>
          <w:rPrChange w:id="1186" w:author="user" w:date="2014-05-25T12:30:00Z">
            <w:rPr/>
          </w:rPrChange>
        </w:rPr>
      </w:pPr>
      <w:r w:rsidRPr="009B063D">
        <w:rPr>
          <w:sz w:val="28"/>
          <w:szCs w:val="28"/>
          <w:rPrChange w:id="1187" w:author="user" w:date="2014-05-25T12:30:00Z">
            <w:rPr/>
          </w:rPrChange>
        </w:rPr>
        <w:t xml:space="preserve">   &amp; \min_{\</w:t>
      </w:r>
      <w:proofErr w:type="spellStart"/>
      <w:r w:rsidRPr="009B063D">
        <w:rPr>
          <w:sz w:val="28"/>
          <w:szCs w:val="28"/>
          <w:rPrChange w:id="1188" w:author="user" w:date="2014-05-25T12:30:00Z">
            <w:rPr/>
          </w:rPrChange>
        </w:rPr>
        <w:t>mathbf</w:t>
      </w:r>
      <w:proofErr w:type="spellEnd"/>
      <w:r w:rsidRPr="009B063D">
        <w:rPr>
          <w:sz w:val="28"/>
          <w:szCs w:val="28"/>
          <w:rPrChange w:id="1189" w:author="user" w:date="2014-05-25T12:30:00Z">
            <w:rPr/>
          </w:rPrChange>
        </w:rPr>
        <w:t>{w}, \</w:t>
      </w:r>
      <w:proofErr w:type="spellStart"/>
      <w:r w:rsidRPr="009B063D">
        <w:rPr>
          <w:sz w:val="28"/>
          <w:szCs w:val="28"/>
          <w:rPrChange w:id="1190" w:author="user" w:date="2014-05-25T12:30:00Z">
            <w:rPr/>
          </w:rPrChange>
        </w:rPr>
        <w:t>xi_i</w:t>
      </w:r>
      <w:proofErr w:type="spellEnd"/>
      <w:r w:rsidRPr="009B063D">
        <w:rPr>
          <w:sz w:val="28"/>
          <w:szCs w:val="28"/>
          <w:rPrChange w:id="1191" w:author="user" w:date="2014-05-25T12:30:00Z">
            <w:rPr/>
          </w:rPrChange>
        </w:rPr>
        <w:t xml:space="preserve"> \</w:t>
      </w:r>
      <w:proofErr w:type="spellStart"/>
      <w:r w:rsidRPr="009B063D">
        <w:rPr>
          <w:sz w:val="28"/>
          <w:szCs w:val="28"/>
          <w:rPrChange w:id="1192" w:author="user" w:date="2014-05-25T12:30:00Z">
            <w:rPr/>
          </w:rPrChange>
        </w:rPr>
        <w:t>geq</w:t>
      </w:r>
      <w:proofErr w:type="spellEnd"/>
      <w:r w:rsidRPr="009B063D">
        <w:rPr>
          <w:sz w:val="28"/>
          <w:szCs w:val="28"/>
          <w:rPrChange w:id="1193" w:author="user" w:date="2014-05-25T12:30:00Z">
            <w:rPr/>
          </w:rPrChange>
        </w:rPr>
        <w:t xml:space="preserve"> 0} \</w:t>
      </w:r>
      <w:proofErr w:type="spellStart"/>
      <w:r w:rsidRPr="009B063D">
        <w:rPr>
          <w:sz w:val="28"/>
          <w:szCs w:val="28"/>
          <w:rPrChange w:id="1194" w:author="user" w:date="2014-05-25T12:30:00Z">
            <w:rPr/>
          </w:rPrChange>
        </w:rPr>
        <w:t>frac</w:t>
      </w:r>
      <w:proofErr w:type="spellEnd"/>
      <w:r w:rsidRPr="009B063D">
        <w:rPr>
          <w:sz w:val="28"/>
          <w:szCs w:val="28"/>
          <w:rPrChange w:id="1195" w:author="user" w:date="2014-05-25T12:30:00Z">
            <w:rPr/>
          </w:rPrChange>
        </w:rPr>
        <w:t>{1}{2}\</w:t>
      </w:r>
      <w:proofErr w:type="spellStart"/>
      <w:r w:rsidRPr="009B063D">
        <w:rPr>
          <w:sz w:val="28"/>
          <w:szCs w:val="28"/>
          <w:rPrChange w:id="1196" w:author="user" w:date="2014-05-25T12:30:00Z">
            <w:rPr/>
          </w:rPrChange>
        </w:rPr>
        <w:t>mathbf</w:t>
      </w:r>
      <w:proofErr w:type="spellEnd"/>
      <w:r w:rsidRPr="009B063D">
        <w:rPr>
          <w:sz w:val="28"/>
          <w:szCs w:val="28"/>
          <w:rPrChange w:id="1197" w:author="user" w:date="2014-05-25T12:30:00Z">
            <w:rPr/>
          </w:rPrChange>
        </w:rPr>
        <w:t>{w}^T\</w:t>
      </w:r>
      <w:proofErr w:type="spellStart"/>
      <w:r w:rsidRPr="009B063D">
        <w:rPr>
          <w:sz w:val="28"/>
          <w:szCs w:val="28"/>
          <w:rPrChange w:id="1198" w:author="user" w:date="2014-05-25T12:30:00Z">
            <w:rPr/>
          </w:rPrChange>
        </w:rPr>
        <w:t>mathbf</w:t>
      </w:r>
      <w:proofErr w:type="spellEnd"/>
      <w:r w:rsidRPr="009B063D">
        <w:rPr>
          <w:sz w:val="28"/>
          <w:szCs w:val="28"/>
          <w:rPrChange w:id="1199" w:author="user" w:date="2014-05-25T12:30:00Z">
            <w:rPr/>
          </w:rPrChange>
        </w:rPr>
        <w:t>{w} + \</w:t>
      </w:r>
      <w:proofErr w:type="spellStart"/>
      <w:r w:rsidRPr="009B063D">
        <w:rPr>
          <w:sz w:val="28"/>
          <w:szCs w:val="28"/>
          <w:rPrChange w:id="1200" w:author="user" w:date="2014-05-25T12:30:00Z">
            <w:rPr/>
          </w:rPrChange>
        </w:rPr>
        <w:t>frac</w:t>
      </w:r>
      <w:proofErr w:type="spellEnd"/>
      <w:r w:rsidRPr="009B063D">
        <w:rPr>
          <w:sz w:val="28"/>
          <w:szCs w:val="28"/>
          <w:rPrChange w:id="1201" w:author="user" w:date="2014-05-25T12:30:00Z">
            <w:rPr/>
          </w:rPrChange>
        </w:rPr>
        <w:t>{C}{n} \</w:t>
      </w:r>
      <w:proofErr w:type="spellStart"/>
      <w:r w:rsidRPr="009B063D">
        <w:rPr>
          <w:sz w:val="28"/>
          <w:szCs w:val="28"/>
          <w:rPrChange w:id="1202" w:author="user" w:date="2014-05-25T12:30:00Z">
            <w:rPr/>
          </w:rPrChange>
        </w:rPr>
        <w:t>sum^n</w:t>
      </w:r>
      <w:proofErr w:type="spellEnd"/>
      <w:r w:rsidRPr="009B063D">
        <w:rPr>
          <w:sz w:val="28"/>
          <w:szCs w:val="28"/>
          <w:rPrChange w:id="1203" w:author="user" w:date="2014-05-25T12:30:00Z">
            <w:rPr/>
          </w:rPrChange>
        </w:rPr>
        <w:t>_{</w:t>
      </w:r>
      <w:proofErr w:type="spellStart"/>
      <w:r w:rsidRPr="009B063D">
        <w:rPr>
          <w:sz w:val="28"/>
          <w:szCs w:val="28"/>
          <w:rPrChange w:id="1204" w:author="user" w:date="2014-05-25T12:30:00Z">
            <w:rPr/>
          </w:rPrChange>
        </w:rPr>
        <w:t>i</w:t>
      </w:r>
      <w:proofErr w:type="spellEnd"/>
      <w:r w:rsidRPr="009B063D">
        <w:rPr>
          <w:sz w:val="28"/>
          <w:szCs w:val="28"/>
          <w:rPrChange w:id="1205" w:author="user" w:date="2014-05-25T12:30:00Z">
            <w:rPr/>
          </w:rPrChange>
        </w:rPr>
        <w:t>=1}\</w:t>
      </w:r>
      <w:proofErr w:type="spellStart"/>
      <w:r w:rsidRPr="009B063D">
        <w:rPr>
          <w:sz w:val="28"/>
          <w:szCs w:val="28"/>
          <w:rPrChange w:id="1206" w:author="user" w:date="2014-05-25T12:30:00Z">
            <w:rPr/>
          </w:rPrChange>
        </w:rPr>
        <w:t>xi_i</w:t>
      </w:r>
      <w:proofErr w:type="spellEnd"/>
      <w:r w:rsidRPr="009B063D">
        <w:rPr>
          <w:sz w:val="28"/>
          <w:szCs w:val="28"/>
          <w:rPrChange w:id="1207" w:author="user" w:date="2014-05-25T12:30:00Z">
            <w:rPr/>
          </w:rPrChange>
        </w:rPr>
        <w:t>\\</w:t>
      </w:r>
    </w:p>
    <w:p w:rsidR="00640F9D" w:rsidRPr="009B063D" w:rsidRDefault="00640F9D" w:rsidP="00640F9D">
      <w:pPr>
        <w:pStyle w:val="PreformattedText"/>
        <w:rPr>
          <w:sz w:val="28"/>
          <w:szCs w:val="28"/>
          <w:rPrChange w:id="1208" w:author="user" w:date="2014-05-25T12:30:00Z">
            <w:rPr/>
          </w:rPrChange>
        </w:rPr>
      </w:pPr>
      <w:r w:rsidRPr="009B063D">
        <w:rPr>
          <w:sz w:val="28"/>
          <w:szCs w:val="28"/>
          <w:rPrChange w:id="1209" w:author="user" w:date="2014-05-25T12:30:00Z">
            <w:rPr/>
          </w:rPrChange>
        </w:rPr>
        <w:t xml:space="preserve">    &amp;</w:t>
      </w:r>
      <w:proofErr w:type="spellStart"/>
      <w:r w:rsidRPr="009B063D">
        <w:rPr>
          <w:sz w:val="28"/>
          <w:szCs w:val="28"/>
          <w:rPrChange w:id="1210" w:author="user" w:date="2014-05-25T12:30:00Z">
            <w:rPr/>
          </w:rPrChange>
        </w:rPr>
        <w:t>s.t.</w:t>
      </w:r>
      <w:proofErr w:type="spellEnd"/>
      <w:r w:rsidRPr="009B063D">
        <w:rPr>
          <w:sz w:val="28"/>
          <w:szCs w:val="28"/>
          <w:rPrChange w:id="1211" w:author="user" w:date="2014-05-25T12:30:00Z">
            <w:rPr/>
          </w:rPrChange>
        </w:rPr>
        <w:t>\; \</w:t>
      </w:r>
      <w:proofErr w:type="spellStart"/>
      <w:r w:rsidRPr="009B063D">
        <w:rPr>
          <w:sz w:val="28"/>
          <w:szCs w:val="28"/>
          <w:rPrChange w:id="1212" w:author="user" w:date="2014-05-25T12:30:00Z">
            <w:rPr/>
          </w:rPrChange>
        </w:rPr>
        <w:t>forall</w:t>
      </w:r>
      <w:proofErr w:type="spellEnd"/>
      <w:r w:rsidRPr="009B063D">
        <w:rPr>
          <w:sz w:val="28"/>
          <w:szCs w:val="28"/>
          <w:rPrChange w:id="1213" w:author="user" w:date="2014-05-25T12:30:00Z">
            <w:rPr/>
          </w:rPrChange>
        </w:rPr>
        <w:t xml:space="preserve"> </w:t>
      </w:r>
      <w:proofErr w:type="spellStart"/>
      <w:r w:rsidRPr="009B063D">
        <w:rPr>
          <w:sz w:val="28"/>
          <w:szCs w:val="28"/>
          <w:rPrChange w:id="1214" w:author="user" w:date="2014-05-25T12:30:00Z">
            <w:rPr/>
          </w:rPrChange>
        </w:rPr>
        <w:t>i</w:t>
      </w:r>
      <w:proofErr w:type="spellEnd"/>
      <w:r w:rsidRPr="009B063D">
        <w:rPr>
          <w:sz w:val="28"/>
          <w:szCs w:val="28"/>
          <w:rPrChange w:id="1215" w:author="user" w:date="2014-05-25T12:30:00Z">
            <w:rPr/>
          </w:rPrChange>
        </w:rPr>
        <w:t xml:space="preserve"> \in \{1,\</w:t>
      </w:r>
      <w:proofErr w:type="spellStart"/>
      <w:r w:rsidRPr="009B063D">
        <w:rPr>
          <w:sz w:val="28"/>
          <w:szCs w:val="28"/>
          <w:rPrChange w:id="1216" w:author="user" w:date="2014-05-25T12:30:00Z">
            <w:rPr/>
          </w:rPrChange>
        </w:rPr>
        <w:t>cdots,n</w:t>
      </w:r>
      <w:proofErr w:type="spellEnd"/>
      <w:r w:rsidRPr="009B063D">
        <w:rPr>
          <w:sz w:val="28"/>
          <w:szCs w:val="28"/>
          <w:rPrChange w:id="1217" w:author="user" w:date="2014-05-25T12:30:00Z">
            <w:rPr/>
          </w:rPrChange>
        </w:rPr>
        <w:t>\},\hat{</w:t>
      </w:r>
      <w:proofErr w:type="spellStart"/>
      <w:r w:rsidRPr="009B063D">
        <w:rPr>
          <w:sz w:val="28"/>
          <w:szCs w:val="28"/>
          <w:rPrChange w:id="1218" w:author="user" w:date="2014-05-25T12:30:00Z">
            <w:rPr/>
          </w:rPrChange>
        </w:rPr>
        <w:t>y_i</w:t>
      </w:r>
      <w:proofErr w:type="spellEnd"/>
      <w:r w:rsidRPr="009B063D">
        <w:rPr>
          <w:sz w:val="28"/>
          <w:szCs w:val="28"/>
          <w:rPrChange w:id="1219" w:author="user" w:date="2014-05-25T12:30:00Z">
            <w:rPr/>
          </w:rPrChange>
        </w:rPr>
        <w:t>} \in \</w:t>
      </w:r>
      <w:proofErr w:type="spellStart"/>
      <w:r w:rsidRPr="009B063D">
        <w:rPr>
          <w:sz w:val="28"/>
          <w:szCs w:val="28"/>
          <w:rPrChange w:id="1220" w:author="user" w:date="2014-05-25T12:30:00Z">
            <w:rPr/>
          </w:rPrChange>
        </w:rPr>
        <w:t>mathcal</w:t>
      </w:r>
      <w:proofErr w:type="spellEnd"/>
      <w:r w:rsidRPr="009B063D">
        <w:rPr>
          <w:sz w:val="28"/>
          <w:szCs w:val="28"/>
          <w:rPrChange w:id="1221" w:author="user" w:date="2014-05-25T12:30:00Z">
            <w:rPr/>
          </w:rPrChange>
        </w:rPr>
        <w:t>{Y}: \</w:t>
      </w:r>
      <w:proofErr w:type="spellStart"/>
      <w:r w:rsidRPr="009B063D">
        <w:rPr>
          <w:sz w:val="28"/>
          <w:szCs w:val="28"/>
          <w:rPrChange w:id="1222" w:author="user" w:date="2014-05-25T12:30:00Z">
            <w:rPr/>
          </w:rPrChange>
        </w:rPr>
        <w:t>mathbf</w:t>
      </w:r>
      <w:proofErr w:type="spellEnd"/>
      <w:r w:rsidRPr="009B063D">
        <w:rPr>
          <w:sz w:val="28"/>
          <w:szCs w:val="28"/>
          <w:rPrChange w:id="1223" w:author="user" w:date="2014-05-25T12:30:00Z">
            <w:rPr/>
          </w:rPrChange>
        </w:rPr>
        <w:t>{w}^T[\Psi(</w:t>
      </w:r>
      <w:proofErr w:type="spellStart"/>
      <w:r w:rsidRPr="009B063D">
        <w:rPr>
          <w:sz w:val="28"/>
          <w:szCs w:val="28"/>
          <w:rPrChange w:id="1224" w:author="user" w:date="2014-05-25T12:30:00Z">
            <w:rPr/>
          </w:rPrChange>
        </w:rPr>
        <w:t>x_i,y_i</w:t>
      </w:r>
      <w:proofErr w:type="spellEnd"/>
      <w:r w:rsidRPr="009B063D">
        <w:rPr>
          <w:sz w:val="28"/>
          <w:szCs w:val="28"/>
          <w:rPrChange w:id="1225" w:author="user" w:date="2014-05-25T12:30:00Z">
            <w:rPr/>
          </w:rPrChange>
        </w:rPr>
        <w:t>) - \Psi(</w:t>
      </w:r>
      <w:proofErr w:type="spellStart"/>
      <w:r w:rsidRPr="009B063D">
        <w:rPr>
          <w:sz w:val="28"/>
          <w:szCs w:val="28"/>
          <w:rPrChange w:id="1226" w:author="user" w:date="2014-05-25T12:30:00Z">
            <w:rPr/>
          </w:rPrChange>
        </w:rPr>
        <w:t>x_i</w:t>
      </w:r>
      <w:proofErr w:type="spellEnd"/>
      <w:r w:rsidRPr="009B063D">
        <w:rPr>
          <w:sz w:val="28"/>
          <w:szCs w:val="28"/>
          <w:rPrChange w:id="1227" w:author="user" w:date="2014-05-25T12:30:00Z">
            <w:rPr/>
          </w:rPrChange>
        </w:rPr>
        <w:t>,\hat{</w:t>
      </w:r>
      <w:proofErr w:type="spellStart"/>
      <w:r w:rsidRPr="009B063D">
        <w:rPr>
          <w:sz w:val="28"/>
          <w:szCs w:val="28"/>
          <w:rPrChange w:id="1228" w:author="user" w:date="2014-05-25T12:30:00Z">
            <w:rPr/>
          </w:rPrChange>
        </w:rPr>
        <w:t>y_i</w:t>
      </w:r>
      <w:proofErr w:type="spellEnd"/>
      <w:r w:rsidRPr="009B063D">
        <w:rPr>
          <w:sz w:val="28"/>
          <w:szCs w:val="28"/>
          <w:rPrChange w:id="1229" w:author="user" w:date="2014-05-25T12:30:00Z">
            <w:rPr/>
          </w:rPrChange>
        </w:rPr>
        <w:t>})] \</w:t>
      </w:r>
      <w:proofErr w:type="spellStart"/>
      <w:r w:rsidRPr="009B063D">
        <w:rPr>
          <w:sz w:val="28"/>
          <w:szCs w:val="28"/>
          <w:rPrChange w:id="1230" w:author="user" w:date="2014-05-25T12:30:00Z">
            <w:rPr/>
          </w:rPrChange>
        </w:rPr>
        <w:t>geq</w:t>
      </w:r>
      <w:proofErr w:type="spellEnd"/>
      <w:r w:rsidRPr="009B063D">
        <w:rPr>
          <w:sz w:val="28"/>
          <w:szCs w:val="28"/>
          <w:rPrChange w:id="1231" w:author="user" w:date="2014-05-25T12:30:00Z">
            <w:rPr/>
          </w:rPrChange>
        </w:rPr>
        <w:t xml:space="preserve"> 1 - \</w:t>
      </w:r>
      <w:proofErr w:type="spellStart"/>
      <w:r w:rsidRPr="009B063D">
        <w:rPr>
          <w:sz w:val="28"/>
          <w:szCs w:val="28"/>
          <w:rPrChange w:id="1232" w:author="user" w:date="2014-05-25T12:30:00Z">
            <w:rPr/>
          </w:rPrChange>
        </w:rPr>
        <w:t>frac</w:t>
      </w:r>
      <w:proofErr w:type="spellEnd"/>
      <w:r w:rsidRPr="009B063D">
        <w:rPr>
          <w:sz w:val="28"/>
          <w:szCs w:val="28"/>
          <w:rPrChange w:id="1233" w:author="user" w:date="2014-05-25T12:30:00Z">
            <w:rPr/>
          </w:rPrChange>
        </w:rPr>
        <w:t>{\</w:t>
      </w:r>
      <w:proofErr w:type="spellStart"/>
      <w:r w:rsidRPr="009B063D">
        <w:rPr>
          <w:sz w:val="28"/>
          <w:szCs w:val="28"/>
          <w:rPrChange w:id="1234" w:author="user" w:date="2014-05-25T12:30:00Z">
            <w:rPr/>
          </w:rPrChange>
        </w:rPr>
        <w:t>xi_i</w:t>
      </w:r>
      <w:proofErr w:type="spellEnd"/>
      <w:r w:rsidRPr="009B063D">
        <w:rPr>
          <w:sz w:val="28"/>
          <w:szCs w:val="28"/>
          <w:rPrChange w:id="1235" w:author="user" w:date="2014-05-25T12:30:00Z">
            <w:rPr/>
          </w:rPrChange>
        </w:rPr>
        <w:t>}{\Delta(</w:t>
      </w:r>
      <w:proofErr w:type="spellStart"/>
      <w:r w:rsidRPr="009B063D">
        <w:rPr>
          <w:sz w:val="28"/>
          <w:szCs w:val="28"/>
          <w:rPrChange w:id="1236" w:author="user" w:date="2014-05-25T12:30:00Z">
            <w:rPr/>
          </w:rPrChange>
        </w:rPr>
        <w:t>y_i</w:t>
      </w:r>
      <w:proofErr w:type="spellEnd"/>
      <w:r w:rsidRPr="009B063D">
        <w:rPr>
          <w:sz w:val="28"/>
          <w:szCs w:val="28"/>
          <w:rPrChange w:id="1237" w:author="user" w:date="2014-05-25T12:30:00Z">
            <w:rPr/>
          </w:rPrChange>
        </w:rPr>
        <w:t>, \hat{</w:t>
      </w:r>
      <w:proofErr w:type="spellStart"/>
      <w:r w:rsidRPr="009B063D">
        <w:rPr>
          <w:sz w:val="28"/>
          <w:szCs w:val="28"/>
          <w:rPrChange w:id="1238" w:author="user" w:date="2014-05-25T12:30:00Z">
            <w:rPr/>
          </w:rPrChange>
        </w:rPr>
        <w:t>y_i</w:t>
      </w:r>
      <w:proofErr w:type="spellEnd"/>
      <w:r w:rsidRPr="009B063D">
        <w:rPr>
          <w:sz w:val="28"/>
          <w:szCs w:val="28"/>
          <w:rPrChange w:id="1239" w:author="user" w:date="2014-05-25T12:30:00Z">
            <w:rPr/>
          </w:rPrChange>
        </w:rPr>
        <w:t>})} \\</w:t>
      </w:r>
    </w:p>
    <w:p w:rsidR="00640F9D" w:rsidRPr="009B063D" w:rsidRDefault="00640F9D" w:rsidP="00640F9D">
      <w:pPr>
        <w:pStyle w:val="PreformattedText"/>
        <w:rPr>
          <w:sz w:val="28"/>
          <w:szCs w:val="28"/>
          <w:rPrChange w:id="1240" w:author="user" w:date="2014-05-25T12:30:00Z">
            <w:rPr/>
          </w:rPrChange>
        </w:rPr>
      </w:pPr>
      <w:r w:rsidRPr="009B063D">
        <w:rPr>
          <w:sz w:val="28"/>
          <w:szCs w:val="28"/>
          <w:rPrChange w:id="1241" w:author="user" w:date="2014-05-25T12:30:00Z">
            <w:rPr/>
          </w:rPrChange>
        </w:rPr>
        <w:t>\end{aligned}</w:t>
      </w:r>
    </w:p>
    <w:p w:rsidR="00640F9D" w:rsidRPr="009B063D" w:rsidRDefault="00640F9D" w:rsidP="00640F9D">
      <w:pPr>
        <w:pStyle w:val="PreformattedText"/>
        <w:rPr>
          <w:sz w:val="28"/>
          <w:szCs w:val="28"/>
          <w:rPrChange w:id="1242" w:author="user" w:date="2014-05-25T12:30:00Z">
            <w:rPr/>
          </w:rPrChange>
        </w:rPr>
      </w:pPr>
      <w:r w:rsidRPr="009B063D">
        <w:rPr>
          <w:sz w:val="28"/>
          <w:szCs w:val="28"/>
          <w:rPrChange w:id="1243" w:author="user" w:date="2014-05-25T12:30:00Z">
            <w:rPr/>
          </w:rPrChange>
        </w:rPr>
        <w:t>$$</w:t>
      </w:r>
    </w:p>
    <w:p w:rsidR="00640F9D" w:rsidRPr="009B063D" w:rsidRDefault="00640F9D" w:rsidP="00640F9D">
      <w:pPr>
        <w:pStyle w:val="PreformattedText"/>
        <w:rPr>
          <w:sz w:val="28"/>
          <w:szCs w:val="28"/>
          <w:rPrChange w:id="1244" w:author="user" w:date="2014-05-25T12:30:00Z">
            <w:rPr/>
          </w:rPrChange>
        </w:rPr>
      </w:pPr>
    </w:p>
    <w:p w:rsidR="00640F9D" w:rsidRPr="009B063D" w:rsidRDefault="00640F9D" w:rsidP="00640F9D">
      <w:pPr>
        <w:pStyle w:val="PreformattedText"/>
        <w:rPr>
          <w:sz w:val="28"/>
          <w:szCs w:val="28"/>
          <w:rPrChange w:id="1245" w:author="user" w:date="2014-05-25T12:30:00Z">
            <w:rPr/>
          </w:rPrChange>
        </w:rPr>
      </w:pPr>
      <w:r w:rsidRPr="009B063D">
        <w:rPr>
          <w:sz w:val="28"/>
          <w:szCs w:val="28"/>
          <w:rPrChange w:id="1246" w:author="user" w:date="2014-05-25T12:30:00Z">
            <w:rPr/>
          </w:rPrChange>
        </w:rPr>
        <w:t xml:space="preserve">The second way is to re-scale the margin, which yields </w:t>
      </w:r>
    </w:p>
    <w:p w:rsidR="00640F9D" w:rsidRPr="009B063D" w:rsidRDefault="00640F9D" w:rsidP="00640F9D">
      <w:pPr>
        <w:pStyle w:val="PreformattedText"/>
        <w:rPr>
          <w:sz w:val="28"/>
          <w:szCs w:val="28"/>
          <w:rPrChange w:id="1247" w:author="user" w:date="2014-05-25T12:30:00Z">
            <w:rPr/>
          </w:rPrChange>
        </w:rPr>
      </w:pPr>
      <w:r w:rsidRPr="009B063D">
        <w:rPr>
          <w:sz w:val="28"/>
          <w:szCs w:val="28"/>
          <w:rPrChange w:id="1248" w:author="user" w:date="2014-05-25T12:30:00Z">
            <w:rPr/>
          </w:rPrChange>
        </w:rPr>
        <w:t>$$</w:t>
      </w:r>
    </w:p>
    <w:p w:rsidR="00640F9D" w:rsidRPr="009B063D" w:rsidRDefault="00640F9D" w:rsidP="00640F9D">
      <w:pPr>
        <w:pStyle w:val="PreformattedText"/>
        <w:rPr>
          <w:sz w:val="28"/>
          <w:szCs w:val="28"/>
          <w:rPrChange w:id="1249" w:author="user" w:date="2014-05-25T12:30:00Z">
            <w:rPr/>
          </w:rPrChange>
        </w:rPr>
      </w:pPr>
      <w:r w:rsidRPr="009B063D">
        <w:rPr>
          <w:sz w:val="28"/>
          <w:szCs w:val="28"/>
          <w:rPrChange w:id="1250" w:author="user" w:date="2014-05-25T12:30:00Z">
            <w:rPr/>
          </w:rPrChange>
        </w:rPr>
        <w:t>\begin{aligned}</w:t>
      </w:r>
    </w:p>
    <w:p w:rsidR="00640F9D" w:rsidRPr="009B063D" w:rsidRDefault="00640F9D" w:rsidP="00640F9D">
      <w:pPr>
        <w:pStyle w:val="PreformattedText"/>
        <w:rPr>
          <w:sz w:val="28"/>
          <w:szCs w:val="28"/>
          <w:rPrChange w:id="1251" w:author="user" w:date="2014-05-25T12:30:00Z">
            <w:rPr/>
          </w:rPrChange>
        </w:rPr>
      </w:pPr>
      <w:r w:rsidRPr="009B063D">
        <w:rPr>
          <w:sz w:val="28"/>
          <w:szCs w:val="28"/>
          <w:rPrChange w:id="1252" w:author="user" w:date="2014-05-25T12:30:00Z">
            <w:rPr/>
          </w:rPrChange>
        </w:rPr>
        <w:t xml:space="preserve">   &amp; \min_{\</w:t>
      </w:r>
      <w:proofErr w:type="spellStart"/>
      <w:r w:rsidRPr="009B063D">
        <w:rPr>
          <w:sz w:val="28"/>
          <w:szCs w:val="28"/>
          <w:rPrChange w:id="1253" w:author="user" w:date="2014-05-25T12:30:00Z">
            <w:rPr/>
          </w:rPrChange>
        </w:rPr>
        <w:t>mathbf</w:t>
      </w:r>
      <w:proofErr w:type="spellEnd"/>
      <w:r w:rsidRPr="009B063D">
        <w:rPr>
          <w:sz w:val="28"/>
          <w:szCs w:val="28"/>
          <w:rPrChange w:id="1254" w:author="user" w:date="2014-05-25T12:30:00Z">
            <w:rPr/>
          </w:rPrChange>
        </w:rPr>
        <w:t>{w}, \</w:t>
      </w:r>
      <w:proofErr w:type="spellStart"/>
      <w:r w:rsidRPr="009B063D">
        <w:rPr>
          <w:sz w:val="28"/>
          <w:szCs w:val="28"/>
          <w:rPrChange w:id="1255" w:author="user" w:date="2014-05-25T12:30:00Z">
            <w:rPr/>
          </w:rPrChange>
        </w:rPr>
        <w:t>xi_i</w:t>
      </w:r>
      <w:proofErr w:type="spellEnd"/>
      <w:r w:rsidRPr="009B063D">
        <w:rPr>
          <w:sz w:val="28"/>
          <w:szCs w:val="28"/>
          <w:rPrChange w:id="1256" w:author="user" w:date="2014-05-25T12:30:00Z">
            <w:rPr/>
          </w:rPrChange>
        </w:rPr>
        <w:t xml:space="preserve"> \</w:t>
      </w:r>
      <w:proofErr w:type="spellStart"/>
      <w:r w:rsidRPr="009B063D">
        <w:rPr>
          <w:sz w:val="28"/>
          <w:szCs w:val="28"/>
          <w:rPrChange w:id="1257" w:author="user" w:date="2014-05-25T12:30:00Z">
            <w:rPr/>
          </w:rPrChange>
        </w:rPr>
        <w:t>geq</w:t>
      </w:r>
      <w:proofErr w:type="spellEnd"/>
      <w:r w:rsidRPr="009B063D">
        <w:rPr>
          <w:sz w:val="28"/>
          <w:szCs w:val="28"/>
          <w:rPrChange w:id="1258" w:author="user" w:date="2014-05-25T12:30:00Z">
            <w:rPr/>
          </w:rPrChange>
        </w:rPr>
        <w:t xml:space="preserve"> 0} \</w:t>
      </w:r>
      <w:proofErr w:type="spellStart"/>
      <w:r w:rsidRPr="009B063D">
        <w:rPr>
          <w:sz w:val="28"/>
          <w:szCs w:val="28"/>
          <w:rPrChange w:id="1259" w:author="user" w:date="2014-05-25T12:30:00Z">
            <w:rPr/>
          </w:rPrChange>
        </w:rPr>
        <w:t>frac</w:t>
      </w:r>
      <w:proofErr w:type="spellEnd"/>
      <w:r w:rsidRPr="009B063D">
        <w:rPr>
          <w:sz w:val="28"/>
          <w:szCs w:val="28"/>
          <w:rPrChange w:id="1260" w:author="user" w:date="2014-05-25T12:30:00Z">
            <w:rPr/>
          </w:rPrChange>
        </w:rPr>
        <w:t>{1}{2}\</w:t>
      </w:r>
      <w:proofErr w:type="spellStart"/>
      <w:r w:rsidRPr="009B063D">
        <w:rPr>
          <w:sz w:val="28"/>
          <w:szCs w:val="28"/>
          <w:rPrChange w:id="1261" w:author="user" w:date="2014-05-25T12:30:00Z">
            <w:rPr/>
          </w:rPrChange>
        </w:rPr>
        <w:t>mathbf</w:t>
      </w:r>
      <w:proofErr w:type="spellEnd"/>
      <w:r w:rsidRPr="009B063D">
        <w:rPr>
          <w:sz w:val="28"/>
          <w:szCs w:val="28"/>
          <w:rPrChange w:id="1262" w:author="user" w:date="2014-05-25T12:30:00Z">
            <w:rPr/>
          </w:rPrChange>
        </w:rPr>
        <w:t>{w}^T\</w:t>
      </w:r>
      <w:proofErr w:type="spellStart"/>
      <w:r w:rsidRPr="009B063D">
        <w:rPr>
          <w:sz w:val="28"/>
          <w:szCs w:val="28"/>
          <w:rPrChange w:id="1263" w:author="user" w:date="2014-05-25T12:30:00Z">
            <w:rPr/>
          </w:rPrChange>
        </w:rPr>
        <w:t>mathbf</w:t>
      </w:r>
      <w:proofErr w:type="spellEnd"/>
      <w:r w:rsidRPr="009B063D">
        <w:rPr>
          <w:sz w:val="28"/>
          <w:szCs w:val="28"/>
          <w:rPrChange w:id="1264" w:author="user" w:date="2014-05-25T12:30:00Z">
            <w:rPr/>
          </w:rPrChange>
        </w:rPr>
        <w:t>{w} + \</w:t>
      </w:r>
      <w:proofErr w:type="spellStart"/>
      <w:r w:rsidRPr="009B063D">
        <w:rPr>
          <w:sz w:val="28"/>
          <w:szCs w:val="28"/>
          <w:rPrChange w:id="1265" w:author="user" w:date="2014-05-25T12:30:00Z">
            <w:rPr/>
          </w:rPrChange>
        </w:rPr>
        <w:t>frac</w:t>
      </w:r>
      <w:proofErr w:type="spellEnd"/>
      <w:r w:rsidRPr="009B063D">
        <w:rPr>
          <w:sz w:val="28"/>
          <w:szCs w:val="28"/>
          <w:rPrChange w:id="1266" w:author="user" w:date="2014-05-25T12:30:00Z">
            <w:rPr/>
          </w:rPrChange>
        </w:rPr>
        <w:t>{C}{n} \</w:t>
      </w:r>
      <w:proofErr w:type="spellStart"/>
      <w:r w:rsidRPr="009B063D">
        <w:rPr>
          <w:sz w:val="28"/>
          <w:szCs w:val="28"/>
          <w:rPrChange w:id="1267" w:author="user" w:date="2014-05-25T12:30:00Z">
            <w:rPr/>
          </w:rPrChange>
        </w:rPr>
        <w:t>sum^n</w:t>
      </w:r>
      <w:proofErr w:type="spellEnd"/>
      <w:r w:rsidRPr="009B063D">
        <w:rPr>
          <w:sz w:val="28"/>
          <w:szCs w:val="28"/>
          <w:rPrChange w:id="1268" w:author="user" w:date="2014-05-25T12:30:00Z">
            <w:rPr/>
          </w:rPrChange>
        </w:rPr>
        <w:t>_{</w:t>
      </w:r>
      <w:proofErr w:type="spellStart"/>
      <w:r w:rsidRPr="009B063D">
        <w:rPr>
          <w:sz w:val="28"/>
          <w:szCs w:val="28"/>
          <w:rPrChange w:id="1269" w:author="user" w:date="2014-05-25T12:30:00Z">
            <w:rPr/>
          </w:rPrChange>
        </w:rPr>
        <w:t>i</w:t>
      </w:r>
      <w:proofErr w:type="spellEnd"/>
      <w:r w:rsidRPr="009B063D">
        <w:rPr>
          <w:sz w:val="28"/>
          <w:szCs w:val="28"/>
          <w:rPrChange w:id="1270" w:author="user" w:date="2014-05-25T12:30:00Z">
            <w:rPr/>
          </w:rPrChange>
        </w:rPr>
        <w:t>=1}\</w:t>
      </w:r>
      <w:proofErr w:type="spellStart"/>
      <w:r w:rsidRPr="009B063D">
        <w:rPr>
          <w:sz w:val="28"/>
          <w:szCs w:val="28"/>
          <w:rPrChange w:id="1271" w:author="user" w:date="2014-05-25T12:30:00Z">
            <w:rPr/>
          </w:rPrChange>
        </w:rPr>
        <w:t>xi_i</w:t>
      </w:r>
      <w:proofErr w:type="spellEnd"/>
      <w:r w:rsidRPr="009B063D">
        <w:rPr>
          <w:sz w:val="28"/>
          <w:szCs w:val="28"/>
          <w:rPrChange w:id="1272" w:author="user" w:date="2014-05-25T12:30:00Z">
            <w:rPr/>
          </w:rPrChange>
        </w:rPr>
        <w:t>\\</w:t>
      </w:r>
    </w:p>
    <w:p w:rsidR="00640F9D" w:rsidRPr="009B063D" w:rsidRDefault="00640F9D" w:rsidP="00640F9D">
      <w:pPr>
        <w:pStyle w:val="PreformattedText"/>
        <w:rPr>
          <w:sz w:val="28"/>
          <w:szCs w:val="28"/>
          <w:rPrChange w:id="1273" w:author="user" w:date="2014-05-25T12:30:00Z">
            <w:rPr/>
          </w:rPrChange>
        </w:rPr>
      </w:pPr>
      <w:r w:rsidRPr="009B063D">
        <w:rPr>
          <w:sz w:val="28"/>
          <w:szCs w:val="28"/>
          <w:rPrChange w:id="1274" w:author="user" w:date="2014-05-25T12:30:00Z">
            <w:rPr/>
          </w:rPrChange>
        </w:rPr>
        <w:t xml:space="preserve">    &amp;</w:t>
      </w:r>
      <w:proofErr w:type="spellStart"/>
      <w:r w:rsidRPr="009B063D">
        <w:rPr>
          <w:sz w:val="28"/>
          <w:szCs w:val="28"/>
          <w:rPrChange w:id="1275" w:author="user" w:date="2014-05-25T12:30:00Z">
            <w:rPr/>
          </w:rPrChange>
        </w:rPr>
        <w:t>s.t.</w:t>
      </w:r>
      <w:proofErr w:type="spellEnd"/>
      <w:r w:rsidRPr="009B063D">
        <w:rPr>
          <w:sz w:val="28"/>
          <w:szCs w:val="28"/>
          <w:rPrChange w:id="1276" w:author="user" w:date="2014-05-25T12:30:00Z">
            <w:rPr/>
          </w:rPrChange>
        </w:rPr>
        <w:t>\; \</w:t>
      </w:r>
      <w:proofErr w:type="spellStart"/>
      <w:r w:rsidRPr="009B063D">
        <w:rPr>
          <w:sz w:val="28"/>
          <w:szCs w:val="28"/>
          <w:rPrChange w:id="1277" w:author="user" w:date="2014-05-25T12:30:00Z">
            <w:rPr/>
          </w:rPrChange>
        </w:rPr>
        <w:t>forall</w:t>
      </w:r>
      <w:proofErr w:type="spellEnd"/>
      <w:r w:rsidRPr="009B063D">
        <w:rPr>
          <w:sz w:val="28"/>
          <w:szCs w:val="28"/>
          <w:rPrChange w:id="1278" w:author="user" w:date="2014-05-25T12:30:00Z">
            <w:rPr/>
          </w:rPrChange>
        </w:rPr>
        <w:t xml:space="preserve"> </w:t>
      </w:r>
      <w:proofErr w:type="spellStart"/>
      <w:r w:rsidRPr="009B063D">
        <w:rPr>
          <w:sz w:val="28"/>
          <w:szCs w:val="28"/>
          <w:rPrChange w:id="1279" w:author="user" w:date="2014-05-25T12:30:00Z">
            <w:rPr/>
          </w:rPrChange>
        </w:rPr>
        <w:t>i</w:t>
      </w:r>
      <w:proofErr w:type="spellEnd"/>
      <w:r w:rsidRPr="009B063D">
        <w:rPr>
          <w:sz w:val="28"/>
          <w:szCs w:val="28"/>
          <w:rPrChange w:id="1280" w:author="user" w:date="2014-05-25T12:30:00Z">
            <w:rPr/>
          </w:rPrChange>
        </w:rPr>
        <w:t xml:space="preserve"> \in \{1,\</w:t>
      </w:r>
      <w:proofErr w:type="spellStart"/>
      <w:r w:rsidRPr="009B063D">
        <w:rPr>
          <w:sz w:val="28"/>
          <w:szCs w:val="28"/>
          <w:rPrChange w:id="1281" w:author="user" w:date="2014-05-25T12:30:00Z">
            <w:rPr/>
          </w:rPrChange>
        </w:rPr>
        <w:t>cdots,n</w:t>
      </w:r>
      <w:proofErr w:type="spellEnd"/>
      <w:r w:rsidRPr="009B063D">
        <w:rPr>
          <w:sz w:val="28"/>
          <w:szCs w:val="28"/>
          <w:rPrChange w:id="1282" w:author="user" w:date="2014-05-25T12:30:00Z">
            <w:rPr/>
          </w:rPrChange>
        </w:rPr>
        <w:t>\},\hat{</w:t>
      </w:r>
      <w:proofErr w:type="spellStart"/>
      <w:r w:rsidRPr="009B063D">
        <w:rPr>
          <w:sz w:val="28"/>
          <w:szCs w:val="28"/>
          <w:rPrChange w:id="1283" w:author="user" w:date="2014-05-25T12:30:00Z">
            <w:rPr/>
          </w:rPrChange>
        </w:rPr>
        <w:t>y_i</w:t>
      </w:r>
      <w:proofErr w:type="spellEnd"/>
      <w:r w:rsidRPr="009B063D">
        <w:rPr>
          <w:sz w:val="28"/>
          <w:szCs w:val="28"/>
          <w:rPrChange w:id="1284" w:author="user" w:date="2014-05-25T12:30:00Z">
            <w:rPr/>
          </w:rPrChange>
        </w:rPr>
        <w:t>} \in \</w:t>
      </w:r>
      <w:proofErr w:type="spellStart"/>
      <w:r w:rsidRPr="009B063D">
        <w:rPr>
          <w:sz w:val="28"/>
          <w:szCs w:val="28"/>
          <w:rPrChange w:id="1285" w:author="user" w:date="2014-05-25T12:30:00Z">
            <w:rPr/>
          </w:rPrChange>
        </w:rPr>
        <w:t>mathcal</w:t>
      </w:r>
      <w:proofErr w:type="spellEnd"/>
      <w:r w:rsidRPr="009B063D">
        <w:rPr>
          <w:sz w:val="28"/>
          <w:szCs w:val="28"/>
          <w:rPrChange w:id="1286" w:author="user" w:date="2014-05-25T12:30:00Z">
            <w:rPr/>
          </w:rPrChange>
        </w:rPr>
        <w:t>{Y}: \</w:t>
      </w:r>
      <w:proofErr w:type="spellStart"/>
      <w:r w:rsidRPr="009B063D">
        <w:rPr>
          <w:sz w:val="28"/>
          <w:szCs w:val="28"/>
          <w:rPrChange w:id="1287" w:author="user" w:date="2014-05-25T12:30:00Z">
            <w:rPr/>
          </w:rPrChange>
        </w:rPr>
        <w:t>mathbf</w:t>
      </w:r>
      <w:proofErr w:type="spellEnd"/>
      <w:r w:rsidRPr="009B063D">
        <w:rPr>
          <w:sz w:val="28"/>
          <w:szCs w:val="28"/>
          <w:rPrChange w:id="1288" w:author="user" w:date="2014-05-25T12:30:00Z">
            <w:rPr/>
          </w:rPrChange>
        </w:rPr>
        <w:t>{w}^T[\Psi(</w:t>
      </w:r>
      <w:proofErr w:type="spellStart"/>
      <w:r w:rsidRPr="009B063D">
        <w:rPr>
          <w:sz w:val="28"/>
          <w:szCs w:val="28"/>
          <w:rPrChange w:id="1289" w:author="user" w:date="2014-05-25T12:30:00Z">
            <w:rPr/>
          </w:rPrChange>
        </w:rPr>
        <w:t>x_i,y_i</w:t>
      </w:r>
      <w:proofErr w:type="spellEnd"/>
      <w:r w:rsidRPr="009B063D">
        <w:rPr>
          <w:sz w:val="28"/>
          <w:szCs w:val="28"/>
          <w:rPrChange w:id="1290" w:author="user" w:date="2014-05-25T12:30:00Z">
            <w:rPr/>
          </w:rPrChange>
        </w:rPr>
        <w:t>) - \Psi(</w:t>
      </w:r>
      <w:proofErr w:type="spellStart"/>
      <w:r w:rsidRPr="009B063D">
        <w:rPr>
          <w:sz w:val="28"/>
          <w:szCs w:val="28"/>
          <w:rPrChange w:id="1291" w:author="user" w:date="2014-05-25T12:30:00Z">
            <w:rPr/>
          </w:rPrChange>
        </w:rPr>
        <w:t>x_i</w:t>
      </w:r>
      <w:proofErr w:type="spellEnd"/>
      <w:r w:rsidRPr="009B063D">
        <w:rPr>
          <w:sz w:val="28"/>
          <w:szCs w:val="28"/>
          <w:rPrChange w:id="1292" w:author="user" w:date="2014-05-25T12:30:00Z">
            <w:rPr/>
          </w:rPrChange>
        </w:rPr>
        <w:t>,\hat{</w:t>
      </w:r>
      <w:proofErr w:type="spellStart"/>
      <w:r w:rsidRPr="009B063D">
        <w:rPr>
          <w:sz w:val="28"/>
          <w:szCs w:val="28"/>
          <w:rPrChange w:id="1293" w:author="user" w:date="2014-05-25T12:30:00Z">
            <w:rPr/>
          </w:rPrChange>
        </w:rPr>
        <w:t>y_i</w:t>
      </w:r>
      <w:proofErr w:type="spellEnd"/>
      <w:r w:rsidRPr="009B063D">
        <w:rPr>
          <w:sz w:val="28"/>
          <w:szCs w:val="28"/>
          <w:rPrChange w:id="1294" w:author="user" w:date="2014-05-25T12:30:00Z">
            <w:rPr/>
          </w:rPrChange>
        </w:rPr>
        <w:t>})] \</w:t>
      </w:r>
      <w:proofErr w:type="spellStart"/>
      <w:r w:rsidRPr="009B063D">
        <w:rPr>
          <w:sz w:val="28"/>
          <w:szCs w:val="28"/>
          <w:rPrChange w:id="1295" w:author="user" w:date="2014-05-25T12:30:00Z">
            <w:rPr/>
          </w:rPrChange>
        </w:rPr>
        <w:t>geq</w:t>
      </w:r>
      <w:proofErr w:type="spellEnd"/>
      <w:r w:rsidRPr="009B063D">
        <w:rPr>
          <w:sz w:val="28"/>
          <w:szCs w:val="28"/>
          <w:rPrChange w:id="1296" w:author="user" w:date="2014-05-25T12:30:00Z">
            <w:rPr/>
          </w:rPrChange>
        </w:rPr>
        <w:t xml:space="preserve"> \Delta(</w:t>
      </w:r>
      <w:proofErr w:type="spellStart"/>
      <w:r w:rsidRPr="009B063D">
        <w:rPr>
          <w:sz w:val="28"/>
          <w:szCs w:val="28"/>
          <w:rPrChange w:id="1297" w:author="user" w:date="2014-05-25T12:30:00Z">
            <w:rPr/>
          </w:rPrChange>
        </w:rPr>
        <w:t>y_i</w:t>
      </w:r>
      <w:proofErr w:type="spellEnd"/>
      <w:r w:rsidRPr="009B063D">
        <w:rPr>
          <w:sz w:val="28"/>
          <w:szCs w:val="28"/>
          <w:rPrChange w:id="1298" w:author="user" w:date="2014-05-25T12:30:00Z">
            <w:rPr/>
          </w:rPrChange>
        </w:rPr>
        <w:t>, \hat{</w:t>
      </w:r>
      <w:proofErr w:type="spellStart"/>
      <w:r w:rsidRPr="009B063D">
        <w:rPr>
          <w:sz w:val="28"/>
          <w:szCs w:val="28"/>
          <w:rPrChange w:id="1299" w:author="user" w:date="2014-05-25T12:30:00Z">
            <w:rPr/>
          </w:rPrChange>
        </w:rPr>
        <w:t>y_i</w:t>
      </w:r>
      <w:proofErr w:type="spellEnd"/>
      <w:r w:rsidRPr="009B063D">
        <w:rPr>
          <w:sz w:val="28"/>
          <w:szCs w:val="28"/>
          <w:rPrChange w:id="1300" w:author="user" w:date="2014-05-25T12:30:00Z">
            <w:rPr/>
          </w:rPrChange>
        </w:rPr>
        <w:t>}) - \</w:t>
      </w:r>
      <w:proofErr w:type="spellStart"/>
      <w:r w:rsidRPr="009B063D">
        <w:rPr>
          <w:sz w:val="28"/>
          <w:szCs w:val="28"/>
          <w:rPrChange w:id="1301" w:author="user" w:date="2014-05-25T12:30:00Z">
            <w:rPr/>
          </w:rPrChange>
        </w:rPr>
        <w:t>xi_i</w:t>
      </w:r>
      <w:proofErr w:type="spellEnd"/>
      <w:r w:rsidRPr="009B063D">
        <w:rPr>
          <w:sz w:val="28"/>
          <w:szCs w:val="28"/>
          <w:rPrChange w:id="1302" w:author="user" w:date="2014-05-25T12:30:00Z">
            <w:rPr/>
          </w:rPrChange>
        </w:rPr>
        <w:t>\\</w:t>
      </w:r>
    </w:p>
    <w:p w:rsidR="00640F9D" w:rsidRPr="009B063D" w:rsidRDefault="00640F9D" w:rsidP="00640F9D">
      <w:pPr>
        <w:pStyle w:val="PreformattedText"/>
        <w:rPr>
          <w:sz w:val="28"/>
          <w:szCs w:val="28"/>
          <w:rPrChange w:id="1303" w:author="user" w:date="2014-05-25T12:30:00Z">
            <w:rPr/>
          </w:rPrChange>
        </w:rPr>
      </w:pPr>
      <w:r w:rsidRPr="009B063D">
        <w:rPr>
          <w:sz w:val="28"/>
          <w:szCs w:val="28"/>
          <w:rPrChange w:id="1304" w:author="user" w:date="2014-05-25T12:30:00Z">
            <w:rPr/>
          </w:rPrChange>
        </w:rPr>
        <w:t>\end{aligned}</w:t>
      </w:r>
    </w:p>
    <w:p w:rsidR="00640F9D" w:rsidRPr="009B063D" w:rsidRDefault="00640F9D" w:rsidP="00640F9D">
      <w:pPr>
        <w:pStyle w:val="PreformattedText"/>
        <w:rPr>
          <w:sz w:val="28"/>
          <w:szCs w:val="28"/>
          <w:rPrChange w:id="1305" w:author="user" w:date="2014-05-25T12:30:00Z">
            <w:rPr/>
          </w:rPrChange>
        </w:rPr>
      </w:pPr>
      <w:r w:rsidRPr="009B063D">
        <w:rPr>
          <w:sz w:val="28"/>
          <w:szCs w:val="28"/>
          <w:rPrChange w:id="1306" w:author="user" w:date="2014-05-25T12:30:00Z">
            <w:rPr/>
          </w:rPrChange>
        </w:rPr>
        <w:t>$$</w:t>
      </w:r>
    </w:p>
    <w:p w:rsidR="00640F9D" w:rsidRPr="009B063D" w:rsidRDefault="00640F9D" w:rsidP="00640F9D">
      <w:pPr>
        <w:pStyle w:val="PreformattedText"/>
        <w:rPr>
          <w:sz w:val="28"/>
          <w:szCs w:val="28"/>
          <w:rPrChange w:id="1307" w:author="user" w:date="2014-05-25T12:30:00Z">
            <w:rPr/>
          </w:rPrChange>
        </w:rPr>
      </w:pPr>
    </w:p>
    <w:p w:rsidR="00640F9D" w:rsidRPr="009B063D" w:rsidRDefault="00640F9D" w:rsidP="00640F9D">
      <w:pPr>
        <w:pStyle w:val="PreformattedText"/>
        <w:rPr>
          <w:sz w:val="28"/>
          <w:szCs w:val="28"/>
          <w:rPrChange w:id="1308" w:author="user" w:date="2014-05-25T12:30:00Z">
            <w:rPr/>
          </w:rPrChange>
        </w:rPr>
      </w:pPr>
      <w:r w:rsidRPr="009B063D">
        <w:rPr>
          <w:sz w:val="28"/>
          <w:szCs w:val="28"/>
          <w:rPrChange w:id="1309" w:author="user" w:date="2014-05-25T12:30:00Z">
            <w:rPr/>
          </w:rPrChange>
        </w:rPr>
        <w:t>But the above quadratic programming problem has a very large number ($</w:t>
      </w:r>
      <w:proofErr w:type="gramStart"/>
      <w:r w:rsidRPr="009B063D">
        <w:rPr>
          <w:sz w:val="28"/>
          <w:szCs w:val="28"/>
          <w:rPrChange w:id="1310" w:author="user" w:date="2014-05-25T12:30:00Z">
            <w:rPr/>
          </w:rPrChange>
        </w:rPr>
        <w:t>O(</w:t>
      </w:r>
      <w:proofErr w:type="gramEnd"/>
      <w:r w:rsidRPr="009B063D">
        <w:rPr>
          <w:sz w:val="28"/>
          <w:szCs w:val="28"/>
          <w:rPrChange w:id="1311" w:author="user" w:date="2014-05-25T12:30:00Z">
            <w:rPr/>
          </w:rPrChange>
        </w:rPr>
        <w:t>n|\</w:t>
      </w:r>
      <w:proofErr w:type="spellStart"/>
      <w:r w:rsidRPr="009B063D">
        <w:rPr>
          <w:sz w:val="28"/>
          <w:szCs w:val="28"/>
          <w:rPrChange w:id="1312" w:author="user" w:date="2014-05-25T12:30:00Z">
            <w:rPr/>
          </w:rPrChange>
        </w:rPr>
        <w:t>mathcal</w:t>
      </w:r>
      <w:proofErr w:type="spellEnd"/>
      <w:r w:rsidRPr="009B063D">
        <w:rPr>
          <w:sz w:val="28"/>
          <w:szCs w:val="28"/>
          <w:rPrChange w:id="1313" w:author="user" w:date="2014-05-25T12:30:00Z">
            <w:rPr/>
          </w:rPrChange>
        </w:rPr>
        <w:t>{Y}|)$) of constrain</w:t>
      </w:r>
      <w:ins w:id="1314" w:author="user" w:date="2014-05-25T15:58:00Z">
        <w:r w:rsidR="00486425">
          <w:rPr>
            <w:rFonts w:hint="eastAsia"/>
            <w:sz w:val="28"/>
            <w:szCs w:val="28"/>
          </w:rPr>
          <w:t>t</w:t>
        </w:r>
      </w:ins>
      <w:r w:rsidRPr="009B063D">
        <w:rPr>
          <w:sz w:val="28"/>
          <w:szCs w:val="28"/>
          <w:rPrChange w:id="1315" w:author="user" w:date="2014-05-25T12:30:00Z">
            <w:rPr/>
          </w:rPrChange>
        </w:rPr>
        <w:t xml:space="preserve">s , which will take considerable time to solve. I. </w:t>
      </w:r>
      <w:proofErr w:type="spellStart"/>
      <w:r w:rsidRPr="009B063D">
        <w:rPr>
          <w:sz w:val="28"/>
          <w:szCs w:val="28"/>
          <w:rPrChange w:id="1316" w:author="user" w:date="2014-05-25T12:30:00Z">
            <w:rPr/>
          </w:rPrChange>
        </w:rPr>
        <w:t>Tsochantaridis</w:t>
      </w:r>
      <w:proofErr w:type="spellEnd"/>
      <w:r w:rsidRPr="009B063D">
        <w:rPr>
          <w:sz w:val="28"/>
          <w:szCs w:val="28"/>
          <w:rPrChange w:id="1317" w:author="user" w:date="2014-05-25T12:30:00Z">
            <w:rPr/>
          </w:rPrChange>
        </w:rPr>
        <w:t xml:space="preserve"> et al. \cite{svm2005} proposed a greedy algorithm to speed up the process by selecting only part of the constrain</w:t>
      </w:r>
      <w:ins w:id="1318" w:author="user" w:date="2014-05-25T15:58:00Z">
        <w:r w:rsidR="00486425">
          <w:rPr>
            <w:rFonts w:hint="eastAsia"/>
            <w:sz w:val="28"/>
            <w:szCs w:val="28"/>
          </w:rPr>
          <w:t>t</w:t>
        </w:r>
      </w:ins>
      <w:r w:rsidRPr="009B063D">
        <w:rPr>
          <w:sz w:val="28"/>
          <w:szCs w:val="28"/>
          <w:rPrChange w:id="1319" w:author="user" w:date="2014-05-25T12:30:00Z">
            <w:rPr/>
          </w:rPrChange>
        </w:rPr>
        <w:t>s that contribute</w:t>
      </w:r>
      <w:del w:id="1320" w:author="user" w:date="2014-05-25T15:58:00Z">
        <w:r w:rsidRPr="009B063D" w:rsidDel="00486425">
          <w:rPr>
            <w:sz w:val="28"/>
            <w:szCs w:val="28"/>
            <w:rPrChange w:id="1321" w:author="user" w:date="2014-05-25T12:30:00Z">
              <w:rPr/>
            </w:rPrChange>
          </w:rPr>
          <w:delText>s</w:delText>
        </w:r>
      </w:del>
      <w:r w:rsidRPr="009B063D">
        <w:rPr>
          <w:sz w:val="28"/>
          <w:szCs w:val="28"/>
          <w:rPrChange w:id="1322" w:author="user" w:date="2014-05-25T12:30:00Z">
            <w:rPr/>
          </w:rPrChange>
        </w:rPr>
        <w:t xml:space="preserve"> the most to finding the solution. Initially, the solver starts with an empty working set containing no constrain</w:t>
      </w:r>
      <w:ins w:id="1323" w:author="user" w:date="2014-05-25T15:58:00Z">
        <w:r w:rsidR="00486425">
          <w:rPr>
            <w:rFonts w:hint="eastAsia"/>
            <w:sz w:val="28"/>
            <w:szCs w:val="28"/>
          </w:rPr>
          <w:t>t</w:t>
        </w:r>
      </w:ins>
      <w:r w:rsidRPr="009B063D">
        <w:rPr>
          <w:sz w:val="28"/>
          <w:szCs w:val="28"/>
          <w:rPrChange w:id="1324" w:author="user" w:date="2014-05-25T12:30:00Z">
            <w:rPr/>
          </w:rPrChange>
        </w:rPr>
        <w:t xml:space="preserve">s. </w:t>
      </w:r>
      <w:del w:id="1325" w:author="user" w:date="2014-05-25T15:59:00Z">
        <w:r w:rsidRPr="009B063D" w:rsidDel="00486425">
          <w:rPr>
            <w:sz w:val="28"/>
            <w:szCs w:val="28"/>
            <w:rPrChange w:id="1326" w:author="user" w:date="2014-05-25T12:30:00Z">
              <w:rPr/>
            </w:rPrChange>
          </w:rPr>
          <w:delText xml:space="preserve">Than </w:delText>
        </w:r>
      </w:del>
      <w:ins w:id="1327" w:author="user" w:date="2014-05-25T15:59:00Z">
        <w:r w:rsidR="00486425" w:rsidRPr="009B063D">
          <w:rPr>
            <w:sz w:val="28"/>
            <w:szCs w:val="28"/>
            <w:rPrChange w:id="1328" w:author="user" w:date="2014-05-25T12:30:00Z">
              <w:rPr/>
            </w:rPrChange>
          </w:rPr>
          <w:t>Th</w:t>
        </w:r>
        <w:r w:rsidR="00486425">
          <w:rPr>
            <w:rFonts w:hint="eastAsia"/>
            <w:sz w:val="28"/>
            <w:szCs w:val="28"/>
          </w:rPr>
          <w:t>e</w:t>
        </w:r>
        <w:r w:rsidR="00486425" w:rsidRPr="009B063D">
          <w:rPr>
            <w:sz w:val="28"/>
            <w:szCs w:val="28"/>
            <w:rPrChange w:id="1329" w:author="user" w:date="2014-05-25T12:30:00Z">
              <w:rPr/>
            </w:rPrChange>
          </w:rPr>
          <w:t xml:space="preserve">n </w:t>
        </w:r>
      </w:ins>
      <w:r w:rsidRPr="009B063D">
        <w:rPr>
          <w:sz w:val="28"/>
          <w:szCs w:val="28"/>
          <w:rPrChange w:id="1330" w:author="user" w:date="2014-05-25T12:30:00Z">
            <w:rPr/>
          </w:rPrChange>
        </w:rPr>
        <w:t>the solver iteratively scans the training set to find the most violated constrain</w:t>
      </w:r>
      <w:ins w:id="1331" w:author="user" w:date="2014-05-25T15:59:00Z">
        <w:r w:rsidR="00486425">
          <w:rPr>
            <w:rFonts w:hint="eastAsia"/>
            <w:sz w:val="28"/>
            <w:szCs w:val="28"/>
          </w:rPr>
          <w:t>t</w:t>
        </w:r>
      </w:ins>
      <w:r w:rsidRPr="009B063D">
        <w:rPr>
          <w:sz w:val="28"/>
          <w:szCs w:val="28"/>
          <w:rPrChange w:id="1332" w:author="user" w:date="2014-05-25T12:30:00Z">
            <w:rPr/>
          </w:rPrChange>
        </w:rPr>
        <w:t>s under the current solution. If a constrain</w:t>
      </w:r>
      <w:ins w:id="1333" w:author="user" w:date="2014-05-25T15:59:00Z">
        <w:r w:rsidR="00486425">
          <w:rPr>
            <w:rFonts w:hint="eastAsia"/>
            <w:sz w:val="28"/>
            <w:szCs w:val="28"/>
          </w:rPr>
          <w:t>t</w:t>
        </w:r>
      </w:ins>
      <w:r w:rsidRPr="009B063D">
        <w:rPr>
          <w:sz w:val="28"/>
          <w:szCs w:val="28"/>
          <w:rPrChange w:id="1334" w:author="user" w:date="2014-05-25T12:30:00Z">
            <w:rPr/>
          </w:rPrChange>
        </w:rPr>
        <w:t xml:space="preserve"> is violated more times than a desired threshold, the constrain</w:t>
      </w:r>
      <w:ins w:id="1335" w:author="user" w:date="2014-05-25T16:00:00Z">
        <w:r w:rsidR="00486425">
          <w:rPr>
            <w:rFonts w:hint="eastAsia"/>
            <w:sz w:val="28"/>
            <w:szCs w:val="28"/>
          </w:rPr>
          <w:t>t</w:t>
        </w:r>
      </w:ins>
      <w:r w:rsidRPr="009B063D">
        <w:rPr>
          <w:sz w:val="28"/>
          <w:szCs w:val="28"/>
          <w:rPrChange w:id="1336" w:author="user" w:date="2014-05-25T12:30:00Z">
            <w:rPr/>
          </w:rPrChange>
        </w:rPr>
        <w:t xml:space="preserve"> is added to the working set of constrain</w:t>
      </w:r>
      <w:ins w:id="1337" w:author="user" w:date="2014-05-25T16:00:00Z">
        <w:r w:rsidR="00486425">
          <w:rPr>
            <w:rFonts w:hint="eastAsia"/>
            <w:sz w:val="28"/>
            <w:szCs w:val="28"/>
          </w:rPr>
          <w:t>t</w:t>
        </w:r>
      </w:ins>
      <w:r w:rsidRPr="009B063D">
        <w:rPr>
          <w:sz w:val="28"/>
          <w:szCs w:val="28"/>
          <w:rPrChange w:id="1338" w:author="user" w:date="2014-05-25T12:30:00Z">
            <w:rPr/>
          </w:rPrChange>
        </w:rPr>
        <w:t xml:space="preserve">s. Then the </w:t>
      </w:r>
      <w:del w:id="1339" w:author="user" w:date="2014-05-25T16:00:00Z">
        <w:r w:rsidRPr="009B063D" w:rsidDel="00486425">
          <w:rPr>
            <w:sz w:val="28"/>
            <w:szCs w:val="28"/>
            <w:rPrChange w:id="1340" w:author="user" w:date="2014-05-25T12:30:00Z">
              <w:rPr/>
            </w:rPrChange>
          </w:rPr>
          <w:delText>solver re-calculate</w:delText>
        </w:r>
      </w:del>
      <w:ins w:id="1341" w:author="user" w:date="2014-05-25T16:00:00Z">
        <w:r w:rsidR="00486425" w:rsidRPr="00486425">
          <w:rPr>
            <w:sz w:val="28"/>
            <w:szCs w:val="28"/>
          </w:rPr>
          <w:t>solver re-calculates</w:t>
        </w:r>
      </w:ins>
      <w:r w:rsidRPr="009B063D">
        <w:rPr>
          <w:sz w:val="28"/>
          <w:szCs w:val="28"/>
          <w:rPrChange w:id="1342" w:author="user" w:date="2014-05-25T12:30:00Z">
            <w:rPr/>
          </w:rPrChange>
        </w:rPr>
        <w:t xml:space="preserve"> the solution under the new working set. The algorithm will terminate once no more constrain</w:t>
      </w:r>
      <w:ins w:id="1343" w:author="user" w:date="2014-05-25T16:00:00Z">
        <w:r w:rsidR="00486425">
          <w:rPr>
            <w:rFonts w:hint="eastAsia"/>
            <w:sz w:val="28"/>
            <w:szCs w:val="28"/>
          </w:rPr>
          <w:t>t</w:t>
        </w:r>
      </w:ins>
      <w:r w:rsidRPr="009B063D">
        <w:rPr>
          <w:sz w:val="28"/>
          <w:szCs w:val="28"/>
          <w:rPrChange w:id="1344" w:author="user" w:date="2014-05-25T12:30:00Z">
            <w:rPr/>
          </w:rPrChange>
        </w:rPr>
        <w:t xml:space="preserve"> can be added under the desired precision.</w:t>
      </w:r>
    </w:p>
    <w:p w:rsidR="00640F9D" w:rsidRPr="009B063D" w:rsidRDefault="00640F9D" w:rsidP="00640F9D">
      <w:pPr>
        <w:pStyle w:val="PreformattedText"/>
        <w:rPr>
          <w:sz w:val="28"/>
          <w:szCs w:val="28"/>
          <w:rPrChange w:id="1345" w:author="user" w:date="2014-05-25T12:30:00Z">
            <w:rPr/>
          </w:rPrChange>
        </w:rPr>
      </w:pPr>
    </w:p>
    <w:p w:rsidR="00640F9D" w:rsidRPr="009B063D" w:rsidRDefault="00640F9D" w:rsidP="00640F9D">
      <w:pPr>
        <w:pStyle w:val="PreformattedText"/>
        <w:rPr>
          <w:sz w:val="28"/>
          <w:szCs w:val="28"/>
          <w:rPrChange w:id="1346" w:author="user" w:date="2014-05-25T12:30:00Z">
            <w:rPr/>
          </w:rPrChange>
        </w:rPr>
      </w:pPr>
      <w:r w:rsidRPr="009B063D">
        <w:rPr>
          <w:sz w:val="28"/>
          <w:szCs w:val="28"/>
          <w:rPrChange w:id="1347" w:author="user" w:date="2014-05-25T12:30:00Z">
            <w:rPr/>
          </w:rPrChange>
        </w:rPr>
        <w:t xml:space="preserve">In a later work by </w:t>
      </w:r>
      <w:proofErr w:type="spellStart"/>
      <w:r w:rsidRPr="009B063D">
        <w:rPr>
          <w:sz w:val="28"/>
          <w:szCs w:val="28"/>
          <w:rPrChange w:id="1348" w:author="user" w:date="2014-05-25T12:30:00Z">
            <w:rPr/>
          </w:rPrChange>
        </w:rPr>
        <w:t>Joachims</w:t>
      </w:r>
      <w:proofErr w:type="spellEnd"/>
      <w:r w:rsidRPr="009B063D">
        <w:rPr>
          <w:sz w:val="28"/>
          <w:szCs w:val="28"/>
          <w:rPrChange w:id="1349" w:author="user" w:date="2014-05-25T12:30:00Z">
            <w:rPr/>
          </w:rPrChange>
        </w:rPr>
        <w:t xml:space="preserve"> et al.\</w:t>
      </w:r>
      <w:proofErr w:type="gramStart"/>
      <w:r w:rsidRPr="009B063D">
        <w:rPr>
          <w:sz w:val="28"/>
          <w:szCs w:val="28"/>
          <w:rPrChange w:id="1350" w:author="user" w:date="2014-05-25T12:30:00Z">
            <w:rPr/>
          </w:rPrChange>
        </w:rPr>
        <w:t>cite{</w:t>
      </w:r>
      <w:proofErr w:type="gramEnd"/>
      <w:r w:rsidRPr="009B063D">
        <w:rPr>
          <w:sz w:val="28"/>
          <w:szCs w:val="28"/>
          <w:rPrChange w:id="1351" w:author="user" w:date="2014-05-25T12:30:00Z">
            <w:rPr/>
          </w:rPrChange>
        </w:rPr>
        <w:t xml:space="preserve">svm2009}, they created a new formulation and </w:t>
      </w:r>
      <w:ins w:id="1352" w:author="user" w:date="2014-05-25T16:01:00Z">
        <w:r w:rsidR="002851D9">
          <w:rPr>
            <w:rFonts w:hint="eastAsia"/>
            <w:sz w:val="28"/>
            <w:szCs w:val="28"/>
          </w:rPr>
          <w:t xml:space="preserve">an </w:t>
        </w:r>
      </w:ins>
      <w:r w:rsidRPr="009B063D">
        <w:rPr>
          <w:sz w:val="28"/>
          <w:szCs w:val="28"/>
          <w:rPrChange w:id="1353" w:author="user" w:date="2014-05-25T12:30:00Z">
            <w:rPr/>
          </w:rPrChange>
        </w:rPr>
        <w:t>algorithm to further speed up the algorithm. Instead of using one slack variable</w:t>
      </w:r>
      <w:del w:id="1354" w:author="user" w:date="2014-05-25T16:01:00Z">
        <w:r w:rsidRPr="009B063D" w:rsidDel="002851D9">
          <w:rPr>
            <w:sz w:val="28"/>
            <w:szCs w:val="28"/>
            <w:rPrChange w:id="1355" w:author="user" w:date="2014-05-25T12:30:00Z">
              <w:rPr/>
            </w:rPrChange>
          </w:rPr>
          <w:delText>s</w:delText>
        </w:r>
      </w:del>
      <w:r w:rsidRPr="009B063D">
        <w:rPr>
          <w:sz w:val="28"/>
          <w:szCs w:val="28"/>
          <w:rPrChange w:id="1356" w:author="user" w:date="2014-05-25T12:30:00Z">
            <w:rPr/>
          </w:rPrChange>
        </w:rPr>
        <w:t xml:space="preserve"> for each training sample, which results in a total of $n$ slack variables, they use a single slack variable for all $n$ training samples. The following formula is the 1-slack version of slack-rescaling structural SVM:</w:t>
      </w:r>
    </w:p>
    <w:p w:rsidR="00640F9D" w:rsidRPr="009B063D" w:rsidRDefault="00640F9D" w:rsidP="00640F9D">
      <w:pPr>
        <w:pStyle w:val="PreformattedText"/>
        <w:rPr>
          <w:sz w:val="28"/>
          <w:szCs w:val="28"/>
          <w:rPrChange w:id="1357" w:author="user" w:date="2014-05-25T12:30:00Z">
            <w:rPr/>
          </w:rPrChange>
        </w:rPr>
      </w:pPr>
      <w:r w:rsidRPr="009B063D">
        <w:rPr>
          <w:sz w:val="28"/>
          <w:szCs w:val="28"/>
          <w:rPrChange w:id="1358" w:author="user" w:date="2014-05-25T12:30:00Z">
            <w:rPr/>
          </w:rPrChange>
        </w:rPr>
        <w:t>$$</w:t>
      </w:r>
    </w:p>
    <w:p w:rsidR="00640F9D" w:rsidRPr="009B063D" w:rsidRDefault="00640F9D" w:rsidP="00640F9D">
      <w:pPr>
        <w:pStyle w:val="PreformattedText"/>
        <w:rPr>
          <w:sz w:val="28"/>
          <w:szCs w:val="28"/>
          <w:rPrChange w:id="1359" w:author="user" w:date="2014-05-25T12:30:00Z">
            <w:rPr/>
          </w:rPrChange>
        </w:rPr>
      </w:pPr>
      <w:r w:rsidRPr="009B063D">
        <w:rPr>
          <w:sz w:val="28"/>
          <w:szCs w:val="28"/>
          <w:rPrChange w:id="1360" w:author="user" w:date="2014-05-25T12:30:00Z">
            <w:rPr/>
          </w:rPrChange>
        </w:rPr>
        <w:t>\begin{aligned}</w:t>
      </w:r>
    </w:p>
    <w:p w:rsidR="00640F9D" w:rsidRPr="009B063D" w:rsidRDefault="00640F9D" w:rsidP="00640F9D">
      <w:pPr>
        <w:pStyle w:val="PreformattedText"/>
        <w:rPr>
          <w:sz w:val="28"/>
          <w:szCs w:val="28"/>
          <w:rPrChange w:id="1361" w:author="user" w:date="2014-05-25T12:30:00Z">
            <w:rPr/>
          </w:rPrChange>
        </w:rPr>
      </w:pPr>
      <w:r w:rsidRPr="009B063D">
        <w:rPr>
          <w:sz w:val="28"/>
          <w:szCs w:val="28"/>
          <w:rPrChange w:id="1362" w:author="user" w:date="2014-05-25T12:30:00Z">
            <w:rPr/>
          </w:rPrChange>
        </w:rPr>
        <w:t xml:space="preserve">    &amp; \min_{\</w:t>
      </w:r>
      <w:proofErr w:type="spellStart"/>
      <w:r w:rsidRPr="009B063D">
        <w:rPr>
          <w:sz w:val="28"/>
          <w:szCs w:val="28"/>
          <w:rPrChange w:id="1363" w:author="user" w:date="2014-05-25T12:30:00Z">
            <w:rPr/>
          </w:rPrChange>
        </w:rPr>
        <w:t>mathbf</w:t>
      </w:r>
      <w:proofErr w:type="spellEnd"/>
      <w:r w:rsidRPr="009B063D">
        <w:rPr>
          <w:sz w:val="28"/>
          <w:szCs w:val="28"/>
          <w:rPrChange w:id="1364" w:author="user" w:date="2014-05-25T12:30:00Z">
            <w:rPr/>
          </w:rPrChange>
        </w:rPr>
        <w:t>{w}, \</w:t>
      </w:r>
      <w:proofErr w:type="spellStart"/>
      <w:r w:rsidRPr="009B063D">
        <w:rPr>
          <w:sz w:val="28"/>
          <w:szCs w:val="28"/>
          <w:rPrChange w:id="1365" w:author="user" w:date="2014-05-25T12:30:00Z">
            <w:rPr/>
          </w:rPrChange>
        </w:rPr>
        <w:t>xi_i</w:t>
      </w:r>
      <w:proofErr w:type="spellEnd"/>
      <w:r w:rsidRPr="009B063D">
        <w:rPr>
          <w:sz w:val="28"/>
          <w:szCs w:val="28"/>
          <w:rPrChange w:id="1366" w:author="user" w:date="2014-05-25T12:30:00Z">
            <w:rPr/>
          </w:rPrChange>
        </w:rPr>
        <w:t xml:space="preserve"> \</w:t>
      </w:r>
      <w:proofErr w:type="spellStart"/>
      <w:r w:rsidRPr="009B063D">
        <w:rPr>
          <w:sz w:val="28"/>
          <w:szCs w:val="28"/>
          <w:rPrChange w:id="1367" w:author="user" w:date="2014-05-25T12:30:00Z">
            <w:rPr/>
          </w:rPrChange>
        </w:rPr>
        <w:t>geq</w:t>
      </w:r>
      <w:proofErr w:type="spellEnd"/>
      <w:r w:rsidRPr="009B063D">
        <w:rPr>
          <w:sz w:val="28"/>
          <w:szCs w:val="28"/>
          <w:rPrChange w:id="1368" w:author="user" w:date="2014-05-25T12:30:00Z">
            <w:rPr/>
          </w:rPrChange>
        </w:rPr>
        <w:t xml:space="preserve"> 0} \</w:t>
      </w:r>
      <w:proofErr w:type="spellStart"/>
      <w:r w:rsidRPr="009B063D">
        <w:rPr>
          <w:sz w:val="28"/>
          <w:szCs w:val="28"/>
          <w:rPrChange w:id="1369" w:author="user" w:date="2014-05-25T12:30:00Z">
            <w:rPr/>
          </w:rPrChange>
        </w:rPr>
        <w:t>frac</w:t>
      </w:r>
      <w:proofErr w:type="spellEnd"/>
      <w:r w:rsidRPr="009B063D">
        <w:rPr>
          <w:sz w:val="28"/>
          <w:szCs w:val="28"/>
          <w:rPrChange w:id="1370" w:author="user" w:date="2014-05-25T12:30:00Z">
            <w:rPr/>
          </w:rPrChange>
        </w:rPr>
        <w:t>{1}{2}\</w:t>
      </w:r>
      <w:proofErr w:type="spellStart"/>
      <w:r w:rsidRPr="009B063D">
        <w:rPr>
          <w:sz w:val="28"/>
          <w:szCs w:val="28"/>
          <w:rPrChange w:id="1371" w:author="user" w:date="2014-05-25T12:30:00Z">
            <w:rPr/>
          </w:rPrChange>
        </w:rPr>
        <w:t>mathbf</w:t>
      </w:r>
      <w:proofErr w:type="spellEnd"/>
      <w:r w:rsidRPr="009B063D">
        <w:rPr>
          <w:sz w:val="28"/>
          <w:szCs w:val="28"/>
          <w:rPrChange w:id="1372" w:author="user" w:date="2014-05-25T12:30:00Z">
            <w:rPr/>
          </w:rPrChange>
        </w:rPr>
        <w:t>{w}^T\</w:t>
      </w:r>
      <w:proofErr w:type="spellStart"/>
      <w:r w:rsidRPr="009B063D">
        <w:rPr>
          <w:sz w:val="28"/>
          <w:szCs w:val="28"/>
          <w:rPrChange w:id="1373" w:author="user" w:date="2014-05-25T12:30:00Z">
            <w:rPr/>
          </w:rPrChange>
        </w:rPr>
        <w:t>mathbf</w:t>
      </w:r>
      <w:proofErr w:type="spellEnd"/>
      <w:r w:rsidRPr="009B063D">
        <w:rPr>
          <w:sz w:val="28"/>
          <w:szCs w:val="28"/>
          <w:rPrChange w:id="1374" w:author="user" w:date="2014-05-25T12:30:00Z">
            <w:rPr/>
          </w:rPrChange>
        </w:rPr>
        <w:t xml:space="preserve">{w} + C </w:t>
      </w:r>
      <w:r w:rsidRPr="009B063D">
        <w:rPr>
          <w:sz w:val="28"/>
          <w:szCs w:val="28"/>
          <w:rPrChange w:id="1375" w:author="user" w:date="2014-05-25T12:30:00Z">
            <w:rPr/>
          </w:rPrChange>
        </w:rPr>
        <w:lastRenderedPageBreak/>
        <w:t>\xi\\</w:t>
      </w:r>
    </w:p>
    <w:p w:rsidR="00640F9D" w:rsidRPr="009B063D" w:rsidRDefault="00640F9D" w:rsidP="00640F9D">
      <w:pPr>
        <w:pStyle w:val="PreformattedText"/>
        <w:rPr>
          <w:sz w:val="28"/>
          <w:szCs w:val="28"/>
          <w:rPrChange w:id="1376" w:author="user" w:date="2014-05-25T12:30:00Z">
            <w:rPr/>
          </w:rPrChange>
        </w:rPr>
      </w:pPr>
      <w:r w:rsidRPr="009B063D">
        <w:rPr>
          <w:sz w:val="28"/>
          <w:szCs w:val="28"/>
          <w:rPrChange w:id="1377" w:author="user" w:date="2014-05-25T12:30:00Z">
            <w:rPr/>
          </w:rPrChange>
        </w:rPr>
        <w:t xml:space="preserve">    &amp;</w:t>
      </w:r>
      <w:proofErr w:type="spellStart"/>
      <w:r w:rsidRPr="009B063D">
        <w:rPr>
          <w:sz w:val="28"/>
          <w:szCs w:val="28"/>
          <w:rPrChange w:id="1378" w:author="user" w:date="2014-05-25T12:30:00Z">
            <w:rPr/>
          </w:rPrChange>
        </w:rPr>
        <w:t>s.t.</w:t>
      </w:r>
      <w:proofErr w:type="spellEnd"/>
      <w:r w:rsidRPr="009B063D">
        <w:rPr>
          <w:sz w:val="28"/>
          <w:szCs w:val="28"/>
          <w:rPrChange w:id="1379" w:author="user" w:date="2014-05-25T12:30:00Z">
            <w:rPr/>
          </w:rPrChange>
        </w:rPr>
        <w:t>\; \</w:t>
      </w:r>
      <w:proofErr w:type="spellStart"/>
      <w:r w:rsidRPr="009B063D">
        <w:rPr>
          <w:sz w:val="28"/>
          <w:szCs w:val="28"/>
          <w:rPrChange w:id="1380" w:author="user" w:date="2014-05-25T12:30:00Z">
            <w:rPr/>
          </w:rPrChange>
        </w:rPr>
        <w:t>forall</w:t>
      </w:r>
      <w:proofErr w:type="spellEnd"/>
      <w:r w:rsidRPr="009B063D">
        <w:rPr>
          <w:sz w:val="28"/>
          <w:szCs w:val="28"/>
          <w:rPrChange w:id="1381" w:author="user" w:date="2014-05-25T12:30:00Z">
            <w:rPr/>
          </w:rPrChange>
        </w:rPr>
        <w:t xml:space="preserve"> </w:t>
      </w:r>
      <w:proofErr w:type="spellStart"/>
      <w:r w:rsidRPr="009B063D">
        <w:rPr>
          <w:sz w:val="28"/>
          <w:szCs w:val="28"/>
          <w:rPrChange w:id="1382" w:author="user" w:date="2014-05-25T12:30:00Z">
            <w:rPr/>
          </w:rPrChange>
        </w:rPr>
        <w:t>i</w:t>
      </w:r>
      <w:proofErr w:type="spellEnd"/>
      <w:r w:rsidRPr="009B063D">
        <w:rPr>
          <w:sz w:val="28"/>
          <w:szCs w:val="28"/>
          <w:rPrChange w:id="1383" w:author="user" w:date="2014-05-25T12:30:00Z">
            <w:rPr/>
          </w:rPrChange>
        </w:rPr>
        <w:t xml:space="preserve"> \in \{1,\</w:t>
      </w:r>
      <w:proofErr w:type="spellStart"/>
      <w:r w:rsidRPr="009B063D">
        <w:rPr>
          <w:sz w:val="28"/>
          <w:szCs w:val="28"/>
          <w:rPrChange w:id="1384" w:author="user" w:date="2014-05-25T12:30:00Z">
            <w:rPr/>
          </w:rPrChange>
        </w:rPr>
        <w:t>cdots,n</w:t>
      </w:r>
      <w:proofErr w:type="spellEnd"/>
      <w:r w:rsidRPr="009B063D">
        <w:rPr>
          <w:sz w:val="28"/>
          <w:szCs w:val="28"/>
          <w:rPrChange w:id="1385" w:author="user" w:date="2014-05-25T12:30:00Z">
            <w:rPr/>
          </w:rPrChange>
        </w:rPr>
        <w:t>\},\hat{</w:t>
      </w:r>
      <w:proofErr w:type="spellStart"/>
      <w:r w:rsidRPr="009B063D">
        <w:rPr>
          <w:sz w:val="28"/>
          <w:szCs w:val="28"/>
          <w:rPrChange w:id="1386" w:author="user" w:date="2014-05-25T12:30:00Z">
            <w:rPr/>
          </w:rPrChange>
        </w:rPr>
        <w:t>y_i</w:t>
      </w:r>
      <w:proofErr w:type="spellEnd"/>
      <w:r w:rsidRPr="009B063D">
        <w:rPr>
          <w:sz w:val="28"/>
          <w:szCs w:val="28"/>
          <w:rPrChange w:id="1387" w:author="user" w:date="2014-05-25T12:30:00Z">
            <w:rPr/>
          </w:rPrChange>
        </w:rPr>
        <w:t>} \in \</w:t>
      </w:r>
      <w:proofErr w:type="spellStart"/>
      <w:r w:rsidRPr="009B063D">
        <w:rPr>
          <w:sz w:val="28"/>
          <w:szCs w:val="28"/>
          <w:rPrChange w:id="1388" w:author="user" w:date="2014-05-25T12:30:00Z">
            <w:rPr/>
          </w:rPrChange>
        </w:rPr>
        <w:t>mathcal</w:t>
      </w:r>
      <w:proofErr w:type="spellEnd"/>
      <w:r w:rsidRPr="009B063D">
        <w:rPr>
          <w:sz w:val="28"/>
          <w:szCs w:val="28"/>
          <w:rPrChange w:id="1389" w:author="user" w:date="2014-05-25T12:30:00Z">
            <w:rPr/>
          </w:rPrChange>
        </w:rPr>
        <w:t>{Y}: \</w:t>
      </w:r>
      <w:proofErr w:type="spellStart"/>
      <w:r w:rsidRPr="009B063D">
        <w:rPr>
          <w:sz w:val="28"/>
          <w:szCs w:val="28"/>
          <w:rPrChange w:id="1390" w:author="user" w:date="2014-05-25T12:30:00Z">
            <w:rPr/>
          </w:rPrChange>
        </w:rPr>
        <w:t>mathbf</w:t>
      </w:r>
      <w:proofErr w:type="spellEnd"/>
      <w:r w:rsidRPr="009B063D">
        <w:rPr>
          <w:sz w:val="28"/>
          <w:szCs w:val="28"/>
          <w:rPrChange w:id="1391" w:author="user" w:date="2014-05-25T12:30:00Z">
            <w:rPr/>
          </w:rPrChange>
        </w:rPr>
        <w:t>{w}^T[\Psi(</w:t>
      </w:r>
      <w:proofErr w:type="spellStart"/>
      <w:r w:rsidRPr="009B063D">
        <w:rPr>
          <w:sz w:val="28"/>
          <w:szCs w:val="28"/>
          <w:rPrChange w:id="1392" w:author="user" w:date="2014-05-25T12:30:00Z">
            <w:rPr/>
          </w:rPrChange>
        </w:rPr>
        <w:t>x_i,y_i</w:t>
      </w:r>
      <w:proofErr w:type="spellEnd"/>
      <w:r w:rsidRPr="009B063D">
        <w:rPr>
          <w:sz w:val="28"/>
          <w:szCs w:val="28"/>
          <w:rPrChange w:id="1393" w:author="user" w:date="2014-05-25T12:30:00Z">
            <w:rPr/>
          </w:rPrChange>
        </w:rPr>
        <w:t>) - \Psi(</w:t>
      </w:r>
      <w:proofErr w:type="spellStart"/>
      <w:r w:rsidRPr="009B063D">
        <w:rPr>
          <w:sz w:val="28"/>
          <w:szCs w:val="28"/>
          <w:rPrChange w:id="1394" w:author="user" w:date="2014-05-25T12:30:00Z">
            <w:rPr/>
          </w:rPrChange>
        </w:rPr>
        <w:t>x_i</w:t>
      </w:r>
      <w:proofErr w:type="spellEnd"/>
      <w:r w:rsidRPr="009B063D">
        <w:rPr>
          <w:sz w:val="28"/>
          <w:szCs w:val="28"/>
          <w:rPrChange w:id="1395" w:author="user" w:date="2014-05-25T12:30:00Z">
            <w:rPr/>
          </w:rPrChange>
        </w:rPr>
        <w:t>,\hat{</w:t>
      </w:r>
      <w:proofErr w:type="spellStart"/>
      <w:r w:rsidRPr="009B063D">
        <w:rPr>
          <w:sz w:val="28"/>
          <w:szCs w:val="28"/>
          <w:rPrChange w:id="1396" w:author="user" w:date="2014-05-25T12:30:00Z">
            <w:rPr/>
          </w:rPrChange>
        </w:rPr>
        <w:t>y_i</w:t>
      </w:r>
      <w:proofErr w:type="spellEnd"/>
      <w:r w:rsidRPr="009B063D">
        <w:rPr>
          <w:sz w:val="28"/>
          <w:szCs w:val="28"/>
          <w:rPrChange w:id="1397" w:author="user" w:date="2014-05-25T12:30:00Z">
            <w:rPr/>
          </w:rPrChange>
        </w:rPr>
        <w:t>})] \</w:t>
      </w:r>
      <w:proofErr w:type="spellStart"/>
      <w:r w:rsidRPr="009B063D">
        <w:rPr>
          <w:sz w:val="28"/>
          <w:szCs w:val="28"/>
          <w:rPrChange w:id="1398" w:author="user" w:date="2014-05-25T12:30:00Z">
            <w:rPr/>
          </w:rPrChange>
        </w:rPr>
        <w:t>geq</w:t>
      </w:r>
      <w:proofErr w:type="spellEnd"/>
      <w:r w:rsidRPr="009B063D">
        <w:rPr>
          <w:sz w:val="28"/>
          <w:szCs w:val="28"/>
          <w:rPrChange w:id="1399" w:author="user" w:date="2014-05-25T12:30:00Z">
            <w:rPr/>
          </w:rPrChange>
        </w:rPr>
        <w:t xml:space="preserve"> \</w:t>
      </w:r>
      <w:proofErr w:type="spellStart"/>
      <w:r w:rsidRPr="009B063D">
        <w:rPr>
          <w:sz w:val="28"/>
          <w:szCs w:val="28"/>
          <w:rPrChange w:id="1400" w:author="user" w:date="2014-05-25T12:30:00Z">
            <w:rPr/>
          </w:rPrChange>
        </w:rPr>
        <w:t>frac</w:t>
      </w:r>
      <w:proofErr w:type="spellEnd"/>
      <w:r w:rsidRPr="009B063D">
        <w:rPr>
          <w:sz w:val="28"/>
          <w:szCs w:val="28"/>
          <w:rPrChange w:id="1401" w:author="user" w:date="2014-05-25T12:30:00Z">
            <w:rPr/>
          </w:rPrChange>
        </w:rPr>
        <w:t>{1}{n}\</w:t>
      </w:r>
      <w:proofErr w:type="spellStart"/>
      <w:r w:rsidRPr="009B063D">
        <w:rPr>
          <w:sz w:val="28"/>
          <w:szCs w:val="28"/>
          <w:rPrChange w:id="1402" w:author="user" w:date="2014-05-25T12:30:00Z">
            <w:rPr/>
          </w:rPrChange>
        </w:rPr>
        <w:t>sum^n</w:t>
      </w:r>
      <w:proofErr w:type="spellEnd"/>
      <w:r w:rsidRPr="009B063D">
        <w:rPr>
          <w:sz w:val="28"/>
          <w:szCs w:val="28"/>
          <w:rPrChange w:id="1403" w:author="user" w:date="2014-05-25T12:30:00Z">
            <w:rPr/>
          </w:rPrChange>
        </w:rPr>
        <w:t>_{</w:t>
      </w:r>
      <w:proofErr w:type="spellStart"/>
      <w:r w:rsidRPr="009B063D">
        <w:rPr>
          <w:sz w:val="28"/>
          <w:szCs w:val="28"/>
          <w:rPrChange w:id="1404" w:author="user" w:date="2014-05-25T12:30:00Z">
            <w:rPr/>
          </w:rPrChange>
        </w:rPr>
        <w:t>i</w:t>
      </w:r>
      <w:proofErr w:type="spellEnd"/>
      <w:r w:rsidRPr="009B063D">
        <w:rPr>
          <w:sz w:val="28"/>
          <w:szCs w:val="28"/>
          <w:rPrChange w:id="1405" w:author="user" w:date="2014-05-25T12:30:00Z">
            <w:rPr/>
          </w:rPrChange>
        </w:rPr>
        <w:t>=1}1 - \</w:t>
      </w:r>
      <w:proofErr w:type="spellStart"/>
      <w:r w:rsidRPr="009B063D">
        <w:rPr>
          <w:sz w:val="28"/>
          <w:szCs w:val="28"/>
          <w:rPrChange w:id="1406" w:author="user" w:date="2014-05-25T12:30:00Z">
            <w:rPr/>
          </w:rPrChange>
        </w:rPr>
        <w:t>frac</w:t>
      </w:r>
      <w:proofErr w:type="spellEnd"/>
      <w:r w:rsidRPr="009B063D">
        <w:rPr>
          <w:sz w:val="28"/>
          <w:szCs w:val="28"/>
          <w:rPrChange w:id="1407" w:author="user" w:date="2014-05-25T12:30:00Z">
            <w:rPr/>
          </w:rPrChange>
        </w:rPr>
        <w:t>{\xi}{\Delta(</w:t>
      </w:r>
      <w:proofErr w:type="spellStart"/>
      <w:r w:rsidRPr="009B063D">
        <w:rPr>
          <w:sz w:val="28"/>
          <w:szCs w:val="28"/>
          <w:rPrChange w:id="1408" w:author="user" w:date="2014-05-25T12:30:00Z">
            <w:rPr/>
          </w:rPrChange>
        </w:rPr>
        <w:t>y_i</w:t>
      </w:r>
      <w:proofErr w:type="spellEnd"/>
      <w:r w:rsidRPr="009B063D">
        <w:rPr>
          <w:sz w:val="28"/>
          <w:szCs w:val="28"/>
          <w:rPrChange w:id="1409" w:author="user" w:date="2014-05-25T12:30:00Z">
            <w:rPr/>
          </w:rPrChange>
        </w:rPr>
        <w:t>, \hat{</w:t>
      </w:r>
      <w:proofErr w:type="spellStart"/>
      <w:r w:rsidRPr="009B063D">
        <w:rPr>
          <w:sz w:val="28"/>
          <w:szCs w:val="28"/>
          <w:rPrChange w:id="1410" w:author="user" w:date="2014-05-25T12:30:00Z">
            <w:rPr/>
          </w:rPrChange>
        </w:rPr>
        <w:t>y_i</w:t>
      </w:r>
      <w:proofErr w:type="spellEnd"/>
      <w:r w:rsidRPr="009B063D">
        <w:rPr>
          <w:sz w:val="28"/>
          <w:szCs w:val="28"/>
          <w:rPrChange w:id="1411" w:author="user" w:date="2014-05-25T12:30:00Z">
            <w:rPr/>
          </w:rPrChange>
        </w:rPr>
        <w:t>})} \\</w:t>
      </w:r>
    </w:p>
    <w:p w:rsidR="00640F9D" w:rsidRPr="009B063D" w:rsidRDefault="00640F9D" w:rsidP="00640F9D">
      <w:pPr>
        <w:pStyle w:val="PreformattedText"/>
        <w:rPr>
          <w:sz w:val="28"/>
          <w:szCs w:val="28"/>
          <w:rPrChange w:id="1412" w:author="user" w:date="2014-05-25T12:30:00Z">
            <w:rPr/>
          </w:rPrChange>
        </w:rPr>
      </w:pPr>
      <w:r w:rsidRPr="009B063D">
        <w:rPr>
          <w:sz w:val="28"/>
          <w:szCs w:val="28"/>
          <w:rPrChange w:id="1413" w:author="user" w:date="2014-05-25T12:30:00Z">
            <w:rPr/>
          </w:rPrChange>
        </w:rPr>
        <w:t>\end{aligned}</w:t>
      </w:r>
    </w:p>
    <w:p w:rsidR="00640F9D" w:rsidRPr="009B063D" w:rsidRDefault="00640F9D" w:rsidP="00640F9D">
      <w:pPr>
        <w:pStyle w:val="PreformattedText"/>
        <w:rPr>
          <w:sz w:val="28"/>
          <w:szCs w:val="28"/>
          <w:rPrChange w:id="1414" w:author="user" w:date="2014-05-25T12:30:00Z">
            <w:rPr/>
          </w:rPrChange>
        </w:rPr>
      </w:pPr>
      <w:r w:rsidRPr="009B063D">
        <w:rPr>
          <w:sz w:val="28"/>
          <w:szCs w:val="28"/>
          <w:rPrChange w:id="1415" w:author="user" w:date="2014-05-25T12:30:00Z">
            <w:rPr/>
          </w:rPrChange>
        </w:rPr>
        <w:t>$$</w:t>
      </w:r>
    </w:p>
    <w:p w:rsidR="00640F9D" w:rsidRPr="009B063D" w:rsidRDefault="00640F9D" w:rsidP="00640F9D">
      <w:pPr>
        <w:pStyle w:val="PreformattedText"/>
        <w:rPr>
          <w:sz w:val="28"/>
          <w:szCs w:val="28"/>
          <w:rPrChange w:id="1416" w:author="user" w:date="2014-05-25T12:30:00Z">
            <w:rPr/>
          </w:rPrChange>
        </w:rPr>
      </w:pPr>
    </w:p>
    <w:p w:rsidR="00640F9D" w:rsidRPr="009B063D" w:rsidRDefault="00640F9D" w:rsidP="00640F9D">
      <w:pPr>
        <w:pStyle w:val="PreformattedText"/>
        <w:rPr>
          <w:sz w:val="28"/>
          <w:szCs w:val="28"/>
          <w:rPrChange w:id="1417" w:author="user" w:date="2014-05-25T12:30:00Z">
            <w:rPr/>
          </w:rPrChange>
        </w:rPr>
      </w:pPr>
      <w:r w:rsidRPr="009B063D">
        <w:rPr>
          <w:sz w:val="28"/>
          <w:szCs w:val="28"/>
          <w:rPrChange w:id="1418" w:author="user" w:date="2014-05-25T12:30:00Z">
            <w:rPr/>
          </w:rPrChange>
        </w:rPr>
        <w:t>And margin-rescaling structural SVM:</w:t>
      </w:r>
    </w:p>
    <w:p w:rsidR="00640F9D" w:rsidRPr="009B063D" w:rsidRDefault="00640F9D" w:rsidP="00640F9D">
      <w:pPr>
        <w:pStyle w:val="PreformattedText"/>
        <w:rPr>
          <w:sz w:val="28"/>
          <w:szCs w:val="28"/>
          <w:rPrChange w:id="1419" w:author="user" w:date="2014-05-25T12:30:00Z">
            <w:rPr/>
          </w:rPrChange>
        </w:rPr>
      </w:pPr>
    </w:p>
    <w:p w:rsidR="00640F9D" w:rsidRPr="009B063D" w:rsidRDefault="00640F9D" w:rsidP="00640F9D">
      <w:pPr>
        <w:pStyle w:val="PreformattedText"/>
        <w:rPr>
          <w:sz w:val="28"/>
          <w:szCs w:val="28"/>
          <w:rPrChange w:id="1420" w:author="user" w:date="2014-05-25T12:30:00Z">
            <w:rPr/>
          </w:rPrChange>
        </w:rPr>
      </w:pPr>
      <w:r w:rsidRPr="009B063D">
        <w:rPr>
          <w:sz w:val="28"/>
          <w:szCs w:val="28"/>
          <w:rPrChange w:id="1421" w:author="user" w:date="2014-05-25T12:30:00Z">
            <w:rPr/>
          </w:rPrChange>
        </w:rPr>
        <w:t>$$</w:t>
      </w:r>
    </w:p>
    <w:p w:rsidR="00640F9D" w:rsidRPr="009B063D" w:rsidRDefault="00640F9D" w:rsidP="00640F9D">
      <w:pPr>
        <w:pStyle w:val="PreformattedText"/>
        <w:rPr>
          <w:sz w:val="28"/>
          <w:szCs w:val="28"/>
          <w:rPrChange w:id="1422" w:author="user" w:date="2014-05-25T12:30:00Z">
            <w:rPr/>
          </w:rPrChange>
        </w:rPr>
      </w:pPr>
      <w:r w:rsidRPr="009B063D">
        <w:rPr>
          <w:sz w:val="28"/>
          <w:szCs w:val="28"/>
          <w:rPrChange w:id="1423" w:author="user" w:date="2014-05-25T12:30:00Z">
            <w:rPr/>
          </w:rPrChange>
        </w:rPr>
        <w:t>\begin{aligned}</w:t>
      </w:r>
    </w:p>
    <w:p w:rsidR="00640F9D" w:rsidRPr="009B063D" w:rsidRDefault="00640F9D" w:rsidP="00640F9D">
      <w:pPr>
        <w:pStyle w:val="PreformattedText"/>
        <w:rPr>
          <w:sz w:val="28"/>
          <w:szCs w:val="28"/>
          <w:rPrChange w:id="1424" w:author="user" w:date="2014-05-25T12:30:00Z">
            <w:rPr/>
          </w:rPrChange>
        </w:rPr>
      </w:pPr>
      <w:r w:rsidRPr="009B063D">
        <w:rPr>
          <w:sz w:val="28"/>
          <w:szCs w:val="28"/>
          <w:rPrChange w:id="1425" w:author="user" w:date="2014-05-25T12:30:00Z">
            <w:rPr/>
          </w:rPrChange>
        </w:rPr>
        <w:t xml:space="preserve">    &amp; \min_{\</w:t>
      </w:r>
      <w:proofErr w:type="spellStart"/>
      <w:r w:rsidRPr="009B063D">
        <w:rPr>
          <w:sz w:val="28"/>
          <w:szCs w:val="28"/>
          <w:rPrChange w:id="1426" w:author="user" w:date="2014-05-25T12:30:00Z">
            <w:rPr/>
          </w:rPrChange>
        </w:rPr>
        <w:t>mathbf</w:t>
      </w:r>
      <w:proofErr w:type="spellEnd"/>
      <w:r w:rsidRPr="009B063D">
        <w:rPr>
          <w:sz w:val="28"/>
          <w:szCs w:val="28"/>
          <w:rPrChange w:id="1427" w:author="user" w:date="2014-05-25T12:30:00Z">
            <w:rPr/>
          </w:rPrChange>
        </w:rPr>
        <w:t>{w}, \</w:t>
      </w:r>
      <w:proofErr w:type="spellStart"/>
      <w:r w:rsidRPr="009B063D">
        <w:rPr>
          <w:sz w:val="28"/>
          <w:szCs w:val="28"/>
          <w:rPrChange w:id="1428" w:author="user" w:date="2014-05-25T12:30:00Z">
            <w:rPr/>
          </w:rPrChange>
        </w:rPr>
        <w:t>xi_i</w:t>
      </w:r>
      <w:proofErr w:type="spellEnd"/>
      <w:r w:rsidRPr="009B063D">
        <w:rPr>
          <w:sz w:val="28"/>
          <w:szCs w:val="28"/>
          <w:rPrChange w:id="1429" w:author="user" w:date="2014-05-25T12:30:00Z">
            <w:rPr/>
          </w:rPrChange>
        </w:rPr>
        <w:t xml:space="preserve"> \</w:t>
      </w:r>
      <w:proofErr w:type="spellStart"/>
      <w:r w:rsidRPr="009B063D">
        <w:rPr>
          <w:sz w:val="28"/>
          <w:szCs w:val="28"/>
          <w:rPrChange w:id="1430" w:author="user" w:date="2014-05-25T12:30:00Z">
            <w:rPr/>
          </w:rPrChange>
        </w:rPr>
        <w:t>geq</w:t>
      </w:r>
      <w:proofErr w:type="spellEnd"/>
      <w:r w:rsidRPr="009B063D">
        <w:rPr>
          <w:sz w:val="28"/>
          <w:szCs w:val="28"/>
          <w:rPrChange w:id="1431" w:author="user" w:date="2014-05-25T12:30:00Z">
            <w:rPr/>
          </w:rPrChange>
        </w:rPr>
        <w:t xml:space="preserve"> 0} \</w:t>
      </w:r>
      <w:proofErr w:type="spellStart"/>
      <w:r w:rsidRPr="009B063D">
        <w:rPr>
          <w:sz w:val="28"/>
          <w:szCs w:val="28"/>
          <w:rPrChange w:id="1432" w:author="user" w:date="2014-05-25T12:30:00Z">
            <w:rPr/>
          </w:rPrChange>
        </w:rPr>
        <w:t>frac</w:t>
      </w:r>
      <w:proofErr w:type="spellEnd"/>
      <w:r w:rsidRPr="009B063D">
        <w:rPr>
          <w:sz w:val="28"/>
          <w:szCs w:val="28"/>
          <w:rPrChange w:id="1433" w:author="user" w:date="2014-05-25T12:30:00Z">
            <w:rPr/>
          </w:rPrChange>
        </w:rPr>
        <w:t>{1}{2}\</w:t>
      </w:r>
      <w:proofErr w:type="spellStart"/>
      <w:r w:rsidRPr="009B063D">
        <w:rPr>
          <w:sz w:val="28"/>
          <w:szCs w:val="28"/>
          <w:rPrChange w:id="1434" w:author="user" w:date="2014-05-25T12:30:00Z">
            <w:rPr/>
          </w:rPrChange>
        </w:rPr>
        <w:t>mathbf</w:t>
      </w:r>
      <w:proofErr w:type="spellEnd"/>
      <w:r w:rsidRPr="009B063D">
        <w:rPr>
          <w:sz w:val="28"/>
          <w:szCs w:val="28"/>
          <w:rPrChange w:id="1435" w:author="user" w:date="2014-05-25T12:30:00Z">
            <w:rPr/>
          </w:rPrChange>
        </w:rPr>
        <w:t>{w}^T\</w:t>
      </w:r>
      <w:proofErr w:type="spellStart"/>
      <w:r w:rsidRPr="009B063D">
        <w:rPr>
          <w:sz w:val="28"/>
          <w:szCs w:val="28"/>
          <w:rPrChange w:id="1436" w:author="user" w:date="2014-05-25T12:30:00Z">
            <w:rPr/>
          </w:rPrChange>
        </w:rPr>
        <w:t>mathbf</w:t>
      </w:r>
      <w:proofErr w:type="spellEnd"/>
      <w:r w:rsidRPr="009B063D">
        <w:rPr>
          <w:sz w:val="28"/>
          <w:szCs w:val="28"/>
          <w:rPrChange w:id="1437" w:author="user" w:date="2014-05-25T12:30:00Z">
            <w:rPr/>
          </w:rPrChange>
        </w:rPr>
        <w:t>{w} + C \xi\\</w:t>
      </w:r>
    </w:p>
    <w:p w:rsidR="00640F9D" w:rsidRPr="009B063D" w:rsidRDefault="00640F9D" w:rsidP="00640F9D">
      <w:pPr>
        <w:pStyle w:val="PreformattedText"/>
        <w:rPr>
          <w:sz w:val="28"/>
          <w:szCs w:val="28"/>
          <w:rPrChange w:id="1438" w:author="user" w:date="2014-05-25T12:30:00Z">
            <w:rPr/>
          </w:rPrChange>
        </w:rPr>
      </w:pPr>
      <w:r w:rsidRPr="009B063D">
        <w:rPr>
          <w:sz w:val="28"/>
          <w:szCs w:val="28"/>
          <w:rPrChange w:id="1439" w:author="user" w:date="2014-05-25T12:30:00Z">
            <w:rPr/>
          </w:rPrChange>
        </w:rPr>
        <w:t xml:space="preserve">    &amp; </w:t>
      </w:r>
      <w:proofErr w:type="spellStart"/>
      <w:r w:rsidRPr="009B063D">
        <w:rPr>
          <w:sz w:val="28"/>
          <w:szCs w:val="28"/>
          <w:rPrChange w:id="1440" w:author="user" w:date="2014-05-25T12:30:00Z">
            <w:rPr/>
          </w:rPrChange>
        </w:rPr>
        <w:t>s.t.</w:t>
      </w:r>
      <w:proofErr w:type="spellEnd"/>
      <w:r w:rsidRPr="009B063D">
        <w:rPr>
          <w:sz w:val="28"/>
          <w:szCs w:val="28"/>
          <w:rPrChange w:id="1441" w:author="user" w:date="2014-05-25T12:30:00Z">
            <w:rPr/>
          </w:rPrChange>
        </w:rPr>
        <w:t>\; \</w:t>
      </w:r>
      <w:proofErr w:type="spellStart"/>
      <w:r w:rsidRPr="009B063D">
        <w:rPr>
          <w:sz w:val="28"/>
          <w:szCs w:val="28"/>
          <w:rPrChange w:id="1442" w:author="user" w:date="2014-05-25T12:30:00Z">
            <w:rPr/>
          </w:rPrChange>
        </w:rPr>
        <w:t>forall</w:t>
      </w:r>
      <w:proofErr w:type="spellEnd"/>
      <w:r w:rsidRPr="009B063D">
        <w:rPr>
          <w:sz w:val="28"/>
          <w:szCs w:val="28"/>
          <w:rPrChange w:id="1443" w:author="user" w:date="2014-05-25T12:30:00Z">
            <w:rPr/>
          </w:rPrChange>
        </w:rPr>
        <w:t xml:space="preserve"> </w:t>
      </w:r>
      <w:proofErr w:type="spellStart"/>
      <w:r w:rsidRPr="009B063D">
        <w:rPr>
          <w:sz w:val="28"/>
          <w:szCs w:val="28"/>
          <w:rPrChange w:id="1444" w:author="user" w:date="2014-05-25T12:30:00Z">
            <w:rPr/>
          </w:rPrChange>
        </w:rPr>
        <w:t>i</w:t>
      </w:r>
      <w:proofErr w:type="spellEnd"/>
      <w:r w:rsidRPr="009B063D">
        <w:rPr>
          <w:sz w:val="28"/>
          <w:szCs w:val="28"/>
          <w:rPrChange w:id="1445" w:author="user" w:date="2014-05-25T12:30:00Z">
            <w:rPr/>
          </w:rPrChange>
        </w:rPr>
        <w:t xml:space="preserve"> \in \{1,\</w:t>
      </w:r>
      <w:proofErr w:type="spellStart"/>
      <w:r w:rsidRPr="009B063D">
        <w:rPr>
          <w:sz w:val="28"/>
          <w:szCs w:val="28"/>
          <w:rPrChange w:id="1446" w:author="user" w:date="2014-05-25T12:30:00Z">
            <w:rPr/>
          </w:rPrChange>
        </w:rPr>
        <w:t>cdots,n</w:t>
      </w:r>
      <w:proofErr w:type="spellEnd"/>
      <w:r w:rsidRPr="009B063D">
        <w:rPr>
          <w:sz w:val="28"/>
          <w:szCs w:val="28"/>
          <w:rPrChange w:id="1447" w:author="user" w:date="2014-05-25T12:30:00Z">
            <w:rPr/>
          </w:rPrChange>
        </w:rPr>
        <w:t>\},\hat{</w:t>
      </w:r>
      <w:proofErr w:type="spellStart"/>
      <w:r w:rsidRPr="009B063D">
        <w:rPr>
          <w:sz w:val="28"/>
          <w:szCs w:val="28"/>
          <w:rPrChange w:id="1448" w:author="user" w:date="2014-05-25T12:30:00Z">
            <w:rPr/>
          </w:rPrChange>
        </w:rPr>
        <w:t>y_i</w:t>
      </w:r>
      <w:proofErr w:type="spellEnd"/>
      <w:r w:rsidRPr="009B063D">
        <w:rPr>
          <w:sz w:val="28"/>
          <w:szCs w:val="28"/>
          <w:rPrChange w:id="1449" w:author="user" w:date="2014-05-25T12:30:00Z">
            <w:rPr/>
          </w:rPrChange>
        </w:rPr>
        <w:t>} \in \</w:t>
      </w:r>
      <w:proofErr w:type="spellStart"/>
      <w:r w:rsidRPr="009B063D">
        <w:rPr>
          <w:sz w:val="28"/>
          <w:szCs w:val="28"/>
          <w:rPrChange w:id="1450" w:author="user" w:date="2014-05-25T12:30:00Z">
            <w:rPr/>
          </w:rPrChange>
        </w:rPr>
        <w:t>mathcal</w:t>
      </w:r>
      <w:proofErr w:type="spellEnd"/>
      <w:r w:rsidRPr="009B063D">
        <w:rPr>
          <w:sz w:val="28"/>
          <w:szCs w:val="28"/>
          <w:rPrChange w:id="1451" w:author="user" w:date="2014-05-25T12:30:00Z">
            <w:rPr/>
          </w:rPrChange>
        </w:rPr>
        <w:t>{Y}: \</w:t>
      </w:r>
      <w:proofErr w:type="spellStart"/>
      <w:r w:rsidRPr="009B063D">
        <w:rPr>
          <w:sz w:val="28"/>
          <w:szCs w:val="28"/>
          <w:rPrChange w:id="1452" w:author="user" w:date="2014-05-25T12:30:00Z">
            <w:rPr/>
          </w:rPrChange>
        </w:rPr>
        <w:t>mathbf</w:t>
      </w:r>
      <w:proofErr w:type="spellEnd"/>
      <w:r w:rsidRPr="009B063D">
        <w:rPr>
          <w:sz w:val="28"/>
          <w:szCs w:val="28"/>
          <w:rPrChange w:id="1453" w:author="user" w:date="2014-05-25T12:30:00Z">
            <w:rPr/>
          </w:rPrChange>
        </w:rPr>
        <w:t>{w}^T[\Psi(</w:t>
      </w:r>
      <w:proofErr w:type="spellStart"/>
      <w:r w:rsidRPr="009B063D">
        <w:rPr>
          <w:sz w:val="28"/>
          <w:szCs w:val="28"/>
          <w:rPrChange w:id="1454" w:author="user" w:date="2014-05-25T12:30:00Z">
            <w:rPr/>
          </w:rPrChange>
        </w:rPr>
        <w:t>x_i,y_i</w:t>
      </w:r>
      <w:proofErr w:type="spellEnd"/>
      <w:r w:rsidRPr="009B063D">
        <w:rPr>
          <w:sz w:val="28"/>
          <w:szCs w:val="28"/>
          <w:rPrChange w:id="1455" w:author="user" w:date="2014-05-25T12:30:00Z">
            <w:rPr/>
          </w:rPrChange>
        </w:rPr>
        <w:t>) - \Psi(</w:t>
      </w:r>
      <w:proofErr w:type="spellStart"/>
      <w:r w:rsidRPr="009B063D">
        <w:rPr>
          <w:sz w:val="28"/>
          <w:szCs w:val="28"/>
          <w:rPrChange w:id="1456" w:author="user" w:date="2014-05-25T12:30:00Z">
            <w:rPr/>
          </w:rPrChange>
        </w:rPr>
        <w:t>x_i</w:t>
      </w:r>
      <w:proofErr w:type="spellEnd"/>
      <w:r w:rsidRPr="009B063D">
        <w:rPr>
          <w:sz w:val="28"/>
          <w:szCs w:val="28"/>
          <w:rPrChange w:id="1457" w:author="user" w:date="2014-05-25T12:30:00Z">
            <w:rPr/>
          </w:rPrChange>
        </w:rPr>
        <w:t>,\hat{</w:t>
      </w:r>
      <w:proofErr w:type="spellStart"/>
      <w:r w:rsidRPr="009B063D">
        <w:rPr>
          <w:sz w:val="28"/>
          <w:szCs w:val="28"/>
          <w:rPrChange w:id="1458" w:author="user" w:date="2014-05-25T12:30:00Z">
            <w:rPr/>
          </w:rPrChange>
        </w:rPr>
        <w:t>y_i</w:t>
      </w:r>
      <w:proofErr w:type="spellEnd"/>
      <w:r w:rsidRPr="009B063D">
        <w:rPr>
          <w:sz w:val="28"/>
          <w:szCs w:val="28"/>
          <w:rPrChange w:id="1459" w:author="user" w:date="2014-05-25T12:30:00Z">
            <w:rPr/>
          </w:rPrChange>
        </w:rPr>
        <w:t>})] \</w:t>
      </w:r>
      <w:proofErr w:type="spellStart"/>
      <w:r w:rsidRPr="009B063D">
        <w:rPr>
          <w:sz w:val="28"/>
          <w:szCs w:val="28"/>
          <w:rPrChange w:id="1460" w:author="user" w:date="2014-05-25T12:30:00Z">
            <w:rPr/>
          </w:rPrChange>
        </w:rPr>
        <w:t>geq</w:t>
      </w:r>
      <w:proofErr w:type="spellEnd"/>
      <w:r w:rsidRPr="009B063D">
        <w:rPr>
          <w:sz w:val="28"/>
          <w:szCs w:val="28"/>
          <w:rPrChange w:id="1461" w:author="user" w:date="2014-05-25T12:30:00Z">
            <w:rPr/>
          </w:rPrChange>
        </w:rPr>
        <w:t xml:space="preserve"> \</w:t>
      </w:r>
      <w:proofErr w:type="spellStart"/>
      <w:r w:rsidRPr="009B063D">
        <w:rPr>
          <w:sz w:val="28"/>
          <w:szCs w:val="28"/>
          <w:rPrChange w:id="1462" w:author="user" w:date="2014-05-25T12:30:00Z">
            <w:rPr/>
          </w:rPrChange>
        </w:rPr>
        <w:t>frac</w:t>
      </w:r>
      <w:proofErr w:type="spellEnd"/>
      <w:r w:rsidRPr="009B063D">
        <w:rPr>
          <w:sz w:val="28"/>
          <w:szCs w:val="28"/>
          <w:rPrChange w:id="1463" w:author="user" w:date="2014-05-25T12:30:00Z">
            <w:rPr/>
          </w:rPrChange>
        </w:rPr>
        <w:t>{1}{n}\</w:t>
      </w:r>
      <w:proofErr w:type="spellStart"/>
      <w:r w:rsidRPr="009B063D">
        <w:rPr>
          <w:sz w:val="28"/>
          <w:szCs w:val="28"/>
          <w:rPrChange w:id="1464" w:author="user" w:date="2014-05-25T12:30:00Z">
            <w:rPr/>
          </w:rPrChange>
        </w:rPr>
        <w:t>sum^n</w:t>
      </w:r>
      <w:proofErr w:type="spellEnd"/>
      <w:r w:rsidRPr="009B063D">
        <w:rPr>
          <w:sz w:val="28"/>
          <w:szCs w:val="28"/>
          <w:rPrChange w:id="1465" w:author="user" w:date="2014-05-25T12:30:00Z">
            <w:rPr/>
          </w:rPrChange>
        </w:rPr>
        <w:t>_{</w:t>
      </w:r>
      <w:proofErr w:type="spellStart"/>
      <w:r w:rsidRPr="009B063D">
        <w:rPr>
          <w:sz w:val="28"/>
          <w:szCs w:val="28"/>
          <w:rPrChange w:id="1466" w:author="user" w:date="2014-05-25T12:30:00Z">
            <w:rPr/>
          </w:rPrChange>
        </w:rPr>
        <w:t>i</w:t>
      </w:r>
      <w:proofErr w:type="spellEnd"/>
      <w:r w:rsidRPr="009B063D">
        <w:rPr>
          <w:sz w:val="28"/>
          <w:szCs w:val="28"/>
          <w:rPrChange w:id="1467" w:author="user" w:date="2014-05-25T12:30:00Z">
            <w:rPr/>
          </w:rPrChange>
        </w:rPr>
        <w:t>=1}\Delta(</w:t>
      </w:r>
      <w:proofErr w:type="spellStart"/>
      <w:r w:rsidRPr="009B063D">
        <w:rPr>
          <w:sz w:val="28"/>
          <w:szCs w:val="28"/>
          <w:rPrChange w:id="1468" w:author="user" w:date="2014-05-25T12:30:00Z">
            <w:rPr/>
          </w:rPrChange>
        </w:rPr>
        <w:t>y_i</w:t>
      </w:r>
      <w:proofErr w:type="spellEnd"/>
      <w:r w:rsidRPr="009B063D">
        <w:rPr>
          <w:sz w:val="28"/>
          <w:szCs w:val="28"/>
          <w:rPrChange w:id="1469" w:author="user" w:date="2014-05-25T12:30:00Z">
            <w:rPr/>
          </w:rPrChange>
        </w:rPr>
        <w:t>, \hat{</w:t>
      </w:r>
      <w:proofErr w:type="spellStart"/>
      <w:r w:rsidRPr="009B063D">
        <w:rPr>
          <w:sz w:val="28"/>
          <w:szCs w:val="28"/>
          <w:rPrChange w:id="1470" w:author="user" w:date="2014-05-25T12:30:00Z">
            <w:rPr/>
          </w:rPrChange>
        </w:rPr>
        <w:t>y_i</w:t>
      </w:r>
      <w:proofErr w:type="spellEnd"/>
      <w:r w:rsidRPr="009B063D">
        <w:rPr>
          <w:sz w:val="28"/>
          <w:szCs w:val="28"/>
          <w:rPrChange w:id="1471" w:author="user" w:date="2014-05-25T12:30:00Z">
            <w:rPr/>
          </w:rPrChange>
        </w:rPr>
        <w:t>}) - \xi \\</w:t>
      </w:r>
    </w:p>
    <w:p w:rsidR="00640F9D" w:rsidRPr="009B063D" w:rsidRDefault="00640F9D" w:rsidP="00640F9D">
      <w:pPr>
        <w:pStyle w:val="PreformattedText"/>
        <w:rPr>
          <w:sz w:val="28"/>
          <w:szCs w:val="28"/>
          <w:rPrChange w:id="1472" w:author="user" w:date="2014-05-25T12:30:00Z">
            <w:rPr/>
          </w:rPrChange>
        </w:rPr>
      </w:pPr>
      <w:r w:rsidRPr="009B063D">
        <w:rPr>
          <w:sz w:val="28"/>
          <w:szCs w:val="28"/>
          <w:rPrChange w:id="1473" w:author="user" w:date="2014-05-25T12:30:00Z">
            <w:rPr/>
          </w:rPrChange>
        </w:rPr>
        <w:t>\end{aligned}</w:t>
      </w:r>
    </w:p>
    <w:p w:rsidR="00640F9D" w:rsidRPr="009B063D" w:rsidRDefault="00640F9D" w:rsidP="00640F9D">
      <w:pPr>
        <w:pStyle w:val="PreformattedText"/>
        <w:rPr>
          <w:sz w:val="28"/>
          <w:szCs w:val="28"/>
          <w:rPrChange w:id="1474" w:author="user" w:date="2014-05-25T12:30:00Z">
            <w:rPr/>
          </w:rPrChange>
        </w:rPr>
      </w:pPr>
      <w:r w:rsidRPr="009B063D">
        <w:rPr>
          <w:sz w:val="28"/>
          <w:szCs w:val="28"/>
          <w:rPrChange w:id="1475" w:author="user" w:date="2014-05-25T12:30:00Z">
            <w:rPr/>
          </w:rPrChange>
        </w:rPr>
        <w:t>$$</w:t>
      </w:r>
    </w:p>
    <w:p w:rsidR="00640F9D" w:rsidRPr="009B063D" w:rsidRDefault="00640F9D" w:rsidP="00640F9D">
      <w:pPr>
        <w:pStyle w:val="PreformattedText"/>
        <w:rPr>
          <w:sz w:val="28"/>
          <w:szCs w:val="28"/>
          <w:rPrChange w:id="1476" w:author="user" w:date="2014-05-25T12:30:00Z">
            <w:rPr/>
          </w:rPrChange>
        </w:rPr>
      </w:pPr>
      <w:r w:rsidRPr="009B063D">
        <w:rPr>
          <w:sz w:val="28"/>
          <w:szCs w:val="28"/>
          <w:rPrChange w:id="1477" w:author="user" w:date="2014-05-25T12:30:00Z">
            <w:rPr/>
          </w:rPrChange>
        </w:rPr>
        <w:t>Detailed proof on how the new formulation is equally general as the old one is given in the paper \</w:t>
      </w:r>
      <w:proofErr w:type="gramStart"/>
      <w:r w:rsidRPr="009B063D">
        <w:rPr>
          <w:sz w:val="28"/>
          <w:szCs w:val="28"/>
          <w:rPrChange w:id="1478" w:author="user" w:date="2014-05-25T12:30:00Z">
            <w:rPr/>
          </w:rPrChange>
        </w:rPr>
        <w:t>cite{</w:t>
      </w:r>
      <w:proofErr w:type="gramEnd"/>
      <w:r w:rsidRPr="009B063D">
        <w:rPr>
          <w:sz w:val="28"/>
          <w:szCs w:val="28"/>
          <w:rPrChange w:id="1479" w:author="user" w:date="2014-05-25T12:30:00Z">
            <w:rPr/>
          </w:rPrChange>
        </w:rPr>
        <w:t>svm2009}.</w:t>
      </w:r>
    </w:p>
    <w:p w:rsidR="00640F9D" w:rsidRPr="009B063D" w:rsidRDefault="00640F9D" w:rsidP="00640F9D">
      <w:pPr>
        <w:pStyle w:val="PreformattedText"/>
        <w:rPr>
          <w:sz w:val="28"/>
          <w:szCs w:val="28"/>
          <w:rPrChange w:id="1480" w:author="user" w:date="2014-05-25T12:30:00Z">
            <w:rPr/>
          </w:rPrChange>
        </w:rPr>
      </w:pPr>
    </w:p>
    <w:p w:rsidR="00640F9D" w:rsidRPr="009B063D" w:rsidRDefault="00640F9D" w:rsidP="00640F9D">
      <w:pPr>
        <w:pStyle w:val="PreformattedText"/>
        <w:rPr>
          <w:sz w:val="28"/>
          <w:szCs w:val="28"/>
          <w:rPrChange w:id="1481" w:author="user" w:date="2014-05-25T12:30:00Z">
            <w:rPr/>
          </w:rPrChange>
        </w:rPr>
      </w:pPr>
      <w:r w:rsidRPr="009B063D">
        <w:rPr>
          <w:sz w:val="28"/>
          <w:szCs w:val="28"/>
          <w:rPrChange w:id="1482" w:author="user" w:date="2014-05-25T12:30:00Z">
            <w:rPr/>
          </w:rPrChange>
        </w:rPr>
        <w:t xml:space="preserve">With the framework described above, the only problem left is how to define the general loss function for hidden Markov model (HMM)? In \cite{svm2003}, Y. </w:t>
      </w:r>
      <w:proofErr w:type="spellStart"/>
      <w:r w:rsidRPr="009B063D">
        <w:rPr>
          <w:sz w:val="28"/>
          <w:szCs w:val="28"/>
          <w:rPrChange w:id="1483" w:author="user" w:date="2014-05-25T12:30:00Z">
            <w:rPr/>
          </w:rPrChange>
        </w:rPr>
        <w:t>Altun</w:t>
      </w:r>
      <w:proofErr w:type="spellEnd"/>
      <w:r w:rsidRPr="009B063D">
        <w:rPr>
          <w:sz w:val="28"/>
          <w:szCs w:val="28"/>
          <w:rPrChange w:id="1484" w:author="user" w:date="2014-05-25T12:30:00Z">
            <w:rPr/>
          </w:rPrChange>
        </w:rPr>
        <w:t xml:space="preserve"> et al. proposed two types of features for a</w:t>
      </w:r>
      <w:ins w:id="1485" w:author="user" w:date="2014-05-25T16:02:00Z">
        <w:r w:rsidR="002851D9">
          <w:rPr>
            <w:rFonts w:hint="eastAsia"/>
            <w:sz w:val="28"/>
            <w:szCs w:val="28"/>
          </w:rPr>
          <w:t>n</w:t>
        </w:r>
      </w:ins>
      <w:r w:rsidRPr="009B063D">
        <w:rPr>
          <w:sz w:val="28"/>
          <w:szCs w:val="28"/>
          <w:rPrChange w:id="1486" w:author="user" w:date="2014-05-25T12:30:00Z">
            <w:rPr/>
          </w:rPrChange>
        </w:rPr>
        <w:t xml:space="preserve"> equal-length observation/label sequence pair $(</w:t>
      </w:r>
      <w:proofErr w:type="spellStart"/>
      <w:r w:rsidRPr="009B063D">
        <w:rPr>
          <w:sz w:val="28"/>
          <w:szCs w:val="28"/>
          <w:rPrChange w:id="1487" w:author="user" w:date="2014-05-25T12:30:00Z">
            <w:rPr/>
          </w:rPrChange>
        </w:rPr>
        <w:t>x</w:t>
      </w:r>
      <w:proofErr w:type="gramStart"/>
      <w:r w:rsidRPr="009B063D">
        <w:rPr>
          <w:sz w:val="28"/>
          <w:szCs w:val="28"/>
          <w:rPrChange w:id="1488" w:author="user" w:date="2014-05-25T12:30:00Z">
            <w:rPr/>
          </w:rPrChange>
        </w:rPr>
        <w:t>,y</w:t>
      </w:r>
      <w:proofErr w:type="spellEnd"/>
      <w:proofErr w:type="gramEnd"/>
      <w:r w:rsidRPr="009B063D">
        <w:rPr>
          <w:sz w:val="28"/>
          <w:szCs w:val="28"/>
          <w:rPrChange w:id="1489" w:author="user" w:date="2014-05-25T12:30:00Z">
            <w:rPr/>
          </w:rPrChange>
        </w:rPr>
        <w:t>)$. The first is the interaction of a</w:t>
      </w:r>
      <w:ins w:id="1490" w:author="user" w:date="2014-05-25T16:02:00Z">
        <w:r w:rsidR="002851D9">
          <w:rPr>
            <w:rFonts w:hint="eastAsia"/>
            <w:sz w:val="28"/>
            <w:szCs w:val="28"/>
          </w:rPr>
          <w:t>n</w:t>
        </w:r>
      </w:ins>
      <w:r w:rsidRPr="009B063D">
        <w:rPr>
          <w:sz w:val="28"/>
          <w:szCs w:val="28"/>
          <w:rPrChange w:id="1491" w:author="user" w:date="2014-05-25T12:30:00Z">
            <w:rPr/>
          </w:rPrChange>
        </w:rPr>
        <w:t xml:space="preserve"> observation with a </w:t>
      </w:r>
      <w:proofErr w:type="gramStart"/>
      <w:r w:rsidRPr="009B063D">
        <w:rPr>
          <w:sz w:val="28"/>
          <w:szCs w:val="28"/>
          <w:rPrChange w:id="1492" w:author="user" w:date="2014-05-25T12:30:00Z">
            <w:rPr/>
          </w:rPrChange>
        </w:rPr>
        <w:t>label,</w:t>
      </w:r>
      <w:proofErr w:type="gramEnd"/>
      <w:r w:rsidRPr="009B063D">
        <w:rPr>
          <w:sz w:val="28"/>
          <w:szCs w:val="28"/>
          <w:rPrChange w:id="1493" w:author="user" w:date="2014-05-25T12:30:00Z">
            <w:rPr/>
          </w:rPrChange>
        </w:rPr>
        <w:t xml:space="preserve"> the other is the interaction between neighboring labels. </w:t>
      </w:r>
    </w:p>
    <w:p w:rsidR="00640F9D" w:rsidRPr="009B063D" w:rsidRDefault="00640F9D" w:rsidP="00640F9D">
      <w:pPr>
        <w:pStyle w:val="PreformattedText"/>
        <w:rPr>
          <w:sz w:val="28"/>
          <w:szCs w:val="28"/>
          <w:rPrChange w:id="1494" w:author="user" w:date="2014-05-25T12:30:00Z">
            <w:rPr/>
          </w:rPrChange>
        </w:rPr>
      </w:pPr>
    </w:p>
    <w:p w:rsidR="00640F9D" w:rsidRPr="009B063D" w:rsidRDefault="00640F9D" w:rsidP="00640F9D">
      <w:pPr>
        <w:pStyle w:val="PreformattedText"/>
        <w:rPr>
          <w:sz w:val="28"/>
          <w:szCs w:val="28"/>
          <w:rPrChange w:id="1495" w:author="user" w:date="2014-05-25T12:30:00Z">
            <w:rPr/>
          </w:rPrChange>
        </w:rPr>
      </w:pPr>
    </w:p>
    <w:p w:rsidR="00640F9D" w:rsidRPr="009B063D" w:rsidRDefault="00640F9D" w:rsidP="00640F9D">
      <w:pPr>
        <w:pStyle w:val="PreformattedText"/>
        <w:rPr>
          <w:sz w:val="28"/>
          <w:szCs w:val="28"/>
          <w:rPrChange w:id="1496" w:author="user" w:date="2014-05-25T12:30:00Z">
            <w:rPr/>
          </w:rPrChange>
        </w:rPr>
      </w:pPr>
      <w:r w:rsidRPr="009B063D">
        <w:rPr>
          <w:sz w:val="28"/>
          <w:szCs w:val="28"/>
          <w:rPrChange w:id="1497" w:author="user" w:date="2014-05-25T12:30:00Z">
            <w:rPr/>
          </w:rPrChange>
        </w:rPr>
        <w:t>To illustrate the method, we use a</w:t>
      </w:r>
      <w:ins w:id="1498" w:author="user" w:date="2014-05-25T16:02:00Z">
        <w:r w:rsidR="002851D9">
          <w:rPr>
            <w:rFonts w:hint="eastAsia"/>
            <w:sz w:val="28"/>
            <w:szCs w:val="28"/>
          </w:rPr>
          <w:t>n</w:t>
        </w:r>
      </w:ins>
      <w:r w:rsidRPr="009B063D">
        <w:rPr>
          <w:sz w:val="28"/>
          <w:szCs w:val="28"/>
          <w:rPrChange w:id="1499" w:author="user" w:date="2014-05-25T12:30:00Z">
            <w:rPr/>
          </w:rPrChange>
        </w:rPr>
        <w:t xml:space="preserve"> example from music: for some observed features $\</w:t>
      </w:r>
      <w:proofErr w:type="spellStart"/>
      <w:r w:rsidRPr="009B063D">
        <w:rPr>
          <w:sz w:val="28"/>
          <w:szCs w:val="28"/>
          <w:rPrChange w:id="1500" w:author="user" w:date="2014-05-25T12:30:00Z">
            <w:rPr/>
          </w:rPrChange>
        </w:rPr>
        <w:t>Phi_r</w:t>
      </w:r>
      <w:proofErr w:type="spellEnd"/>
      <w:r w:rsidRPr="009B063D">
        <w:rPr>
          <w:sz w:val="28"/>
          <w:szCs w:val="28"/>
          <w:rPrChange w:id="1501" w:author="user" w:date="2014-05-25T12:30:00Z">
            <w:rPr/>
          </w:rPrChange>
        </w:rPr>
        <w:t>(</w:t>
      </w:r>
      <w:proofErr w:type="spellStart"/>
      <w:r w:rsidRPr="009B063D">
        <w:rPr>
          <w:sz w:val="28"/>
          <w:szCs w:val="28"/>
          <w:rPrChange w:id="1502" w:author="user" w:date="2014-05-25T12:30:00Z">
            <w:rPr/>
          </w:rPrChange>
        </w:rPr>
        <w:t>x^s</w:t>
      </w:r>
      <w:proofErr w:type="spellEnd"/>
      <w:proofErr w:type="gramStart"/>
      <w:r w:rsidRPr="009B063D">
        <w:rPr>
          <w:sz w:val="28"/>
          <w:szCs w:val="28"/>
          <w:rPrChange w:id="1503" w:author="user" w:date="2014-05-25T12:30:00Z">
            <w:rPr/>
          </w:rPrChange>
        </w:rPr>
        <w:t>)$</w:t>
      </w:r>
      <w:proofErr w:type="gramEnd"/>
      <w:r w:rsidRPr="009B063D">
        <w:rPr>
          <w:sz w:val="28"/>
          <w:szCs w:val="28"/>
          <w:rPrChange w:id="1504" w:author="user" w:date="2014-05-25T12:30:00Z">
            <w:rPr/>
          </w:rPrChange>
        </w:rPr>
        <w:t xml:space="preserve"> of a note $x$ located in $</w:t>
      </w:r>
      <w:proofErr w:type="spellStart"/>
      <w:r w:rsidRPr="009B063D">
        <w:rPr>
          <w:sz w:val="28"/>
          <w:szCs w:val="28"/>
          <w:rPrChange w:id="1505" w:author="user" w:date="2014-05-25T12:30:00Z">
            <w:rPr/>
          </w:rPrChange>
        </w:rPr>
        <w:t>s$th</w:t>
      </w:r>
      <w:proofErr w:type="spellEnd"/>
      <w:r w:rsidRPr="009B063D">
        <w:rPr>
          <w:sz w:val="28"/>
          <w:szCs w:val="28"/>
          <w:rPrChange w:id="1506" w:author="user" w:date="2014-05-25T12:30:00Z">
            <w:rPr/>
          </w:rPrChange>
        </w:rPr>
        <w:t xml:space="preserve"> position of the phrase, and assume</w:t>
      </w:r>
      <w:ins w:id="1507" w:author="user" w:date="2014-05-25T16:03:00Z">
        <w:r w:rsidR="002851D9">
          <w:rPr>
            <w:rFonts w:hint="eastAsia"/>
            <w:sz w:val="28"/>
            <w:szCs w:val="28"/>
          </w:rPr>
          <w:t xml:space="preserve"> that </w:t>
        </w:r>
      </w:ins>
      <w:r w:rsidRPr="009B063D">
        <w:rPr>
          <w:sz w:val="28"/>
          <w:szCs w:val="28"/>
          <w:rPrChange w:id="1508" w:author="user" w:date="2014-05-25T12:30:00Z">
            <w:rPr/>
          </w:rPrChange>
        </w:rPr>
        <w:t xml:space="preserve"> $\left[ \left[ </w:t>
      </w:r>
      <w:proofErr w:type="spellStart"/>
      <w:r w:rsidRPr="009B063D">
        <w:rPr>
          <w:sz w:val="28"/>
          <w:szCs w:val="28"/>
          <w:rPrChange w:id="1509" w:author="user" w:date="2014-05-25T12:30:00Z">
            <w:rPr/>
          </w:rPrChange>
        </w:rPr>
        <w:t>y^t</w:t>
      </w:r>
      <w:proofErr w:type="spellEnd"/>
      <w:r w:rsidRPr="009B063D">
        <w:rPr>
          <w:sz w:val="28"/>
          <w:szCs w:val="28"/>
          <w:rPrChange w:id="1510" w:author="user" w:date="2014-05-25T12:30:00Z">
            <w:rPr/>
          </w:rPrChange>
        </w:rPr>
        <w:t xml:space="preserve"> = \tau \right] \right]$ denotes the $</w:t>
      </w:r>
      <w:proofErr w:type="spellStart"/>
      <w:r w:rsidRPr="009B063D">
        <w:rPr>
          <w:sz w:val="28"/>
          <w:szCs w:val="28"/>
          <w:rPrChange w:id="1511" w:author="user" w:date="2014-05-25T12:30:00Z">
            <w:rPr/>
          </w:rPrChange>
        </w:rPr>
        <w:t>t$th</w:t>
      </w:r>
      <w:proofErr w:type="spellEnd"/>
      <w:r w:rsidRPr="009B063D">
        <w:rPr>
          <w:sz w:val="28"/>
          <w:szCs w:val="28"/>
          <w:rPrChange w:id="1512" w:author="user" w:date="2014-05-25T12:30:00Z">
            <w:rPr/>
          </w:rPrChange>
        </w:rPr>
        <w:t xml:space="preserve"> note is played at a velocity of $\tau$, the interaction of the two predicate can be written as </w:t>
      </w:r>
    </w:p>
    <w:p w:rsidR="00640F9D" w:rsidRPr="009B063D" w:rsidRDefault="00640F9D" w:rsidP="00640F9D">
      <w:pPr>
        <w:pStyle w:val="PreformattedText"/>
        <w:rPr>
          <w:sz w:val="28"/>
          <w:szCs w:val="28"/>
          <w:rPrChange w:id="1513" w:author="user" w:date="2014-05-25T12:30:00Z">
            <w:rPr/>
          </w:rPrChange>
        </w:rPr>
      </w:pPr>
      <w:r w:rsidRPr="009B063D">
        <w:rPr>
          <w:sz w:val="28"/>
          <w:szCs w:val="28"/>
          <w:rPrChange w:id="1514" w:author="user" w:date="2014-05-25T12:30:00Z">
            <w:rPr/>
          </w:rPrChange>
        </w:rPr>
        <w:t>$$\phi</w:t>
      </w:r>
      <w:proofErr w:type="gramStart"/>
      <w:r w:rsidRPr="009B063D">
        <w:rPr>
          <w:sz w:val="28"/>
          <w:szCs w:val="28"/>
          <w:rPrChange w:id="1515" w:author="user" w:date="2014-05-25T12:30:00Z">
            <w:rPr/>
          </w:rPrChange>
        </w:rPr>
        <w:t>^{</w:t>
      </w:r>
      <w:proofErr w:type="spellStart"/>
      <w:proofErr w:type="gramEnd"/>
      <w:r w:rsidRPr="009B063D">
        <w:rPr>
          <w:sz w:val="28"/>
          <w:szCs w:val="28"/>
          <w:rPrChange w:id="1516" w:author="user" w:date="2014-05-25T12:30:00Z">
            <w:rPr/>
          </w:rPrChange>
        </w:rPr>
        <w:t>st</w:t>
      </w:r>
      <w:proofErr w:type="spellEnd"/>
      <w:r w:rsidRPr="009B063D">
        <w:rPr>
          <w:sz w:val="28"/>
          <w:szCs w:val="28"/>
          <w:rPrChange w:id="1517" w:author="user" w:date="2014-05-25T12:30:00Z">
            <w:rPr/>
          </w:rPrChange>
        </w:rPr>
        <w:t>}_{r\sigma}(\</w:t>
      </w:r>
      <w:proofErr w:type="spellStart"/>
      <w:r w:rsidRPr="009B063D">
        <w:rPr>
          <w:sz w:val="28"/>
          <w:szCs w:val="28"/>
          <w:rPrChange w:id="1518" w:author="user" w:date="2014-05-25T12:30:00Z">
            <w:rPr/>
          </w:rPrChange>
        </w:rPr>
        <w:t>mathbf</w:t>
      </w:r>
      <w:proofErr w:type="spellEnd"/>
      <w:r w:rsidRPr="009B063D">
        <w:rPr>
          <w:sz w:val="28"/>
          <w:szCs w:val="28"/>
          <w:rPrChange w:id="1519" w:author="user" w:date="2014-05-25T12:30:00Z">
            <w:rPr/>
          </w:rPrChange>
        </w:rPr>
        <w:t>{x}, \</w:t>
      </w:r>
      <w:proofErr w:type="spellStart"/>
      <w:r w:rsidRPr="009B063D">
        <w:rPr>
          <w:sz w:val="28"/>
          <w:szCs w:val="28"/>
          <w:rPrChange w:id="1520" w:author="user" w:date="2014-05-25T12:30:00Z">
            <w:rPr/>
          </w:rPrChange>
        </w:rPr>
        <w:t>mathbf</w:t>
      </w:r>
      <w:proofErr w:type="spellEnd"/>
      <w:r w:rsidRPr="009B063D">
        <w:rPr>
          <w:sz w:val="28"/>
          <w:szCs w:val="28"/>
          <w:rPrChange w:id="1521" w:author="user" w:date="2014-05-25T12:30:00Z">
            <w:rPr/>
          </w:rPrChange>
        </w:rPr>
        <w:t>{y}) = \left[\left[</w:t>
      </w:r>
      <w:proofErr w:type="spellStart"/>
      <w:r w:rsidRPr="009B063D">
        <w:rPr>
          <w:sz w:val="28"/>
          <w:szCs w:val="28"/>
          <w:rPrChange w:id="1522" w:author="user" w:date="2014-05-25T12:30:00Z">
            <w:rPr/>
          </w:rPrChange>
        </w:rPr>
        <w:t>y^t</w:t>
      </w:r>
      <w:proofErr w:type="spellEnd"/>
      <w:r w:rsidRPr="009B063D">
        <w:rPr>
          <w:sz w:val="28"/>
          <w:szCs w:val="28"/>
          <w:rPrChange w:id="1523" w:author="user" w:date="2014-05-25T12:30:00Z">
            <w:rPr/>
          </w:rPrChange>
        </w:rPr>
        <w:t xml:space="preserve"> = \tau \right] \right]\</w:t>
      </w:r>
      <w:proofErr w:type="spellStart"/>
      <w:r w:rsidRPr="009B063D">
        <w:rPr>
          <w:sz w:val="28"/>
          <w:szCs w:val="28"/>
          <w:rPrChange w:id="1524" w:author="user" w:date="2014-05-25T12:30:00Z">
            <w:rPr/>
          </w:rPrChange>
        </w:rPr>
        <w:t>Psi_r</w:t>
      </w:r>
      <w:proofErr w:type="spellEnd"/>
      <w:r w:rsidRPr="009B063D">
        <w:rPr>
          <w:sz w:val="28"/>
          <w:szCs w:val="28"/>
          <w:rPrChange w:id="1525" w:author="user" w:date="2014-05-25T12:30:00Z">
            <w:rPr/>
          </w:rPrChange>
        </w:rPr>
        <w:t>(</w:t>
      </w:r>
      <w:proofErr w:type="spellStart"/>
      <w:r w:rsidRPr="009B063D">
        <w:rPr>
          <w:sz w:val="28"/>
          <w:szCs w:val="28"/>
          <w:rPrChange w:id="1526" w:author="user" w:date="2014-05-25T12:30:00Z">
            <w:rPr/>
          </w:rPrChange>
        </w:rPr>
        <w:t>x^s</w:t>
      </w:r>
      <w:proofErr w:type="spellEnd"/>
      <w:r w:rsidRPr="009B063D">
        <w:rPr>
          <w:sz w:val="28"/>
          <w:szCs w:val="28"/>
          <w:rPrChange w:id="1527" w:author="user" w:date="2014-05-25T12:30:00Z">
            <w:rPr/>
          </w:rPrChange>
        </w:rPr>
        <w:t>),\; 1\</w:t>
      </w:r>
      <w:proofErr w:type="spellStart"/>
      <w:r w:rsidRPr="009B063D">
        <w:rPr>
          <w:sz w:val="28"/>
          <w:szCs w:val="28"/>
          <w:rPrChange w:id="1528" w:author="user" w:date="2014-05-25T12:30:00Z">
            <w:rPr/>
          </w:rPrChange>
        </w:rPr>
        <w:t>leq</w:t>
      </w:r>
      <w:proofErr w:type="spellEnd"/>
      <w:r w:rsidRPr="009B063D">
        <w:rPr>
          <w:sz w:val="28"/>
          <w:szCs w:val="28"/>
          <w:rPrChange w:id="1529" w:author="user" w:date="2014-05-25T12:30:00Z">
            <w:rPr/>
          </w:rPrChange>
        </w:rPr>
        <w:t>\gamma\</w:t>
      </w:r>
      <w:proofErr w:type="spellStart"/>
      <w:r w:rsidRPr="009B063D">
        <w:rPr>
          <w:sz w:val="28"/>
          <w:szCs w:val="28"/>
          <w:rPrChange w:id="1530" w:author="user" w:date="2014-05-25T12:30:00Z">
            <w:rPr/>
          </w:rPrChange>
        </w:rPr>
        <w:t>leq</w:t>
      </w:r>
      <w:proofErr w:type="spellEnd"/>
      <w:r w:rsidRPr="009B063D">
        <w:rPr>
          <w:sz w:val="28"/>
          <w:szCs w:val="28"/>
          <w:rPrChange w:id="1531" w:author="user" w:date="2014-05-25T12:30:00Z">
            <w:rPr/>
          </w:rPrChange>
        </w:rPr>
        <w:t xml:space="preserve"> d,\; \tau \in \Sigma $$</w:t>
      </w:r>
    </w:p>
    <w:p w:rsidR="00640F9D" w:rsidRPr="009B063D" w:rsidRDefault="00640F9D" w:rsidP="00640F9D">
      <w:pPr>
        <w:pStyle w:val="PreformattedText"/>
        <w:rPr>
          <w:sz w:val="28"/>
          <w:szCs w:val="28"/>
          <w:rPrChange w:id="1532" w:author="user" w:date="2014-05-25T12:30:00Z">
            <w:rPr/>
          </w:rPrChange>
        </w:rPr>
      </w:pPr>
    </w:p>
    <w:p w:rsidR="00640F9D" w:rsidRPr="009B063D" w:rsidRDefault="00640F9D" w:rsidP="00640F9D">
      <w:pPr>
        <w:pStyle w:val="PreformattedText"/>
        <w:rPr>
          <w:sz w:val="28"/>
          <w:szCs w:val="28"/>
          <w:rPrChange w:id="1533" w:author="user" w:date="2014-05-25T12:30:00Z">
            <w:rPr/>
          </w:rPrChange>
        </w:rPr>
      </w:pPr>
      <w:r w:rsidRPr="009B063D">
        <w:rPr>
          <w:sz w:val="28"/>
          <w:szCs w:val="28"/>
          <w:rPrChange w:id="1534" w:author="user" w:date="2014-05-25T12:30:00Z">
            <w:rPr/>
          </w:rPrChange>
        </w:rPr>
        <w:t>And for interaction between labels, the feature can be written as</w:t>
      </w:r>
    </w:p>
    <w:p w:rsidR="00640F9D" w:rsidRPr="009B063D" w:rsidRDefault="00640F9D" w:rsidP="00640F9D">
      <w:pPr>
        <w:pStyle w:val="PreformattedText"/>
        <w:rPr>
          <w:sz w:val="28"/>
          <w:szCs w:val="28"/>
          <w:rPrChange w:id="1535" w:author="user" w:date="2014-05-25T12:30:00Z">
            <w:rPr/>
          </w:rPrChange>
        </w:rPr>
      </w:pPr>
      <w:r w:rsidRPr="009B063D">
        <w:rPr>
          <w:sz w:val="28"/>
          <w:szCs w:val="28"/>
          <w:rPrChange w:id="1536" w:author="user" w:date="2014-05-25T12:30:00Z">
            <w:rPr/>
          </w:rPrChange>
        </w:rPr>
        <w:t>$$\</w:t>
      </w:r>
      <w:proofErr w:type="gramStart"/>
      <w:r w:rsidRPr="009B063D">
        <w:rPr>
          <w:sz w:val="28"/>
          <w:szCs w:val="28"/>
          <w:rPrChange w:id="1537" w:author="user" w:date="2014-05-25T12:30:00Z">
            <w:rPr/>
          </w:rPrChange>
        </w:rPr>
        <w:t>hat{</w:t>
      </w:r>
      <w:proofErr w:type="gramEnd"/>
      <w:r w:rsidRPr="009B063D">
        <w:rPr>
          <w:sz w:val="28"/>
          <w:szCs w:val="28"/>
          <w:rPrChange w:id="1538" w:author="user" w:date="2014-05-25T12:30:00Z">
            <w:rPr/>
          </w:rPrChange>
        </w:rPr>
        <w:t>\phi}^{</w:t>
      </w:r>
      <w:proofErr w:type="spellStart"/>
      <w:r w:rsidRPr="009B063D">
        <w:rPr>
          <w:sz w:val="28"/>
          <w:szCs w:val="28"/>
          <w:rPrChange w:id="1539" w:author="user" w:date="2014-05-25T12:30:00Z">
            <w:rPr/>
          </w:rPrChange>
        </w:rPr>
        <w:t>st</w:t>
      </w:r>
      <w:proofErr w:type="spellEnd"/>
      <w:r w:rsidRPr="009B063D">
        <w:rPr>
          <w:sz w:val="28"/>
          <w:szCs w:val="28"/>
          <w:rPrChange w:id="1540" w:author="user" w:date="2014-05-25T12:30:00Z">
            <w:rPr/>
          </w:rPrChange>
        </w:rPr>
        <w:t>}_{r\sigma}(\</w:t>
      </w:r>
      <w:proofErr w:type="spellStart"/>
      <w:r w:rsidRPr="009B063D">
        <w:rPr>
          <w:sz w:val="28"/>
          <w:szCs w:val="28"/>
          <w:rPrChange w:id="1541" w:author="user" w:date="2014-05-25T12:30:00Z">
            <w:rPr/>
          </w:rPrChange>
        </w:rPr>
        <w:t>mathbf</w:t>
      </w:r>
      <w:proofErr w:type="spellEnd"/>
      <w:r w:rsidRPr="009B063D">
        <w:rPr>
          <w:sz w:val="28"/>
          <w:szCs w:val="28"/>
          <w:rPrChange w:id="1542" w:author="user" w:date="2014-05-25T12:30:00Z">
            <w:rPr/>
          </w:rPrChange>
        </w:rPr>
        <w:t>{x}, \</w:t>
      </w:r>
      <w:proofErr w:type="spellStart"/>
      <w:r w:rsidRPr="009B063D">
        <w:rPr>
          <w:sz w:val="28"/>
          <w:szCs w:val="28"/>
          <w:rPrChange w:id="1543" w:author="user" w:date="2014-05-25T12:30:00Z">
            <w:rPr/>
          </w:rPrChange>
        </w:rPr>
        <w:t>mathbf</w:t>
      </w:r>
      <w:proofErr w:type="spellEnd"/>
      <w:r w:rsidRPr="009B063D">
        <w:rPr>
          <w:sz w:val="28"/>
          <w:szCs w:val="28"/>
          <w:rPrChange w:id="1544" w:author="user" w:date="2014-05-25T12:30:00Z">
            <w:rPr/>
          </w:rPrChange>
        </w:rPr>
        <w:t>{y}) = \left[\left[</w:t>
      </w:r>
      <w:proofErr w:type="spellStart"/>
      <w:r w:rsidRPr="009B063D">
        <w:rPr>
          <w:sz w:val="28"/>
          <w:szCs w:val="28"/>
          <w:rPrChange w:id="1545" w:author="user" w:date="2014-05-25T12:30:00Z">
            <w:rPr/>
          </w:rPrChange>
        </w:rPr>
        <w:t>y^s</w:t>
      </w:r>
      <w:proofErr w:type="spellEnd"/>
      <w:r w:rsidRPr="009B063D">
        <w:rPr>
          <w:sz w:val="28"/>
          <w:szCs w:val="28"/>
          <w:rPrChange w:id="1546" w:author="user" w:date="2014-05-25T12:30:00Z">
            <w:rPr/>
          </w:rPrChange>
        </w:rPr>
        <w:t xml:space="preserve"> = \sigma \wedge </w:t>
      </w:r>
      <w:proofErr w:type="spellStart"/>
      <w:r w:rsidRPr="009B063D">
        <w:rPr>
          <w:sz w:val="28"/>
          <w:szCs w:val="28"/>
          <w:rPrChange w:id="1547" w:author="user" w:date="2014-05-25T12:30:00Z">
            <w:rPr/>
          </w:rPrChange>
        </w:rPr>
        <w:t>y^t</w:t>
      </w:r>
      <w:proofErr w:type="spellEnd"/>
      <w:r w:rsidRPr="009B063D">
        <w:rPr>
          <w:sz w:val="28"/>
          <w:szCs w:val="28"/>
          <w:rPrChange w:id="1548" w:author="user" w:date="2014-05-25T12:30:00Z">
            <w:rPr/>
          </w:rPrChange>
        </w:rPr>
        <w:t xml:space="preserve"> = \tau \right] \right],\; \sigma, \tau \in \Sigma $$</w:t>
      </w:r>
    </w:p>
    <w:p w:rsidR="00640F9D" w:rsidRPr="009B063D" w:rsidRDefault="00640F9D" w:rsidP="00640F9D">
      <w:pPr>
        <w:pStyle w:val="PreformattedText"/>
        <w:rPr>
          <w:sz w:val="28"/>
          <w:szCs w:val="28"/>
          <w:rPrChange w:id="1549" w:author="user" w:date="2014-05-25T12:30:00Z">
            <w:rPr/>
          </w:rPrChange>
        </w:rPr>
      </w:pPr>
    </w:p>
    <w:p w:rsidR="00640F9D" w:rsidRPr="009B063D" w:rsidRDefault="00640F9D" w:rsidP="00640F9D">
      <w:pPr>
        <w:pStyle w:val="PreformattedText"/>
        <w:rPr>
          <w:sz w:val="28"/>
          <w:szCs w:val="28"/>
          <w:rPrChange w:id="1550" w:author="user" w:date="2014-05-25T12:30:00Z">
            <w:rPr/>
          </w:rPrChange>
        </w:rPr>
      </w:pPr>
      <w:r w:rsidRPr="009B063D">
        <w:rPr>
          <w:sz w:val="28"/>
          <w:szCs w:val="28"/>
          <w:rPrChange w:id="1551" w:author="user" w:date="2014-05-25T12:30:00Z">
            <w:rPr/>
          </w:rPrChange>
        </w:rPr>
        <w:t>By selecting a</w:t>
      </w:r>
      <w:ins w:id="1552" w:author="user" w:date="2014-05-25T16:03:00Z">
        <w:r w:rsidR="002851D9">
          <w:rPr>
            <w:rFonts w:hint="eastAsia"/>
            <w:sz w:val="28"/>
            <w:szCs w:val="28"/>
          </w:rPr>
          <w:t>n</w:t>
        </w:r>
      </w:ins>
      <w:r w:rsidRPr="009B063D">
        <w:rPr>
          <w:sz w:val="28"/>
          <w:szCs w:val="28"/>
          <w:rPrChange w:id="1553" w:author="user" w:date="2014-05-25T12:30:00Z">
            <w:rPr/>
          </w:rPrChange>
        </w:rPr>
        <w:t xml:space="preserve"> order of </w:t>
      </w:r>
      <w:del w:id="1554" w:author="user" w:date="2014-05-25T16:03:00Z">
        <w:r w:rsidRPr="009B063D" w:rsidDel="002851D9">
          <w:rPr>
            <w:sz w:val="28"/>
            <w:szCs w:val="28"/>
            <w:rPrChange w:id="1555" w:author="user" w:date="2014-05-25T12:30:00Z">
              <w:rPr/>
            </w:rPrChange>
          </w:rPr>
          <w:delText xml:space="preserve">dependency </w:delText>
        </w:r>
      </w:del>
      <w:ins w:id="1556" w:author="user" w:date="2014-05-25T16:03:00Z">
        <w:r w:rsidR="002851D9" w:rsidRPr="009B063D">
          <w:rPr>
            <w:sz w:val="28"/>
            <w:szCs w:val="28"/>
            <w:rPrChange w:id="1557" w:author="user" w:date="2014-05-25T12:30:00Z">
              <w:rPr/>
            </w:rPrChange>
          </w:rPr>
          <w:t>dependenc</w:t>
        </w:r>
        <w:r w:rsidR="002851D9">
          <w:rPr>
            <w:rFonts w:hint="eastAsia"/>
            <w:sz w:val="28"/>
            <w:szCs w:val="28"/>
          </w:rPr>
          <w:t>e</w:t>
        </w:r>
        <w:r w:rsidR="002851D9" w:rsidRPr="009B063D">
          <w:rPr>
            <w:sz w:val="28"/>
            <w:szCs w:val="28"/>
            <w:rPrChange w:id="1558" w:author="user" w:date="2014-05-25T12:30:00Z">
              <w:rPr/>
            </w:rPrChange>
          </w:rPr>
          <w:t xml:space="preserve"> </w:t>
        </w:r>
      </w:ins>
      <w:r w:rsidRPr="009B063D">
        <w:rPr>
          <w:sz w:val="28"/>
          <w:szCs w:val="28"/>
          <w:rPrChange w:id="1559" w:author="user" w:date="2014-05-25T12:30:00Z">
            <w:rPr/>
          </w:rPrChange>
        </w:rPr>
        <w:t>for the HMM model, we can further restrict $</w:t>
      </w:r>
      <w:proofErr w:type="spellStart"/>
      <w:r w:rsidRPr="009B063D">
        <w:rPr>
          <w:sz w:val="28"/>
          <w:szCs w:val="28"/>
          <w:rPrChange w:id="1560" w:author="user" w:date="2014-05-25T12:30:00Z">
            <w:rPr/>
          </w:rPrChange>
        </w:rPr>
        <w:t>s$'s</w:t>
      </w:r>
      <w:proofErr w:type="spellEnd"/>
      <w:r w:rsidRPr="009B063D">
        <w:rPr>
          <w:sz w:val="28"/>
          <w:szCs w:val="28"/>
          <w:rPrChange w:id="1561" w:author="user" w:date="2014-05-25T12:30:00Z">
            <w:rPr/>
          </w:rPrChange>
        </w:rPr>
        <w:t xml:space="preserve"> and $</w:t>
      </w:r>
      <w:proofErr w:type="spellStart"/>
      <w:r w:rsidRPr="009B063D">
        <w:rPr>
          <w:sz w:val="28"/>
          <w:szCs w:val="28"/>
          <w:rPrChange w:id="1562" w:author="user" w:date="2014-05-25T12:30:00Z">
            <w:rPr/>
          </w:rPrChange>
        </w:rPr>
        <w:t>t$'s</w:t>
      </w:r>
      <w:proofErr w:type="spellEnd"/>
      <w:r w:rsidRPr="009B063D">
        <w:rPr>
          <w:sz w:val="28"/>
          <w:szCs w:val="28"/>
          <w:rPrChange w:id="1563" w:author="user" w:date="2014-05-25T12:30:00Z">
            <w:rPr/>
          </w:rPrChange>
        </w:rPr>
        <w:t>. For example, for a first-order HMM, $s = t$ for the first feature, and $s = t-1$ for the second feature. The two features on the same time $t$ is then stacked into a vector $\Psi(</w:t>
      </w:r>
      <w:proofErr w:type="spellStart"/>
      <w:r w:rsidRPr="009B063D">
        <w:rPr>
          <w:sz w:val="28"/>
          <w:szCs w:val="28"/>
          <w:rPrChange w:id="1564" w:author="user" w:date="2014-05-25T12:30:00Z">
            <w:rPr/>
          </w:rPrChange>
        </w:rPr>
        <w:t>x</w:t>
      </w:r>
      <w:proofErr w:type="gramStart"/>
      <w:r w:rsidRPr="009B063D">
        <w:rPr>
          <w:sz w:val="28"/>
          <w:szCs w:val="28"/>
          <w:rPrChange w:id="1565" w:author="user" w:date="2014-05-25T12:30:00Z">
            <w:rPr/>
          </w:rPrChange>
        </w:rPr>
        <w:t>,y</w:t>
      </w:r>
      <w:proofErr w:type="gramEnd"/>
      <w:r w:rsidRPr="009B063D">
        <w:rPr>
          <w:sz w:val="28"/>
          <w:szCs w:val="28"/>
          <w:rPrChange w:id="1566" w:author="user" w:date="2014-05-25T12:30:00Z">
            <w:rPr/>
          </w:rPrChange>
        </w:rPr>
        <w:t>;t</w:t>
      </w:r>
      <w:proofErr w:type="spellEnd"/>
      <w:r w:rsidRPr="009B063D">
        <w:rPr>
          <w:sz w:val="28"/>
          <w:szCs w:val="28"/>
          <w:rPrChange w:id="1567" w:author="user" w:date="2014-05-25T12:30:00Z">
            <w:rPr/>
          </w:rPrChange>
        </w:rPr>
        <w:t xml:space="preserve">)$. The feature map for the whole sequence is simply the sum of all the feature vectors </w:t>
      </w:r>
    </w:p>
    <w:p w:rsidR="00640F9D" w:rsidRPr="009B063D" w:rsidRDefault="00640F9D" w:rsidP="00640F9D">
      <w:pPr>
        <w:pStyle w:val="PreformattedText"/>
        <w:rPr>
          <w:sz w:val="28"/>
          <w:szCs w:val="28"/>
          <w:rPrChange w:id="1568" w:author="user" w:date="2014-05-25T12:30:00Z">
            <w:rPr/>
          </w:rPrChange>
        </w:rPr>
      </w:pPr>
    </w:p>
    <w:p w:rsidR="00640F9D" w:rsidRPr="009B063D" w:rsidRDefault="00640F9D" w:rsidP="00640F9D">
      <w:pPr>
        <w:pStyle w:val="PreformattedText"/>
        <w:rPr>
          <w:sz w:val="28"/>
          <w:szCs w:val="28"/>
          <w:rPrChange w:id="1569" w:author="user" w:date="2014-05-25T12:30:00Z">
            <w:rPr/>
          </w:rPrChange>
        </w:rPr>
      </w:pPr>
      <w:r w:rsidRPr="009B063D">
        <w:rPr>
          <w:sz w:val="28"/>
          <w:szCs w:val="28"/>
          <w:rPrChange w:id="1570" w:author="user" w:date="2014-05-25T12:30:00Z">
            <w:rPr/>
          </w:rPrChange>
        </w:rPr>
        <w:lastRenderedPageBreak/>
        <w:t>$$\</w:t>
      </w:r>
      <w:proofErr w:type="gramStart"/>
      <w:r w:rsidRPr="009B063D">
        <w:rPr>
          <w:sz w:val="28"/>
          <w:szCs w:val="28"/>
          <w:rPrChange w:id="1571" w:author="user" w:date="2014-05-25T12:30:00Z">
            <w:rPr/>
          </w:rPrChange>
        </w:rPr>
        <w:t>Phi(</w:t>
      </w:r>
      <w:proofErr w:type="gramEnd"/>
      <w:r w:rsidRPr="009B063D">
        <w:rPr>
          <w:sz w:val="28"/>
          <w:szCs w:val="28"/>
          <w:rPrChange w:id="1572" w:author="user" w:date="2014-05-25T12:30:00Z">
            <w:rPr/>
          </w:rPrChange>
        </w:rPr>
        <w:t>\</w:t>
      </w:r>
      <w:proofErr w:type="spellStart"/>
      <w:r w:rsidRPr="009B063D">
        <w:rPr>
          <w:sz w:val="28"/>
          <w:szCs w:val="28"/>
          <w:rPrChange w:id="1573" w:author="user" w:date="2014-05-25T12:30:00Z">
            <w:rPr/>
          </w:rPrChange>
        </w:rPr>
        <w:t>mathbf</w:t>
      </w:r>
      <w:proofErr w:type="spellEnd"/>
      <w:r w:rsidRPr="009B063D">
        <w:rPr>
          <w:sz w:val="28"/>
          <w:szCs w:val="28"/>
          <w:rPrChange w:id="1574" w:author="user" w:date="2014-05-25T12:30:00Z">
            <w:rPr/>
          </w:rPrChange>
        </w:rPr>
        <w:t>{x}, \</w:t>
      </w:r>
      <w:proofErr w:type="spellStart"/>
      <w:r w:rsidRPr="009B063D">
        <w:rPr>
          <w:sz w:val="28"/>
          <w:szCs w:val="28"/>
          <w:rPrChange w:id="1575" w:author="user" w:date="2014-05-25T12:30:00Z">
            <w:rPr/>
          </w:rPrChange>
        </w:rPr>
        <w:t>mathbf</w:t>
      </w:r>
      <w:proofErr w:type="spellEnd"/>
      <w:r w:rsidRPr="009B063D">
        <w:rPr>
          <w:sz w:val="28"/>
          <w:szCs w:val="28"/>
          <w:rPrChange w:id="1576" w:author="user" w:date="2014-05-25T12:30:00Z">
            <w:rPr/>
          </w:rPrChange>
        </w:rPr>
        <w:t>{y}) = \</w:t>
      </w:r>
      <w:proofErr w:type="spellStart"/>
      <w:r w:rsidRPr="009B063D">
        <w:rPr>
          <w:sz w:val="28"/>
          <w:szCs w:val="28"/>
          <w:rPrChange w:id="1577" w:author="user" w:date="2014-05-25T12:30:00Z">
            <w:rPr/>
          </w:rPrChange>
        </w:rPr>
        <w:t>sum^T</w:t>
      </w:r>
      <w:proofErr w:type="spellEnd"/>
      <w:r w:rsidRPr="009B063D">
        <w:rPr>
          <w:sz w:val="28"/>
          <w:szCs w:val="28"/>
          <w:rPrChange w:id="1578" w:author="user" w:date="2014-05-25T12:30:00Z">
            <w:rPr/>
          </w:rPrChange>
        </w:rPr>
        <w:t>_{t=1}\Phi(\</w:t>
      </w:r>
      <w:proofErr w:type="spellStart"/>
      <w:r w:rsidRPr="009B063D">
        <w:rPr>
          <w:sz w:val="28"/>
          <w:szCs w:val="28"/>
          <w:rPrChange w:id="1579" w:author="user" w:date="2014-05-25T12:30:00Z">
            <w:rPr/>
          </w:rPrChange>
        </w:rPr>
        <w:t>mathbf</w:t>
      </w:r>
      <w:proofErr w:type="spellEnd"/>
      <w:r w:rsidRPr="009B063D">
        <w:rPr>
          <w:sz w:val="28"/>
          <w:szCs w:val="28"/>
          <w:rPrChange w:id="1580" w:author="user" w:date="2014-05-25T12:30:00Z">
            <w:rPr/>
          </w:rPrChange>
        </w:rPr>
        <w:t>{x}, \</w:t>
      </w:r>
      <w:proofErr w:type="spellStart"/>
      <w:r w:rsidRPr="009B063D">
        <w:rPr>
          <w:sz w:val="28"/>
          <w:szCs w:val="28"/>
          <w:rPrChange w:id="1581" w:author="user" w:date="2014-05-25T12:30:00Z">
            <w:rPr/>
          </w:rPrChange>
        </w:rPr>
        <w:t>mathbf</w:t>
      </w:r>
      <w:proofErr w:type="spellEnd"/>
      <w:r w:rsidRPr="009B063D">
        <w:rPr>
          <w:sz w:val="28"/>
          <w:szCs w:val="28"/>
          <w:rPrChange w:id="1582" w:author="user" w:date="2014-05-25T12:30:00Z">
            <w:rPr/>
          </w:rPrChange>
        </w:rPr>
        <w:t>{y};t)$$</w:t>
      </w:r>
    </w:p>
    <w:p w:rsidR="00640F9D" w:rsidRPr="009B063D" w:rsidRDefault="00640F9D" w:rsidP="00640F9D">
      <w:pPr>
        <w:pStyle w:val="PreformattedText"/>
        <w:rPr>
          <w:sz w:val="28"/>
          <w:szCs w:val="28"/>
          <w:rPrChange w:id="1583" w:author="user" w:date="2014-05-25T12:30:00Z">
            <w:rPr/>
          </w:rPrChange>
        </w:rPr>
      </w:pPr>
    </w:p>
    <w:p w:rsidR="00640F9D" w:rsidRPr="009B063D" w:rsidRDefault="00640F9D" w:rsidP="00640F9D">
      <w:pPr>
        <w:pStyle w:val="PreformattedText"/>
        <w:rPr>
          <w:sz w:val="28"/>
          <w:szCs w:val="28"/>
          <w:rPrChange w:id="1584" w:author="user" w:date="2014-05-25T12:30:00Z">
            <w:rPr/>
          </w:rPrChange>
        </w:rPr>
      </w:pPr>
      <w:r w:rsidRPr="009B063D">
        <w:rPr>
          <w:sz w:val="28"/>
          <w:szCs w:val="28"/>
          <w:rPrChange w:id="1585" w:author="user" w:date="2014-05-25T12:30:00Z">
            <w:rPr/>
          </w:rPrChange>
        </w:rPr>
        <w:t>Finally, the distance between two feature maps depends on the number of common label segments and the inner product between the input features sequence with common labels.</w:t>
      </w:r>
    </w:p>
    <w:p w:rsidR="00640F9D" w:rsidRPr="009B063D" w:rsidRDefault="00640F9D" w:rsidP="00640F9D">
      <w:pPr>
        <w:pStyle w:val="PreformattedText"/>
        <w:rPr>
          <w:sz w:val="28"/>
          <w:szCs w:val="28"/>
          <w:rPrChange w:id="1586" w:author="user" w:date="2014-05-25T12:30:00Z">
            <w:rPr/>
          </w:rPrChange>
        </w:rPr>
      </w:pPr>
    </w:p>
    <w:p w:rsidR="00640F9D" w:rsidRPr="009B063D" w:rsidRDefault="00640F9D" w:rsidP="00640F9D">
      <w:pPr>
        <w:pStyle w:val="PreformattedText"/>
        <w:rPr>
          <w:sz w:val="28"/>
          <w:szCs w:val="28"/>
          <w:rPrChange w:id="1587" w:author="user" w:date="2014-05-25T12:30:00Z">
            <w:rPr/>
          </w:rPrChange>
        </w:rPr>
      </w:pPr>
    </w:p>
    <w:p w:rsidR="00640F9D" w:rsidRPr="009B063D" w:rsidRDefault="00640F9D" w:rsidP="00640F9D">
      <w:pPr>
        <w:pStyle w:val="PreformattedText"/>
        <w:rPr>
          <w:sz w:val="28"/>
          <w:szCs w:val="28"/>
          <w:rPrChange w:id="1588" w:author="user" w:date="2014-05-25T12:30:00Z">
            <w:rPr/>
          </w:rPrChange>
        </w:rPr>
      </w:pPr>
      <w:r w:rsidRPr="009B063D">
        <w:rPr>
          <w:sz w:val="28"/>
          <w:szCs w:val="28"/>
          <w:rPrChange w:id="1589" w:author="user" w:date="2014-05-25T12:30:00Z">
            <w:rPr/>
          </w:rPrChange>
        </w:rPr>
        <w:t>$$\</w:t>
      </w:r>
      <w:proofErr w:type="spellStart"/>
      <w:r w:rsidRPr="009B063D">
        <w:rPr>
          <w:sz w:val="28"/>
          <w:szCs w:val="28"/>
          <w:rPrChange w:id="1590" w:author="user" w:date="2014-05-25T12:30:00Z">
            <w:rPr/>
          </w:rPrChange>
        </w:rPr>
        <w:t>langle</w:t>
      </w:r>
      <w:proofErr w:type="spellEnd"/>
      <w:r w:rsidRPr="009B063D">
        <w:rPr>
          <w:sz w:val="28"/>
          <w:szCs w:val="28"/>
          <w:rPrChange w:id="1591" w:author="user" w:date="2014-05-25T12:30:00Z">
            <w:rPr/>
          </w:rPrChange>
        </w:rPr>
        <w:t>\</w:t>
      </w:r>
      <w:proofErr w:type="gramStart"/>
      <w:r w:rsidRPr="009B063D">
        <w:rPr>
          <w:sz w:val="28"/>
          <w:szCs w:val="28"/>
          <w:rPrChange w:id="1592" w:author="user" w:date="2014-05-25T12:30:00Z">
            <w:rPr/>
          </w:rPrChange>
        </w:rPr>
        <w:t>Phi(</w:t>
      </w:r>
      <w:proofErr w:type="gramEnd"/>
      <w:r w:rsidRPr="009B063D">
        <w:rPr>
          <w:sz w:val="28"/>
          <w:szCs w:val="28"/>
          <w:rPrChange w:id="1593" w:author="user" w:date="2014-05-25T12:30:00Z">
            <w:rPr/>
          </w:rPrChange>
        </w:rPr>
        <w:t>\</w:t>
      </w:r>
      <w:proofErr w:type="spellStart"/>
      <w:r w:rsidRPr="009B063D">
        <w:rPr>
          <w:sz w:val="28"/>
          <w:szCs w:val="28"/>
          <w:rPrChange w:id="1594" w:author="user" w:date="2014-05-25T12:30:00Z">
            <w:rPr/>
          </w:rPrChange>
        </w:rPr>
        <w:t>mathbf</w:t>
      </w:r>
      <w:proofErr w:type="spellEnd"/>
      <w:r w:rsidRPr="009B063D">
        <w:rPr>
          <w:sz w:val="28"/>
          <w:szCs w:val="28"/>
          <w:rPrChange w:id="1595" w:author="user" w:date="2014-05-25T12:30:00Z">
            <w:rPr/>
          </w:rPrChange>
        </w:rPr>
        <w:t>{x}, \</w:t>
      </w:r>
      <w:proofErr w:type="spellStart"/>
      <w:r w:rsidRPr="009B063D">
        <w:rPr>
          <w:sz w:val="28"/>
          <w:szCs w:val="28"/>
          <w:rPrChange w:id="1596" w:author="user" w:date="2014-05-25T12:30:00Z">
            <w:rPr/>
          </w:rPrChange>
        </w:rPr>
        <w:t>mathbf</w:t>
      </w:r>
      <w:proofErr w:type="spellEnd"/>
      <w:r w:rsidRPr="009B063D">
        <w:rPr>
          <w:sz w:val="28"/>
          <w:szCs w:val="28"/>
          <w:rPrChange w:id="1597" w:author="user" w:date="2014-05-25T12:30:00Z">
            <w:rPr/>
          </w:rPrChange>
        </w:rPr>
        <w:t>{y}), \Phi(\</w:t>
      </w:r>
      <w:proofErr w:type="spellStart"/>
      <w:r w:rsidRPr="009B063D">
        <w:rPr>
          <w:sz w:val="28"/>
          <w:szCs w:val="28"/>
          <w:rPrChange w:id="1598" w:author="user" w:date="2014-05-25T12:30:00Z">
            <w:rPr/>
          </w:rPrChange>
        </w:rPr>
        <w:t>mathbf</w:t>
      </w:r>
      <w:proofErr w:type="spellEnd"/>
      <w:r w:rsidRPr="009B063D">
        <w:rPr>
          <w:sz w:val="28"/>
          <w:szCs w:val="28"/>
          <w:rPrChange w:id="1599" w:author="user" w:date="2014-05-25T12:30:00Z">
            <w:rPr/>
          </w:rPrChange>
        </w:rPr>
        <w:t>{\hat{x}}, \</w:t>
      </w:r>
      <w:proofErr w:type="spellStart"/>
      <w:r w:rsidRPr="009B063D">
        <w:rPr>
          <w:sz w:val="28"/>
          <w:szCs w:val="28"/>
          <w:rPrChange w:id="1600" w:author="user" w:date="2014-05-25T12:30:00Z">
            <w:rPr/>
          </w:rPrChange>
        </w:rPr>
        <w:t>mathbf</w:t>
      </w:r>
      <w:proofErr w:type="spellEnd"/>
      <w:r w:rsidRPr="009B063D">
        <w:rPr>
          <w:sz w:val="28"/>
          <w:szCs w:val="28"/>
          <w:rPrChange w:id="1601" w:author="user" w:date="2014-05-25T12:30:00Z">
            <w:rPr/>
          </w:rPrChange>
        </w:rPr>
        <w:t>{\hat{y}})\</w:t>
      </w:r>
      <w:proofErr w:type="spellStart"/>
      <w:r w:rsidRPr="009B063D">
        <w:rPr>
          <w:sz w:val="28"/>
          <w:szCs w:val="28"/>
          <w:rPrChange w:id="1602" w:author="user" w:date="2014-05-25T12:30:00Z">
            <w:rPr/>
          </w:rPrChange>
        </w:rPr>
        <w:t>rangle</w:t>
      </w:r>
      <w:proofErr w:type="spellEnd"/>
      <w:r w:rsidRPr="009B063D">
        <w:rPr>
          <w:sz w:val="28"/>
          <w:szCs w:val="28"/>
          <w:rPrChange w:id="1603" w:author="user" w:date="2014-05-25T12:30:00Z">
            <w:rPr/>
          </w:rPrChange>
        </w:rPr>
        <w:t xml:space="preserve"> = \sum_{</w:t>
      </w:r>
      <w:proofErr w:type="spellStart"/>
      <w:r w:rsidRPr="009B063D">
        <w:rPr>
          <w:sz w:val="28"/>
          <w:szCs w:val="28"/>
          <w:rPrChange w:id="1604" w:author="user" w:date="2014-05-25T12:30:00Z">
            <w:rPr/>
          </w:rPrChange>
        </w:rPr>
        <w:t>s,t</w:t>
      </w:r>
      <w:proofErr w:type="spellEnd"/>
      <w:r w:rsidRPr="009B063D">
        <w:rPr>
          <w:sz w:val="28"/>
          <w:szCs w:val="28"/>
          <w:rPrChange w:id="1605" w:author="user" w:date="2014-05-25T12:30:00Z">
            <w:rPr/>
          </w:rPrChange>
        </w:rPr>
        <w:t xml:space="preserve">}\left[\left[y^{s-1} = \hat{y}^{t-1}\wedge </w:t>
      </w:r>
      <w:proofErr w:type="spellStart"/>
      <w:r w:rsidRPr="009B063D">
        <w:rPr>
          <w:sz w:val="28"/>
          <w:szCs w:val="28"/>
          <w:rPrChange w:id="1606" w:author="user" w:date="2014-05-25T12:30:00Z">
            <w:rPr/>
          </w:rPrChange>
        </w:rPr>
        <w:t>y^s</w:t>
      </w:r>
      <w:proofErr w:type="spellEnd"/>
      <w:r w:rsidRPr="009B063D">
        <w:rPr>
          <w:sz w:val="28"/>
          <w:szCs w:val="28"/>
          <w:rPrChange w:id="1607" w:author="user" w:date="2014-05-25T12:30:00Z">
            <w:rPr/>
          </w:rPrChange>
        </w:rPr>
        <w:t xml:space="preserve"> = \hat{y}^t\right] \right] + \sum_{</w:t>
      </w:r>
      <w:proofErr w:type="spellStart"/>
      <w:r w:rsidRPr="009B063D">
        <w:rPr>
          <w:sz w:val="28"/>
          <w:szCs w:val="28"/>
          <w:rPrChange w:id="1608" w:author="user" w:date="2014-05-25T12:30:00Z">
            <w:rPr/>
          </w:rPrChange>
        </w:rPr>
        <w:t>s,t</w:t>
      </w:r>
      <w:proofErr w:type="spellEnd"/>
      <w:r w:rsidRPr="009B063D">
        <w:rPr>
          <w:sz w:val="28"/>
          <w:szCs w:val="28"/>
          <w:rPrChange w:id="1609" w:author="user" w:date="2014-05-25T12:30:00Z">
            <w:rPr/>
          </w:rPrChange>
        </w:rPr>
        <w:t>}\left[\left[y^{s} = \hat{y}^{t}\right] \right]k(</w:t>
      </w:r>
      <w:proofErr w:type="spellStart"/>
      <w:r w:rsidRPr="009B063D">
        <w:rPr>
          <w:sz w:val="28"/>
          <w:szCs w:val="28"/>
          <w:rPrChange w:id="1610" w:author="user" w:date="2014-05-25T12:30:00Z">
            <w:rPr/>
          </w:rPrChange>
        </w:rPr>
        <w:t>x^s</w:t>
      </w:r>
      <w:proofErr w:type="spellEnd"/>
      <w:r w:rsidRPr="009B063D">
        <w:rPr>
          <w:sz w:val="28"/>
          <w:szCs w:val="28"/>
          <w:rPrChange w:id="1611" w:author="user" w:date="2014-05-25T12:30:00Z">
            <w:rPr/>
          </w:rPrChange>
        </w:rPr>
        <w:t>, \hat{x}^t)$$</w:t>
      </w:r>
    </w:p>
    <w:p w:rsidR="00640F9D" w:rsidRPr="009B063D" w:rsidRDefault="00640F9D" w:rsidP="00640F9D">
      <w:pPr>
        <w:pStyle w:val="PreformattedText"/>
        <w:rPr>
          <w:sz w:val="28"/>
          <w:szCs w:val="28"/>
          <w:rPrChange w:id="1612" w:author="user" w:date="2014-05-25T12:30:00Z">
            <w:rPr/>
          </w:rPrChange>
        </w:rPr>
      </w:pPr>
    </w:p>
    <w:p w:rsidR="00640F9D" w:rsidRPr="009B063D" w:rsidRDefault="00640F9D" w:rsidP="00640F9D">
      <w:pPr>
        <w:pStyle w:val="PreformattedText"/>
        <w:rPr>
          <w:sz w:val="28"/>
          <w:szCs w:val="28"/>
          <w:rPrChange w:id="1613" w:author="user" w:date="2014-05-25T12:30:00Z">
            <w:rPr/>
          </w:rPrChange>
        </w:rPr>
      </w:pPr>
    </w:p>
    <w:p w:rsidR="00640F9D" w:rsidRPr="009B063D" w:rsidRDefault="002851D9" w:rsidP="00640F9D">
      <w:pPr>
        <w:pStyle w:val="PreformattedText"/>
        <w:rPr>
          <w:sz w:val="28"/>
          <w:szCs w:val="28"/>
          <w:rPrChange w:id="1614" w:author="user" w:date="2014-05-25T12:30:00Z">
            <w:rPr/>
          </w:rPrChange>
        </w:rPr>
      </w:pPr>
      <w:ins w:id="1615" w:author="user" w:date="2014-05-25T16:04:00Z">
        <w:r>
          <w:rPr>
            <w:rFonts w:hint="eastAsia"/>
            <w:sz w:val="28"/>
            <w:szCs w:val="28"/>
          </w:rPr>
          <w:t xml:space="preserve">Finally </w:t>
        </w:r>
      </w:ins>
      <w:del w:id="1616" w:author="user" w:date="2014-05-25T16:04:00Z">
        <w:r w:rsidR="00640F9D" w:rsidRPr="009B063D" w:rsidDel="002851D9">
          <w:rPr>
            <w:sz w:val="28"/>
            <w:szCs w:val="28"/>
            <w:rPrChange w:id="1617" w:author="user" w:date="2014-05-25T12:30:00Z">
              <w:rPr/>
            </w:rPrChange>
          </w:rPr>
          <w:delText xml:space="preserve">A </w:delText>
        </w:r>
      </w:del>
      <w:ins w:id="1618" w:author="user" w:date="2014-05-25T16:04:00Z">
        <w:r>
          <w:rPr>
            <w:rFonts w:hint="eastAsia"/>
            <w:sz w:val="28"/>
            <w:szCs w:val="28"/>
          </w:rPr>
          <w:t>a</w:t>
        </w:r>
        <w:r w:rsidRPr="009B063D">
          <w:rPr>
            <w:sz w:val="28"/>
            <w:szCs w:val="28"/>
            <w:rPrChange w:id="1619" w:author="user" w:date="2014-05-25T12:30:00Z">
              <w:rPr/>
            </w:rPrChange>
          </w:rPr>
          <w:t xml:space="preserve"> </w:t>
        </w:r>
      </w:ins>
      <w:r w:rsidR="00640F9D" w:rsidRPr="009B063D">
        <w:rPr>
          <w:sz w:val="28"/>
          <w:szCs w:val="28"/>
          <w:rPrChange w:id="1620" w:author="user" w:date="2014-05-25T12:30:00Z">
            <w:rPr/>
          </w:rPrChange>
        </w:rPr>
        <w:t>Viterbi-like decoding algorithm is used to speed up the computation of $F$ for HMM..</w:t>
      </w:r>
    </w:p>
    <w:p w:rsidR="00640F9D" w:rsidRPr="009B063D" w:rsidRDefault="00640F9D" w:rsidP="00640F9D">
      <w:pPr>
        <w:pStyle w:val="PreformattedText"/>
        <w:rPr>
          <w:sz w:val="28"/>
          <w:szCs w:val="28"/>
          <w:rPrChange w:id="1621" w:author="user" w:date="2014-05-25T12:30:00Z">
            <w:rPr/>
          </w:rPrChange>
        </w:rPr>
      </w:pPr>
    </w:p>
    <w:p w:rsidR="00640F9D" w:rsidRPr="009B063D" w:rsidRDefault="00640F9D" w:rsidP="00640F9D">
      <w:pPr>
        <w:pStyle w:val="PreformattedText"/>
        <w:rPr>
          <w:sz w:val="28"/>
          <w:szCs w:val="28"/>
          <w:rPrChange w:id="1622" w:author="user" w:date="2014-05-25T12:30:00Z">
            <w:rPr/>
          </w:rPrChange>
        </w:rPr>
      </w:pPr>
    </w:p>
    <w:p w:rsidR="00640F9D" w:rsidRPr="009B063D" w:rsidRDefault="00640F9D" w:rsidP="00640F9D">
      <w:pPr>
        <w:pStyle w:val="PreformattedText"/>
        <w:rPr>
          <w:sz w:val="28"/>
          <w:szCs w:val="28"/>
          <w:rPrChange w:id="1623" w:author="user" w:date="2014-05-25T12:30:00Z">
            <w:rPr/>
          </w:rPrChange>
        </w:rPr>
      </w:pPr>
    </w:p>
    <w:p w:rsidR="00640F9D" w:rsidRPr="009B063D" w:rsidRDefault="00640F9D" w:rsidP="00640F9D">
      <w:pPr>
        <w:pStyle w:val="PreformattedText"/>
        <w:rPr>
          <w:sz w:val="28"/>
          <w:szCs w:val="28"/>
          <w:rPrChange w:id="1624" w:author="user" w:date="2014-05-25T12:30:00Z">
            <w:rPr/>
          </w:rPrChange>
        </w:rPr>
      </w:pPr>
    </w:p>
    <w:p w:rsidR="00640F9D" w:rsidRPr="009B063D" w:rsidRDefault="00640F9D" w:rsidP="00640F9D">
      <w:pPr>
        <w:pStyle w:val="PreformattedText"/>
        <w:rPr>
          <w:sz w:val="28"/>
          <w:szCs w:val="28"/>
          <w:rPrChange w:id="1625" w:author="user" w:date="2014-05-25T12:30:00Z">
            <w:rPr/>
          </w:rPrChange>
        </w:rPr>
      </w:pPr>
    </w:p>
    <w:p w:rsidR="00640F9D" w:rsidRPr="009B063D" w:rsidRDefault="00640F9D" w:rsidP="00640F9D">
      <w:pPr>
        <w:pStyle w:val="PreformattedText"/>
        <w:rPr>
          <w:sz w:val="28"/>
          <w:szCs w:val="28"/>
          <w:rPrChange w:id="1626" w:author="user" w:date="2014-05-25T12:30:00Z">
            <w:rPr/>
          </w:rPrChange>
        </w:rPr>
      </w:pPr>
    </w:p>
    <w:p w:rsidR="00640F9D" w:rsidRPr="009B063D" w:rsidRDefault="00640F9D" w:rsidP="00640F9D">
      <w:pPr>
        <w:pStyle w:val="PreformattedText"/>
        <w:rPr>
          <w:sz w:val="28"/>
          <w:szCs w:val="28"/>
          <w:rPrChange w:id="1627" w:author="user" w:date="2014-05-25T12:30:00Z">
            <w:rPr/>
          </w:rPrChange>
        </w:rPr>
      </w:pPr>
    </w:p>
    <w:p w:rsidR="00640F9D" w:rsidRPr="009B063D" w:rsidRDefault="00640F9D" w:rsidP="00640F9D">
      <w:pPr>
        <w:pStyle w:val="PreformattedText"/>
        <w:rPr>
          <w:sz w:val="28"/>
          <w:szCs w:val="28"/>
          <w:rPrChange w:id="1628" w:author="user" w:date="2014-05-25T12:30:00Z">
            <w:rPr/>
          </w:rPrChange>
        </w:rPr>
      </w:pPr>
    </w:p>
    <w:p w:rsidR="00640F9D" w:rsidRPr="009B063D" w:rsidRDefault="00640F9D" w:rsidP="00640F9D">
      <w:pPr>
        <w:pStyle w:val="PreformattedText"/>
        <w:rPr>
          <w:sz w:val="28"/>
          <w:szCs w:val="28"/>
          <w:rPrChange w:id="1629" w:author="user" w:date="2014-05-25T12:30:00Z">
            <w:rPr/>
          </w:rPrChange>
        </w:rPr>
      </w:pPr>
      <w:r w:rsidRPr="009B063D">
        <w:rPr>
          <w:sz w:val="28"/>
          <w:szCs w:val="28"/>
          <w:rPrChange w:id="1630" w:author="user" w:date="2014-05-25T12:30:00Z">
            <w:rPr/>
          </w:rPrChange>
        </w:rPr>
        <w:t xml:space="preserve">                  </w:t>
      </w:r>
    </w:p>
    <w:p w:rsidR="00640F9D" w:rsidRPr="009B063D" w:rsidRDefault="00640F9D" w:rsidP="00640F9D">
      <w:pPr>
        <w:pStyle w:val="PreformattedText"/>
        <w:rPr>
          <w:sz w:val="28"/>
          <w:szCs w:val="28"/>
          <w:rPrChange w:id="1631" w:author="user" w:date="2014-05-25T12:30:00Z">
            <w:rPr/>
          </w:rPrChange>
        </w:rPr>
      </w:pPr>
    </w:p>
    <w:p w:rsidR="00640F9D" w:rsidRPr="009B063D" w:rsidRDefault="00640F9D" w:rsidP="00640F9D">
      <w:pPr>
        <w:pStyle w:val="PreformattedText"/>
        <w:rPr>
          <w:sz w:val="28"/>
          <w:szCs w:val="28"/>
          <w:rPrChange w:id="1632" w:author="user" w:date="2014-05-25T12:30:00Z">
            <w:rPr/>
          </w:rPrChange>
        </w:rPr>
      </w:pPr>
      <w:r w:rsidRPr="009B063D">
        <w:rPr>
          <w:sz w:val="28"/>
          <w:szCs w:val="28"/>
          <w:rPrChange w:id="1633" w:author="user" w:date="2014-05-25T12:30:00Z">
            <w:rPr/>
          </w:rPrChange>
        </w:rPr>
        <w:t xml:space="preserve">              </w:t>
      </w:r>
    </w:p>
    <w:p w:rsidR="00640F9D" w:rsidRPr="009B063D" w:rsidRDefault="00640F9D" w:rsidP="00640F9D">
      <w:pPr>
        <w:pStyle w:val="PreformattedText"/>
        <w:rPr>
          <w:sz w:val="28"/>
          <w:szCs w:val="28"/>
          <w:rPrChange w:id="1634" w:author="user" w:date="2014-05-25T12:30:00Z">
            <w:rPr/>
          </w:rPrChange>
        </w:rPr>
      </w:pPr>
    </w:p>
    <w:p w:rsidR="00640F9D" w:rsidRPr="009B063D" w:rsidRDefault="00640F9D" w:rsidP="00640F9D">
      <w:pPr>
        <w:pStyle w:val="PreformattedText"/>
        <w:rPr>
          <w:sz w:val="28"/>
          <w:szCs w:val="28"/>
          <w:rPrChange w:id="1635" w:author="user" w:date="2014-05-25T12:30:00Z">
            <w:rPr/>
          </w:rPrChange>
        </w:rPr>
      </w:pPr>
      <w:r w:rsidRPr="009B063D">
        <w:rPr>
          <w:sz w:val="28"/>
          <w:szCs w:val="28"/>
          <w:rPrChange w:id="1636" w:author="user" w:date="2014-05-25T12:30:00Z">
            <w:rPr/>
          </w:rPrChange>
        </w:rPr>
        <w:t xml:space="preserve"> </w:t>
      </w:r>
    </w:p>
    <w:p w:rsidR="00640F9D" w:rsidRPr="009B063D" w:rsidRDefault="00640F9D" w:rsidP="00640F9D">
      <w:pPr>
        <w:pStyle w:val="PreformattedText"/>
        <w:rPr>
          <w:sz w:val="28"/>
          <w:szCs w:val="28"/>
          <w:rPrChange w:id="1637" w:author="user" w:date="2014-05-25T12:30:00Z">
            <w:rPr/>
          </w:rPrChange>
        </w:rPr>
      </w:pPr>
    </w:p>
    <w:p w:rsidR="00640F9D" w:rsidRPr="009B063D" w:rsidRDefault="00640F9D" w:rsidP="00640F9D">
      <w:pPr>
        <w:pStyle w:val="PreformattedText"/>
        <w:rPr>
          <w:sz w:val="28"/>
          <w:szCs w:val="28"/>
          <w:rPrChange w:id="1638" w:author="user" w:date="2014-05-25T12:30:00Z">
            <w:rPr/>
          </w:rPrChange>
        </w:rPr>
      </w:pPr>
    </w:p>
    <w:p w:rsidR="00640F9D" w:rsidRPr="009B063D" w:rsidRDefault="00640F9D" w:rsidP="00640F9D">
      <w:pPr>
        <w:pStyle w:val="PreformattedText"/>
        <w:rPr>
          <w:sz w:val="28"/>
          <w:szCs w:val="28"/>
          <w:rPrChange w:id="1639" w:author="user" w:date="2014-05-25T12:30:00Z">
            <w:rPr/>
          </w:rPrChange>
        </w:rPr>
      </w:pPr>
      <w:r w:rsidRPr="009B063D">
        <w:rPr>
          <w:sz w:val="28"/>
          <w:szCs w:val="28"/>
          <w:rPrChange w:id="1640" w:author="user" w:date="2014-05-25T12:30:00Z">
            <w:rPr/>
          </w:rPrChange>
        </w:rPr>
        <w:t xml:space="preserve">              </w:t>
      </w:r>
    </w:p>
    <w:p w:rsidR="00640F9D" w:rsidRPr="009B063D" w:rsidRDefault="00640F9D" w:rsidP="00640F9D">
      <w:pPr>
        <w:pStyle w:val="PreformattedText"/>
        <w:rPr>
          <w:sz w:val="28"/>
          <w:szCs w:val="28"/>
          <w:rPrChange w:id="1641" w:author="user" w:date="2014-05-25T12:30:00Z">
            <w:rPr/>
          </w:rPrChange>
        </w:rPr>
      </w:pPr>
    </w:p>
    <w:p w:rsidR="00640F9D" w:rsidRPr="009B063D" w:rsidRDefault="00640F9D" w:rsidP="00640F9D">
      <w:pPr>
        <w:pStyle w:val="PreformattedText"/>
        <w:rPr>
          <w:sz w:val="28"/>
          <w:szCs w:val="28"/>
          <w:rPrChange w:id="1642" w:author="user" w:date="2014-05-25T12:30:00Z">
            <w:rPr/>
          </w:rPrChange>
        </w:rPr>
      </w:pPr>
    </w:p>
    <w:p w:rsidR="00640F9D" w:rsidRPr="009B063D" w:rsidRDefault="00640F9D" w:rsidP="00640F9D">
      <w:pPr>
        <w:pStyle w:val="PreformattedText"/>
        <w:rPr>
          <w:sz w:val="28"/>
          <w:szCs w:val="28"/>
          <w:rPrChange w:id="1643" w:author="user" w:date="2014-05-25T12:30:00Z">
            <w:rPr/>
          </w:rPrChange>
        </w:rPr>
      </w:pPr>
      <w:r w:rsidRPr="009B063D">
        <w:rPr>
          <w:sz w:val="28"/>
          <w:szCs w:val="28"/>
          <w:rPrChange w:id="1644" w:author="user" w:date="2014-05-25T12:30:00Z">
            <w:rPr/>
          </w:rPrChange>
        </w:rPr>
        <w:t xml:space="preserve">              </w:t>
      </w:r>
    </w:p>
    <w:p w:rsidR="00640F9D" w:rsidRPr="009B063D" w:rsidRDefault="00640F9D" w:rsidP="00640F9D">
      <w:pPr>
        <w:pStyle w:val="PreformattedText"/>
        <w:rPr>
          <w:sz w:val="28"/>
          <w:szCs w:val="28"/>
          <w:rPrChange w:id="1645" w:author="user" w:date="2014-05-25T12:30:00Z">
            <w:rPr/>
          </w:rPrChange>
        </w:rPr>
      </w:pPr>
    </w:p>
    <w:p w:rsidR="00640F9D" w:rsidRPr="009B063D" w:rsidRDefault="00640F9D" w:rsidP="00640F9D">
      <w:pPr>
        <w:pStyle w:val="PreformattedText"/>
        <w:rPr>
          <w:sz w:val="28"/>
          <w:szCs w:val="28"/>
          <w:rPrChange w:id="1646" w:author="user" w:date="2014-05-25T12:30:00Z">
            <w:rPr/>
          </w:rPrChange>
        </w:rPr>
      </w:pPr>
    </w:p>
    <w:p w:rsidR="00640F9D" w:rsidRPr="009B063D" w:rsidRDefault="00640F9D" w:rsidP="00640F9D">
      <w:pPr>
        <w:pStyle w:val="PreformattedText"/>
        <w:rPr>
          <w:sz w:val="28"/>
          <w:szCs w:val="28"/>
          <w:rPrChange w:id="1647" w:author="user" w:date="2014-05-25T12:30:00Z">
            <w:rPr/>
          </w:rPrChange>
        </w:rPr>
      </w:pPr>
      <w:r w:rsidRPr="009B063D">
        <w:rPr>
          <w:sz w:val="28"/>
          <w:szCs w:val="28"/>
          <w:rPrChange w:id="1648" w:author="user" w:date="2014-05-25T12:30:00Z">
            <w:rPr/>
          </w:rPrChange>
        </w:rPr>
        <w:t xml:space="preserve">                  </w:t>
      </w:r>
    </w:p>
    <w:p w:rsidR="00640F9D" w:rsidRPr="009B063D" w:rsidRDefault="00640F9D" w:rsidP="00640F9D">
      <w:pPr>
        <w:pStyle w:val="PreformattedText"/>
        <w:rPr>
          <w:sz w:val="28"/>
          <w:szCs w:val="28"/>
          <w:rPrChange w:id="1649" w:author="user" w:date="2014-05-25T12:30:00Z">
            <w:rPr/>
          </w:rPrChange>
        </w:rPr>
      </w:pPr>
    </w:p>
    <w:p w:rsidR="00640F9D" w:rsidRPr="009B063D" w:rsidRDefault="00640F9D" w:rsidP="00640F9D">
      <w:pPr>
        <w:pStyle w:val="PreformattedText"/>
        <w:rPr>
          <w:sz w:val="28"/>
          <w:szCs w:val="28"/>
          <w:rPrChange w:id="1650" w:author="user" w:date="2014-05-25T12:30:00Z">
            <w:rPr/>
          </w:rPrChange>
        </w:rPr>
      </w:pPr>
      <w:r w:rsidRPr="009B063D">
        <w:rPr>
          <w:sz w:val="28"/>
          <w:szCs w:val="28"/>
          <w:rPrChange w:id="1651" w:author="user" w:date="2014-05-25T12:30:00Z">
            <w:rPr/>
          </w:rPrChange>
        </w:rPr>
        <w:t xml:space="preserve">              </w:t>
      </w:r>
    </w:p>
    <w:p w:rsidR="00640F9D" w:rsidRPr="009B063D" w:rsidRDefault="00640F9D" w:rsidP="00640F9D">
      <w:pPr>
        <w:pStyle w:val="PreformattedText"/>
        <w:rPr>
          <w:sz w:val="28"/>
          <w:szCs w:val="28"/>
          <w:rPrChange w:id="1652" w:author="user" w:date="2014-05-25T12:30:00Z">
            <w:rPr/>
          </w:rPrChange>
        </w:rPr>
      </w:pPr>
    </w:p>
    <w:p w:rsidR="00640F9D" w:rsidRPr="009B063D" w:rsidRDefault="00640F9D" w:rsidP="00640F9D">
      <w:pPr>
        <w:pStyle w:val="PreformattedText"/>
        <w:rPr>
          <w:sz w:val="28"/>
          <w:szCs w:val="28"/>
          <w:rPrChange w:id="1653" w:author="user" w:date="2014-05-25T12:30:00Z">
            <w:rPr/>
          </w:rPrChange>
        </w:rPr>
      </w:pPr>
    </w:p>
    <w:p w:rsidR="00640F9D" w:rsidRPr="009B063D" w:rsidRDefault="00640F9D" w:rsidP="00640F9D">
      <w:pPr>
        <w:pStyle w:val="PreformattedText"/>
        <w:rPr>
          <w:sz w:val="28"/>
          <w:szCs w:val="28"/>
          <w:rPrChange w:id="1654" w:author="user" w:date="2014-05-25T12:30:00Z">
            <w:rPr/>
          </w:rPrChange>
        </w:rPr>
      </w:pPr>
    </w:p>
    <w:p w:rsidR="00640F9D" w:rsidRPr="009B063D" w:rsidRDefault="00640F9D" w:rsidP="00640F9D">
      <w:pPr>
        <w:pStyle w:val="PreformattedText"/>
        <w:rPr>
          <w:sz w:val="28"/>
          <w:szCs w:val="28"/>
          <w:rPrChange w:id="1655" w:author="user" w:date="2014-05-25T12:30:00Z">
            <w:rPr/>
          </w:rPrChange>
        </w:rPr>
      </w:pPr>
      <w:r w:rsidRPr="009B063D">
        <w:rPr>
          <w:sz w:val="28"/>
          <w:szCs w:val="28"/>
          <w:rPrChange w:id="1656" w:author="user" w:date="2014-05-25T12:30:00Z">
            <w:rPr/>
          </w:rPrChange>
        </w:rPr>
        <w:t xml:space="preserve">                  </w:t>
      </w:r>
    </w:p>
    <w:p w:rsidR="00640F9D" w:rsidRPr="009B063D" w:rsidRDefault="00640F9D" w:rsidP="00640F9D">
      <w:pPr>
        <w:pStyle w:val="PreformattedText"/>
        <w:rPr>
          <w:sz w:val="28"/>
          <w:szCs w:val="28"/>
          <w:rPrChange w:id="1657" w:author="user" w:date="2014-05-25T12:30:00Z">
            <w:rPr/>
          </w:rPrChange>
        </w:rPr>
      </w:pPr>
    </w:p>
    <w:p w:rsidR="00640F9D" w:rsidRPr="009B063D" w:rsidRDefault="00640F9D" w:rsidP="00640F9D">
      <w:pPr>
        <w:pStyle w:val="PreformattedText"/>
        <w:rPr>
          <w:sz w:val="28"/>
          <w:szCs w:val="28"/>
          <w:rPrChange w:id="1658" w:author="user" w:date="2014-05-25T12:30:00Z">
            <w:rPr/>
          </w:rPrChange>
        </w:rPr>
      </w:pPr>
      <w:r w:rsidRPr="009B063D">
        <w:rPr>
          <w:sz w:val="28"/>
          <w:szCs w:val="28"/>
          <w:rPrChange w:id="1659" w:author="user" w:date="2014-05-25T12:30:00Z">
            <w:rPr/>
          </w:rPrChange>
        </w:rPr>
        <w:t xml:space="preserve">              </w:t>
      </w:r>
    </w:p>
    <w:p w:rsidR="00640F9D" w:rsidRPr="009B063D" w:rsidRDefault="00640F9D" w:rsidP="00640F9D">
      <w:pPr>
        <w:pStyle w:val="PreformattedText"/>
        <w:rPr>
          <w:sz w:val="28"/>
          <w:szCs w:val="28"/>
          <w:rPrChange w:id="1660" w:author="user" w:date="2014-05-25T12:30:00Z">
            <w:rPr/>
          </w:rPrChange>
        </w:rPr>
      </w:pPr>
    </w:p>
    <w:p w:rsidR="00640F9D" w:rsidRPr="009B063D" w:rsidRDefault="00640F9D" w:rsidP="00640F9D">
      <w:pPr>
        <w:pStyle w:val="PreformattedText"/>
        <w:rPr>
          <w:sz w:val="28"/>
          <w:szCs w:val="28"/>
          <w:rPrChange w:id="1661" w:author="user" w:date="2014-05-25T12:30:00Z">
            <w:rPr/>
          </w:rPrChange>
        </w:rPr>
      </w:pPr>
      <w:r w:rsidRPr="009B063D">
        <w:rPr>
          <w:sz w:val="28"/>
          <w:szCs w:val="28"/>
          <w:rPrChange w:id="1662" w:author="user" w:date="2014-05-25T12:30:00Z">
            <w:rPr/>
          </w:rPrChange>
        </w:rPr>
        <w:t xml:space="preserve">              </w:t>
      </w:r>
    </w:p>
    <w:p w:rsidR="00640F9D" w:rsidRPr="009B063D" w:rsidRDefault="00640F9D" w:rsidP="00640F9D">
      <w:pPr>
        <w:pStyle w:val="PreformattedText"/>
        <w:rPr>
          <w:sz w:val="28"/>
          <w:szCs w:val="28"/>
          <w:rPrChange w:id="1663" w:author="user" w:date="2014-05-25T12:30:00Z">
            <w:rPr/>
          </w:rPrChange>
        </w:rPr>
      </w:pPr>
    </w:p>
    <w:p w:rsidR="00640F9D" w:rsidRPr="009B063D" w:rsidRDefault="00640F9D" w:rsidP="00640F9D">
      <w:pPr>
        <w:pStyle w:val="PreformattedText"/>
        <w:rPr>
          <w:sz w:val="28"/>
          <w:szCs w:val="28"/>
          <w:rPrChange w:id="1664" w:author="user" w:date="2014-05-25T12:30:00Z">
            <w:rPr/>
          </w:rPrChange>
        </w:rPr>
      </w:pPr>
    </w:p>
    <w:p w:rsidR="00640F9D" w:rsidRPr="009B063D" w:rsidRDefault="00640F9D" w:rsidP="00640F9D">
      <w:pPr>
        <w:pStyle w:val="PreformattedText"/>
        <w:rPr>
          <w:sz w:val="28"/>
          <w:szCs w:val="28"/>
          <w:rPrChange w:id="1665" w:author="user" w:date="2014-05-25T12:30:00Z">
            <w:rPr/>
          </w:rPrChange>
        </w:rPr>
      </w:pPr>
    </w:p>
    <w:p w:rsidR="00640F9D" w:rsidRPr="009B063D" w:rsidRDefault="00640F9D" w:rsidP="00640F9D">
      <w:pPr>
        <w:pStyle w:val="PreformattedText"/>
        <w:rPr>
          <w:sz w:val="28"/>
          <w:szCs w:val="28"/>
          <w:rPrChange w:id="1666" w:author="user" w:date="2014-05-25T12:30:00Z">
            <w:rPr/>
          </w:rPrChange>
        </w:rPr>
      </w:pPr>
    </w:p>
    <w:p w:rsidR="00640F9D" w:rsidRPr="009B063D" w:rsidRDefault="00640F9D" w:rsidP="00640F9D">
      <w:pPr>
        <w:pStyle w:val="PreformattedText"/>
        <w:rPr>
          <w:sz w:val="28"/>
          <w:szCs w:val="28"/>
          <w:rPrChange w:id="1667" w:author="user" w:date="2014-05-25T12:30:00Z">
            <w:rPr/>
          </w:rPrChange>
        </w:rPr>
      </w:pPr>
    </w:p>
    <w:p w:rsidR="00640F9D" w:rsidRPr="009B063D" w:rsidRDefault="00640F9D" w:rsidP="00640F9D">
      <w:pPr>
        <w:pStyle w:val="PreformattedText"/>
        <w:rPr>
          <w:sz w:val="28"/>
          <w:szCs w:val="28"/>
          <w:rPrChange w:id="1668" w:author="user" w:date="2014-05-25T12:30:00Z">
            <w:rPr/>
          </w:rPrChange>
        </w:rPr>
      </w:pPr>
    </w:p>
    <w:p w:rsidR="00640F9D" w:rsidRPr="009B063D" w:rsidRDefault="00640F9D" w:rsidP="00640F9D">
      <w:pPr>
        <w:pStyle w:val="PreformattedText"/>
        <w:rPr>
          <w:sz w:val="28"/>
          <w:szCs w:val="28"/>
          <w:rPrChange w:id="1669" w:author="user" w:date="2014-05-25T12:30:00Z">
            <w:rPr/>
          </w:rPrChange>
        </w:rPr>
      </w:pPr>
    </w:p>
    <w:p w:rsidR="00640F9D" w:rsidRPr="009B063D" w:rsidRDefault="00640F9D" w:rsidP="00640F9D">
      <w:pPr>
        <w:pStyle w:val="PreformattedText"/>
        <w:rPr>
          <w:sz w:val="28"/>
          <w:szCs w:val="28"/>
          <w:rPrChange w:id="1670" w:author="user" w:date="2014-05-25T12:30:00Z">
            <w:rPr/>
          </w:rPrChange>
        </w:rPr>
      </w:pPr>
    </w:p>
    <w:p w:rsidR="00640F9D" w:rsidRPr="009B063D" w:rsidRDefault="00640F9D" w:rsidP="00640F9D">
      <w:pPr>
        <w:pStyle w:val="PreformattedText"/>
        <w:rPr>
          <w:sz w:val="28"/>
          <w:szCs w:val="28"/>
          <w:rPrChange w:id="1671" w:author="user" w:date="2014-05-25T12:30:00Z">
            <w:rPr/>
          </w:rPrChange>
        </w:rPr>
      </w:pPr>
      <w:r w:rsidRPr="009B063D">
        <w:rPr>
          <w:sz w:val="28"/>
          <w:szCs w:val="28"/>
          <w:rPrChange w:id="1672" w:author="user" w:date="2014-05-25T12:30:00Z">
            <w:rPr/>
          </w:rPrChange>
        </w:rPr>
        <w:t>\chapter{Proposed Method}</w:t>
      </w:r>
    </w:p>
    <w:p w:rsidR="00640F9D" w:rsidRPr="009B063D" w:rsidRDefault="00640F9D" w:rsidP="00640F9D">
      <w:pPr>
        <w:pStyle w:val="PreformattedText"/>
        <w:rPr>
          <w:sz w:val="28"/>
          <w:szCs w:val="28"/>
          <w:rPrChange w:id="1673" w:author="user" w:date="2014-05-25T12:30:00Z">
            <w:rPr/>
          </w:rPrChange>
        </w:rPr>
      </w:pPr>
      <w:r w:rsidRPr="009B063D">
        <w:rPr>
          <w:sz w:val="28"/>
          <w:szCs w:val="28"/>
          <w:rPrChange w:id="1674" w:author="user" w:date="2014-05-25T12:30:00Z">
            <w:rPr/>
          </w:rPrChange>
        </w:rPr>
        <w:t>\label{</w:t>
      </w:r>
      <w:proofErr w:type="spellStart"/>
      <w:r w:rsidRPr="009B063D">
        <w:rPr>
          <w:sz w:val="28"/>
          <w:szCs w:val="28"/>
          <w:rPrChange w:id="1675" w:author="user" w:date="2014-05-25T12:30:00Z">
            <w:rPr/>
          </w:rPrChange>
        </w:rPr>
        <w:t>chap:proposed</w:t>
      </w:r>
      <w:proofErr w:type="spellEnd"/>
      <w:r w:rsidRPr="009B063D">
        <w:rPr>
          <w:sz w:val="28"/>
          <w:szCs w:val="28"/>
          <w:rPrChange w:id="1676" w:author="user" w:date="2014-05-25T12:30:00Z">
            <w:rPr/>
          </w:rPrChange>
        </w:rPr>
        <w:t>}</w:t>
      </w:r>
    </w:p>
    <w:p w:rsidR="00640F9D" w:rsidRPr="009B063D" w:rsidRDefault="00640F9D" w:rsidP="00640F9D">
      <w:pPr>
        <w:pStyle w:val="PreformattedText"/>
        <w:rPr>
          <w:sz w:val="28"/>
          <w:szCs w:val="28"/>
          <w:rPrChange w:id="1677" w:author="user" w:date="2014-05-25T12:30:00Z">
            <w:rPr/>
          </w:rPrChange>
        </w:rPr>
      </w:pPr>
      <w:r w:rsidRPr="009B063D">
        <w:rPr>
          <w:sz w:val="28"/>
          <w:szCs w:val="28"/>
          <w:rPrChange w:id="1678" w:author="user" w:date="2014-05-25T12:30:00Z">
            <w:rPr/>
          </w:rPrChange>
        </w:rPr>
        <w:t>\section{Overview}</w:t>
      </w:r>
    </w:p>
    <w:p w:rsidR="00640F9D" w:rsidRPr="009B063D" w:rsidRDefault="00640F9D" w:rsidP="00640F9D">
      <w:pPr>
        <w:pStyle w:val="PreformattedText"/>
        <w:rPr>
          <w:sz w:val="28"/>
          <w:szCs w:val="28"/>
          <w:rPrChange w:id="1679" w:author="user" w:date="2014-05-25T12:30:00Z">
            <w:rPr/>
          </w:rPrChange>
        </w:rPr>
      </w:pPr>
      <w:r w:rsidRPr="009B063D">
        <w:rPr>
          <w:sz w:val="28"/>
          <w:szCs w:val="28"/>
          <w:rPrChange w:id="1680" w:author="user" w:date="2014-05-25T12:30:00Z">
            <w:rPr/>
          </w:rPrChange>
        </w:rPr>
        <w:t xml:space="preserve">   %input output only melodic constrains</w:t>
      </w:r>
    </w:p>
    <w:p w:rsidR="00640F9D" w:rsidRPr="009B063D" w:rsidRDefault="00640F9D" w:rsidP="00640F9D">
      <w:pPr>
        <w:pStyle w:val="PreformattedText"/>
        <w:rPr>
          <w:sz w:val="28"/>
          <w:szCs w:val="28"/>
          <w:rPrChange w:id="1681" w:author="user" w:date="2014-05-25T12:30:00Z">
            <w:rPr/>
          </w:rPrChange>
        </w:rPr>
      </w:pPr>
      <w:r w:rsidRPr="009B063D">
        <w:rPr>
          <w:sz w:val="28"/>
          <w:szCs w:val="28"/>
          <w:rPrChange w:id="1682" w:author="user" w:date="2014-05-25T12:30:00Z">
            <w:rPr/>
          </w:rPrChange>
        </w:rPr>
        <w:t xml:space="preserve">   %flow chart</w:t>
      </w:r>
    </w:p>
    <w:p w:rsidR="00640F9D" w:rsidRPr="009B063D" w:rsidRDefault="00640F9D" w:rsidP="00640F9D">
      <w:pPr>
        <w:pStyle w:val="PreformattedText"/>
        <w:rPr>
          <w:sz w:val="28"/>
          <w:szCs w:val="28"/>
          <w:rPrChange w:id="1683" w:author="user" w:date="2014-05-25T12:30:00Z">
            <w:rPr/>
          </w:rPrChange>
        </w:rPr>
      </w:pPr>
      <w:r w:rsidRPr="009B063D">
        <w:rPr>
          <w:sz w:val="28"/>
          <w:szCs w:val="28"/>
          <w:rPrChange w:id="1684" w:author="user" w:date="2014-05-25T12:30:00Z">
            <w:rPr/>
          </w:rPrChange>
        </w:rPr>
        <w:t xml:space="preserve">      \begin{figure*}[</w:t>
      </w:r>
      <w:proofErr w:type="spellStart"/>
      <w:r w:rsidRPr="009B063D">
        <w:rPr>
          <w:sz w:val="28"/>
          <w:szCs w:val="28"/>
          <w:rPrChange w:id="1685" w:author="user" w:date="2014-05-25T12:30:00Z">
            <w:rPr/>
          </w:rPrChange>
        </w:rPr>
        <w:t>tp</w:t>
      </w:r>
      <w:proofErr w:type="spellEnd"/>
      <w:r w:rsidRPr="009B063D">
        <w:rPr>
          <w:sz w:val="28"/>
          <w:szCs w:val="28"/>
          <w:rPrChange w:id="1686" w:author="user" w:date="2014-05-25T12:30:00Z">
            <w:rPr/>
          </w:rPrChange>
        </w:rPr>
        <w:t>]</w:t>
      </w:r>
    </w:p>
    <w:p w:rsidR="00640F9D" w:rsidRPr="009B063D" w:rsidRDefault="00640F9D" w:rsidP="00640F9D">
      <w:pPr>
        <w:pStyle w:val="PreformattedText"/>
        <w:rPr>
          <w:sz w:val="28"/>
          <w:szCs w:val="28"/>
          <w:rPrChange w:id="1687" w:author="user" w:date="2014-05-25T12:30:00Z">
            <w:rPr/>
          </w:rPrChange>
        </w:rPr>
      </w:pPr>
      <w:r w:rsidRPr="009B063D">
        <w:rPr>
          <w:sz w:val="28"/>
          <w:szCs w:val="28"/>
          <w:rPrChange w:id="1688" w:author="user" w:date="2014-05-25T12:30:00Z">
            <w:rPr/>
          </w:rPrChange>
        </w:rPr>
        <w:t xml:space="preserve">         \begin{center}</w:t>
      </w:r>
    </w:p>
    <w:p w:rsidR="00640F9D" w:rsidRPr="009B063D" w:rsidRDefault="00640F9D" w:rsidP="00640F9D">
      <w:pPr>
        <w:pStyle w:val="PreformattedText"/>
        <w:rPr>
          <w:sz w:val="28"/>
          <w:szCs w:val="28"/>
          <w:rPrChange w:id="1689" w:author="user" w:date="2014-05-25T12:30:00Z">
            <w:rPr/>
          </w:rPrChange>
        </w:rPr>
      </w:pPr>
      <w:r w:rsidRPr="009B063D">
        <w:rPr>
          <w:sz w:val="28"/>
          <w:szCs w:val="28"/>
          <w:rPrChange w:id="1690" w:author="user" w:date="2014-05-25T12:30:00Z">
            <w:rPr/>
          </w:rPrChange>
        </w:rPr>
        <w:t xml:space="preserve">            \</w:t>
      </w:r>
      <w:proofErr w:type="spellStart"/>
      <w:r w:rsidRPr="009B063D">
        <w:rPr>
          <w:sz w:val="28"/>
          <w:szCs w:val="28"/>
          <w:rPrChange w:id="1691" w:author="user" w:date="2014-05-25T12:30:00Z">
            <w:rPr/>
          </w:rPrChange>
        </w:rPr>
        <w:t>includegraphics</w:t>
      </w:r>
      <w:proofErr w:type="spellEnd"/>
      <w:r w:rsidRPr="009B063D">
        <w:rPr>
          <w:sz w:val="28"/>
          <w:szCs w:val="28"/>
          <w:rPrChange w:id="1692" w:author="user" w:date="2014-05-25T12:30:00Z">
            <w:rPr/>
          </w:rPrChange>
        </w:rPr>
        <w:t>[width=\</w:t>
      </w:r>
      <w:proofErr w:type="spellStart"/>
      <w:r w:rsidRPr="009B063D">
        <w:rPr>
          <w:sz w:val="28"/>
          <w:szCs w:val="28"/>
          <w:rPrChange w:id="1693" w:author="user" w:date="2014-05-25T12:30:00Z">
            <w:rPr/>
          </w:rPrChange>
        </w:rPr>
        <w:t>textwidth</w:t>
      </w:r>
      <w:proofErr w:type="spellEnd"/>
      <w:r w:rsidRPr="009B063D">
        <w:rPr>
          <w:sz w:val="28"/>
          <w:szCs w:val="28"/>
          <w:rPrChange w:id="1694" w:author="user" w:date="2014-05-25T12:30:00Z">
            <w:rPr/>
          </w:rPrChange>
        </w:rPr>
        <w:t>]{fig/</w:t>
      </w:r>
      <w:proofErr w:type="spellStart"/>
      <w:r w:rsidRPr="009B063D">
        <w:rPr>
          <w:sz w:val="28"/>
          <w:szCs w:val="28"/>
          <w:rPrChange w:id="1695" w:author="user" w:date="2014-05-25T12:30:00Z">
            <w:rPr/>
          </w:rPrChange>
        </w:rPr>
        <w:t>high_lev_arch</w:t>
      </w:r>
      <w:proofErr w:type="spellEnd"/>
      <w:r w:rsidRPr="009B063D">
        <w:rPr>
          <w:sz w:val="28"/>
          <w:szCs w:val="28"/>
          <w:rPrChange w:id="1696" w:author="user" w:date="2014-05-25T12:30:00Z">
            <w:rPr/>
          </w:rPrChange>
        </w:rPr>
        <w:t>}</w:t>
      </w:r>
    </w:p>
    <w:p w:rsidR="00640F9D" w:rsidRPr="009B063D" w:rsidRDefault="00640F9D" w:rsidP="00640F9D">
      <w:pPr>
        <w:pStyle w:val="PreformattedText"/>
        <w:rPr>
          <w:sz w:val="28"/>
          <w:szCs w:val="28"/>
          <w:rPrChange w:id="1697" w:author="user" w:date="2014-05-25T12:30:00Z">
            <w:rPr/>
          </w:rPrChange>
        </w:rPr>
      </w:pPr>
      <w:r w:rsidRPr="009B063D">
        <w:rPr>
          <w:sz w:val="28"/>
          <w:szCs w:val="28"/>
          <w:rPrChange w:id="1698" w:author="user" w:date="2014-05-25T12:30:00Z">
            <w:rPr/>
          </w:rPrChange>
        </w:rPr>
        <w:t xml:space="preserve">         \end{center}</w:t>
      </w:r>
    </w:p>
    <w:p w:rsidR="00640F9D" w:rsidRPr="009B063D" w:rsidRDefault="00640F9D" w:rsidP="00640F9D">
      <w:pPr>
        <w:pStyle w:val="PreformattedText"/>
        <w:rPr>
          <w:sz w:val="28"/>
          <w:szCs w:val="28"/>
          <w:rPrChange w:id="1699" w:author="user" w:date="2014-05-25T12:30:00Z">
            <w:rPr/>
          </w:rPrChange>
        </w:rPr>
      </w:pPr>
      <w:r w:rsidRPr="009B063D">
        <w:rPr>
          <w:sz w:val="28"/>
          <w:szCs w:val="28"/>
          <w:rPrChange w:id="1700" w:author="user" w:date="2014-05-25T12:30:00Z">
            <w:rPr/>
          </w:rPrChange>
        </w:rPr>
        <w:t xml:space="preserve">         \caption{High-level system architecture} </w:t>
      </w:r>
    </w:p>
    <w:p w:rsidR="00640F9D" w:rsidRPr="009B063D" w:rsidRDefault="00640F9D" w:rsidP="00640F9D">
      <w:pPr>
        <w:pStyle w:val="PreformattedText"/>
        <w:rPr>
          <w:sz w:val="28"/>
          <w:szCs w:val="28"/>
          <w:rPrChange w:id="1701" w:author="user" w:date="2014-05-25T12:30:00Z">
            <w:rPr/>
          </w:rPrChange>
        </w:rPr>
      </w:pPr>
      <w:r w:rsidRPr="009B063D">
        <w:rPr>
          <w:sz w:val="28"/>
          <w:szCs w:val="28"/>
          <w:rPrChange w:id="1702" w:author="user" w:date="2014-05-25T12:30:00Z">
            <w:rPr/>
          </w:rPrChange>
        </w:rPr>
        <w:t xml:space="preserve">         \label{</w:t>
      </w:r>
      <w:proofErr w:type="spellStart"/>
      <w:r w:rsidRPr="009B063D">
        <w:rPr>
          <w:sz w:val="28"/>
          <w:szCs w:val="28"/>
          <w:rPrChange w:id="1703" w:author="user" w:date="2014-05-25T12:30:00Z">
            <w:rPr/>
          </w:rPrChange>
        </w:rPr>
        <w:t>fig:flow</w:t>
      </w:r>
      <w:proofErr w:type="spellEnd"/>
      <w:r w:rsidRPr="009B063D">
        <w:rPr>
          <w:sz w:val="28"/>
          <w:szCs w:val="28"/>
          <w:rPrChange w:id="1704" w:author="user" w:date="2014-05-25T12:30:00Z">
            <w:rPr/>
          </w:rPrChange>
        </w:rPr>
        <w:t>}</w:t>
      </w:r>
    </w:p>
    <w:p w:rsidR="00640F9D" w:rsidRPr="009B063D" w:rsidRDefault="00640F9D" w:rsidP="00640F9D">
      <w:pPr>
        <w:pStyle w:val="PreformattedText"/>
        <w:rPr>
          <w:sz w:val="28"/>
          <w:szCs w:val="28"/>
          <w:rPrChange w:id="1705" w:author="user" w:date="2014-05-25T12:30:00Z">
            <w:rPr/>
          </w:rPrChange>
        </w:rPr>
      </w:pPr>
      <w:r w:rsidRPr="009B063D">
        <w:rPr>
          <w:sz w:val="28"/>
          <w:szCs w:val="28"/>
          <w:rPrChange w:id="1706" w:author="user" w:date="2014-05-25T12:30:00Z">
            <w:rPr/>
          </w:rPrChange>
        </w:rPr>
        <w:t xml:space="preserve">      \end{figure*}</w:t>
      </w:r>
    </w:p>
    <w:p w:rsidR="00640F9D" w:rsidRPr="009B063D" w:rsidRDefault="00640F9D" w:rsidP="00640F9D">
      <w:pPr>
        <w:pStyle w:val="PreformattedText"/>
        <w:rPr>
          <w:sz w:val="28"/>
          <w:szCs w:val="28"/>
          <w:rPrChange w:id="1707" w:author="user" w:date="2014-05-25T12:30:00Z">
            <w:rPr/>
          </w:rPrChange>
        </w:rPr>
      </w:pPr>
      <w:r w:rsidRPr="009B063D">
        <w:rPr>
          <w:sz w:val="28"/>
          <w:szCs w:val="28"/>
          <w:rPrChange w:id="1708" w:author="user" w:date="2014-05-25T12:30:00Z">
            <w:rPr/>
          </w:rPrChange>
        </w:rPr>
        <w:t xml:space="preserve">The high-level architecture of the </w:t>
      </w:r>
      <w:del w:id="1709" w:author="user" w:date="2014-05-25T18:12:00Z">
        <w:r w:rsidRPr="009B063D" w:rsidDel="00F52A35">
          <w:rPr>
            <w:sz w:val="28"/>
            <w:szCs w:val="28"/>
            <w:rPrChange w:id="1710" w:author="user" w:date="2014-05-25T12:30:00Z">
              <w:rPr/>
            </w:rPrChange>
          </w:rPr>
          <w:delText xml:space="preserve">purposed </w:delText>
        </w:r>
      </w:del>
      <w:ins w:id="1711" w:author="user" w:date="2014-05-25T18:12:00Z">
        <w:r w:rsidR="00F52A35">
          <w:rPr>
            <w:rFonts w:hint="eastAsia"/>
            <w:sz w:val="28"/>
            <w:szCs w:val="28"/>
          </w:rPr>
          <w:t>pro</w:t>
        </w:r>
        <w:r w:rsidR="00F52A35" w:rsidRPr="009B063D">
          <w:rPr>
            <w:sz w:val="28"/>
            <w:szCs w:val="28"/>
            <w:rPrChange w:id="1712" w:author="user" w:date="2014-05-25T12:30:00Z">
              <w:rPr/>
            </w:rPrChange>
          </w:rPr>
          <w:t xml:space="preserve">posed </w:t>
        </w:r>
      </w:ins>
      <w:r w:rsidRPr="009B063D">
        <w:rPr>
          <w:sz w:val="28"/>
          <w:szCs w:val="28"/>
          <w:rPrChange w:id="1713" w:author="user" w:date="2014-05-25T12:30:00Z">
            <w:rPr/>
          </w:rPrChange>
        </w:rPr>
        <w:t>system is shown in Fig. \</w:t>
      </w:r>
      <w:proofErr w:type="gramStart"/>
      <w:r w:rsidRPr="009B063D">
        <w:rPr>
          <w:sz w:val="28"/>
          <w:szCs w:val="28"/>
          <w:rPrChange w:id="1714" w:author="user" w:date="2014-05-25T12:30:00Z">
            <w:rPr/>
          </w:rPrChange>
        </w:rPr>
        <w:t>ref{</w:t>
      </w:r>
      <w:proofErr w:type="spellStart"/>
      <w:proofErr w:type="gramEnd"/>
      <w:r w:rsidRPr="009B063D">
        <w:rPr>
          <w:sz w:val="28"/>
          <w:szCs w:val="28"/>
          <w:rPrChange w:id="1715" w:author="user" w:date="2014-05-25T12:30:00Z">
            <w:rPr/>
          </w:rPrChange>
        </w:rPr>
        <w:t>fig:flow</w:t>
      </w:r>
      <w:proofErr w:type="spellEnd"/>
      <w:r w:rsidRPr="009B063D">
        <w:rPr>
          <w:sz w:val="28"/>
          <w:szCs w:val="28"/>
          <w:rPrChange w:id="1716" w:author="user" w:date="2014-05-25T12:30:00Z">
            <w:rPr/>
          </w:rPrChange>
        </w:rPr>
        <w:t xml:space="preserve">}. The system has two phases, the upper half of the figure is the learning phase, </w:t>
      </w:r>
      <w:ins w:id="1717" w:author="user" w:date="2014-05-25T18:14:00Z">
        <w:r w:rsidR="00F52A35">
          <w:rPr>
            <w:rFonts w:hint="eastAsia"/>
            <w:sz w:val="28"/>
            <w:szCs w:val="28"/>
          </w:rPr>
          <w:t xml:space="preserve">and </w:t>
        </w:r>
      </w:ins>
      <w:r w:rsidRPr="009B063D">
        <w:rPr>
          <w:sz w:val="28"/>
          <w:szCs w:val="28"/>
          <w:rPrChange w:id="1718" w:author="user" w:date="2014-05-25T12:30:00Z">
            <w:rPr/>
          </w:rPrChange>
        </w:rPr>
        <w:t xml:space="preserve">the lower half is the performing phase. In the learning phase, score and expressive human recording pairs, split into phrases by human, are used as training examples for structural support vector machine with hidden Markov model output (SVM-HMM) algorithm to learn </w:t>
      </w:r>
      <w:ins w:id="1719" w:author="user" w:date="2014-05-25T18:15:00Z">
        <w:r w:rsidR="00F52A35">
          <w:rPr>
            <w:rFonts w:hint="eastAsia"/>
            <w:sz w:val="28"/>
            <w:szCs w:val="28"/>
          </w:rPr>
          <w:t xml:space="preserve">a </w:t>
        </w:r>
      </w:ins>
      <w:r w:rsidRPr="009B063D">
        <w:rPr>
          <w:sz w:val="28"/>
          <w:szCs w:val="28"/>
          <w:rPrChange w:id="1720" w:author="user" w:date="2014-05-25T12:30:00Z">
            <w:rPr/>
          </w:rPrChange>
        </w:rPr>
        <w:t xml:space="preserve">performance </w:t>
      </w:r>
      <w:ins w:id="1721" w:author="user" w:date="2014-05-25T18:15:00Z">
        <w:r w:rsidR="00F52A35">
          <w:rPr>
            <w:rFonts w:hint="eastAsia"/>
            <w:sz w:val="28"/>
            <w:szCs w:val="28"/>
          </w:rPr>
          <w:t xml:space="preserve">model with </w:t>
        </w:r>
      </w:ins>
      <w:r w:rsidRPr="009B063D">
        <w:rPr>
          <w:sz w:val="28"/>
          <w:szCs w:val="28"/>
          <w:rPrChange w:id="1722" w:author="user" w:date="2014-05-25T12:30:00Z">
            <w:rPr/>
          </w:rPrChange>
        </w:rPr>
        <w:t>knowledge</w:t>
      </w:r>
      <w:del w:id="1723" w:author="user" w:date="2014-05-25T18:16:00Z">
        <w:r w:rsidRPr="009B063D" w:rsidDel="00F52A35">
          <w:rPr>
            <w:sz w:val="28"/>
            <w:szCs w:val="28"/>
            <w:rPrChange w:id="1724" w:author="user" w:date="2014-05-25T12:30:00Z">
              <w:rPr/>
            </w:rPrChange>
          </w:rPr>
          <w:delText xml:space="preserve"> model</w:delText>
        </w:r>
      </w:del>
      <w:r w:rsidRPr="009B063D">
        <w:rPr>
          <w:sz w:val="28"/>
          <w:szCs w:val="28"/>
          <w:rPrChange w:id="1725" w:author="user" w:date="2014-05-25T12:30:00Z">
            <w:rPr/>
          </w:rPrChange>
        </w:rPr>
        <w:t xml:space="preserve">. In the performing phase, a score will be given to the system for expressive performance. The SVM-HMM generation module will use the performance knowledge learned in the previous phase to produce expressive performance. The SVM-HMM output then </w:t>
      </w:r>
      <w:proofErr w:type="gramStart"/>
      <w:r w:rsidRPr="009B063D">
        <w:rPr>
          <w:sz w:val="28"/>
          <w:szCs w:val="28"/>
          <w:rPrChange w:id="1726" w:author="user" w:date="2014-05-25T12:30:00Z">
            <w:rPr/>
          </w:rPrChange>
        </w:rPr>
        <w:t>go</w:t>
      </w:r>
      <w:proofErr w:type="gramEnd"/>
      <w:r w:rsidRPr="009B063D">
        <w:rPr>
          <w:sz w:val="28"/>
          <w:szCs w:val="28"/>
          <w:rPrChange w:id="1727" w:author="user" w:date="2014-05-25T12:30:00Z">
            <w:rPr/>
          </w:rPrChange>
        </w:rPr>
        <w:t xml:space="preserve"> through a MIDI generator and MIDI synthesizer to produce audible performance.</w:t>
      </w:r>
    </w:p>
    <w:p w:rsidR="00640F9D" w:rsidRPr="009B063D" w:rsidRDefault="00640F9D" w:rsidP="00640F9D">
      <w:pPr>
        <w:pStyle w:val="PreformattedText"/>
        <w:rPr>
          <w:sz w:val="28"/>
          <w:szCs w:val="28"/>
          <w:rPrChange w:id="1728" w:author="user" w:date="2014-05-25T12:30:00Z">
            <w:rPr/>
          </w:rPrChange>
        </w:rPr>
      </w:pPr>
    </w:p>
    <w:p w:rsidR="00640F9D" w:rsidRPr="009B063D" w:rsidRDefault="00640F9D" w:rsidP="00640F9D">
      <w:pPr>
        <w:pStyle w:val="PreformattedText"/>
        <w:rPr>
          <w:sz w:val="28"/>
          <w:szCs w:val="28"/>
          <w:rPrChange w:id="1729" w:author="user" w:date="2014-05-25T12:30:00Z">
            <w:rPr/>
          </w:rPrChange>
        </w:rPr>
      </w:pPr>
      <w:r w:rsidRPr="009B063D">
        <w:rPr>
          <w:sz w:val="28"/>
          <w:szCs w:val="28"/>
          <w:rPrChange w:id="1730" w:author="user" w:date="2014-05-25T12:30:00Z">
            <w:rPr/>
          </w:rPrChange>
        </w:rPr>
        <w:t>All the scores and recordings are monophonic and contain</w:t>
      </w:r>
      <w:del w:id="1731" w:author="user" w:date="2014-05-25T18:16:00Z">
        <w:r w:rsidRPr="009B063D" w:rsidDel="00F52A35">
          <w:rPr>
            <w:sz w:val="28"/>
            <w:szCs w:val="28"/>
            <w:rPrChange w:id="1732" w:author="user" w:date="2014-05-25T12:30:00Z">
              <w:rPr/>
            </w:rPrChange>
          </w:rPr>
          <w:delText>s</w:delText>
        </w:r>
      </w:del>
      <w:r w:rsidRPr="009B063D">
        <w:rPr>
          <w:sz w:val="28"/>
          <w:szCs w:val="28"/>
          <w:rPrChange w:id="1733" w:author="user" w:date="2014-05-25T12:30:00Z">
            <w:rPr/>
          </w:rPrChange>
        </w:rPr>
        <w:t xml:space="preserve"> only one musical phrase. The phrasing is done by </w:t>
      </w:r>
      <w:del w:id="1734" w:author="user" w:date="2014-05-25T18:17:00Z">
        <w:r w:rsidRPr="009B063D" w:rsidDel="00F52A35">
          <w:rPr>
            <w:sz w:val="28"/>
            <w:szCs w:val="28"/>
            <w:rPrChange w:id="1735" w:author="user" w:date="2014-05-25T12:30:00Z">
              <w:rPr/>
            </w:rPrChange>
          </w:rPr>
          <w:delText>human</w:delText>
        </w:r>
      </w:del>
      <w:ins w:id="1736" w:author="user" w:date="2014-05-25T18:17:00Z">
        <w:r w:rsidR="00F52A35">
          <w:rPr>
            <w:rFonts w:hint="eastAsia"/>
            <w:sz w:val="28"/>
            <w:szCs w:val="28"/>
          </w:rPr>
          <w:t>the author</w:t>
        </w:r>
      </w:ins>
      <w:r w:rsidRPr="009B063D">
        <w:rPr>
          <w:sz w:val="28"/>
          <w:szCs w:val="28"/>
          <w:rPrChange w:id="1737" w:author="user" w:date="2014-05-25T12:30:00Z">
            <w:rPr/>
          </w:rPrChange>
        </w:rPr>
        <w:t>, thus the system is semi-automatic. The learning algorithm</w:t>
      </w:r>
      <w:ins w:id="1738" w:author="user" w:date="2014-05-25T18:21:00Z">
        <w:r w:rsidR="005102C7">
          <w:rPr>
            <w:rFonts w:hint="eastAsia"/>
            <w:sz w:val="28"/>
            <w:szCs w:val="28"/>
          </w:rPr>
          <w:t xml:space="preserve"> applied in the learning phase</w:t>
        </w:r>
      </w:ins>
      <w:r w:rsidRPr="009B063D">
        <w:rPr>
          <w:sz w:val="28"/>
          <w:szCs w:val="28"/>
          <w:rPrChange w:id="1739" w:author="user" w:date="2014-05-25T12:30:00Z">
            <w:rPr/>
          </w:rPrChange>
        </w:rPr>
        <w:t xml:space="preserve">, namely SVM-HMM, can only </w:t>
      </w:r>
      <w:ins w:id="1740" w:author="user" w:date="2014-05-25T18:20:00Z">
        <w:r w:rsidR="00F52A35">
          <w:rPr>
            <w:rFonts w:hint="eastAsia"/>
            <w:sz w:val="28"/>
            <w:szCs w:val="28"/>
          </w:rPr>
          <w:t xml:space="preserve">be executed </w:t>
        </w:r>
      </w:ins>
      <w:del w:id="1741" w:author="user" w:date="2014-05-25T18:18:00Z">
        <w:r w:rsidRPr="009B063D" w:rsidDel="00F52A35">
          <w:rPr>
            <w:sz w:val="28"/>
            <w:szCs w:val="28"/>
            <w:rPrChange w:id="1742" w:author="user" w:date="2014-05-25T12:30:00Z">
              <w:rPr/>
            </w:rPrChange>
          </w:rPr>
          <w:delText xml:space="preserve">perform </w:delText>
        </w:r>
      </w:del>
      <w:ins w:id="1743" w:author="user" w:date="2014-05-25T18:18:00Z">
        <w:r w:rsidR="00F52A35" w:rsidRPr="009B063D">
          <w:rPr>
            <w:sz w:val="28"/>
            <w:szCs w:val="28"/>
            <w:rPrChange w:id="1744" w:author="user" w:date="2014-05-25T12:30:00Z">
              <w:rPr/>
            </w:rPrChange>
          </w:rPr>
          <w:t xml:space="preserve"> </w:t>
        </w:r>
      </w:ins>
      <w:r w:rsidRPr="009B063D">
        <w:rPr>
          <w:sz w:val="28"/>
          <w:szCs w:val="28"/>
          <w:rPrChange w:id="1745" w:author="user" w:date="2014-05-25T12:30:00Z">
            <w:rPr/>
          </w:rPrChange>
        </w:rPr>
        <w:t>off-line</w:t>
      </w:r>
      <w:ins w:id="1746" w:author="user" w:date="2014-05-25T18:22:00Z">
        <w:r w:rsidR="005102C7">
          <w:rPr>
            <w:rFonts w:hint="eastAsia"/>
            <w:sz w:val="28"/>
            <w:szCs w:val="28"/>
          </w:rPr>
          <w:t xml:space="preserve">, while </w:t>
        </w:r>
      </w:ins>
      <w:del w:id="1747" w:author="user" w:date="2014-05-25T18:20:00Z">
        <w:r w:rsidRPr="009B063D" w:rsidDel="005102C7">
          <w:rPr>
            <w:sz w:val="28"/>
            <w:szCs w:val="28"/>
            <w:rPrChange w:id="1748" w:author="user" w:date="2014-05-25T12:30:00Z">
              <w:rPr/>
            </w:rPrChange>
          </w:rPr>
          <w:delText xml:space="preserve"> learning</w:delText>
        </w:r>
      </w:del>
      <w:del w:id="1749" w:author="user" w:date="2014-05-25T18:21:00Z">
        <w:r w:rsidRPr="009B063D" w:rsidDel="005102C7">
          <w:rPr>
            <w:sz w:val="28"/>
            <w:szCs w:val="28"/>
            <w:rPrChange w:id="1750" w:author="user" w:date="2014-05-25T12:30:00Z">
              <w:rPr/>
            </w:rPrChange>
          </w:rPr>
          <w:delText>, so the learning phase can only work in a non-realtime scenario</w:delText>
        </w:r>
      </w:del>
      <w:del w:id="1751" w:author="user" w:date="2014-05-25T18:22:00Z">
        <w:r w:rsidRPr="009B063D" w:rsidDel="005102C7">
          <w:rPr>
            <w:sz w:val="28"/>
            <w:szCs w:val="28"/>
            <w:rPrChange w:id="1752" w:author="user" w:date="2014-05-25T12:30:00Z">
              <w:rPr/>
            </w:rPrChange>
          </w:rPr>
          <w:delText xml:space="preserve">. The </w:delText>
        </w:r>
      </w:del>
      <w:ins w:id="1753" w:author="user" w:date="2014-05-25T18:22:00Z">
        <w:r w:rsidR="005102C7">
          <w:rPr>
            <w:rFonts w:hint="eastAsia"/>
            <w:sz w:val="28"/>
            <w:szCs w:val="28"/>
          </w:rPr>
          <w:t>t</w:t>
        </w:r>
        <w:r w:rsidR="005102C7" w:rsidRPr="009B063D">
          <w:rPr>
            <w:sz w:val="28"/>
            <w:szCs w:val="28"/>
            <w:rPrChange w:id="1754" w:author="user" w:date="2014-05-25T12:30:00Z">
              <w:rPr/>
            </w:rPrChange>
          </w:rPr>
          <w:t xml:space="preserve">he </w:t>
        </w:r>
      </w:ins>
      <w:del w:id="1755" w:author="user" w:date="2014-05-25T18:23:00Z">
        <w:r w:rsidRPr="009B063D" w:rsidDel="005102C7">
          <w:rPr>
            <w:sz w:val="28"/>
            <w:szCs w:val="28"/>
            <w:rPrChange w:id="1756" w:author="user" w:date="2014-05-25T12:30:00Z">
              <w:rPr/>
            </w:rPrChange>
          </w:rPr>
          <w:delText xml:space="preserve">generating </w:delText>
        </w:r>
      </w:del>
      <w:ins w:id="1757" w:author="user" w:date="2014-05-25T18:23:00Z">
        <w:r w:rsidR="005102C7">
          <w:rPr>
            <w:rFonts w:hint="eastAsia"/>
            <w:sz w:val="28"/>
            <w:szCs w:val="28"/>
          </w:rPr>
          <w:t>performing</w:t>
        </w:r>
        <w:r w:rsidR="005102C7" w:rsidRPr="009B063D">
          <w:rPr>
            <w:sz w:val="28"/>
            <w:szCs w:val="28"/>
            <w:rPrChange w:id="1758" w:author="user" w:date="2014-05-25T12:30:00Z">
              <w:rPr/>
            </w:rPrChange>
          </w:rPr>
          <w:t xml:space="preserve"> </w:t>
        </w:r>
      </w:ins>
      <w:r w:rsidRPr="009B063D">
        <w:rPr>
          <w:sz w:val="28"/>
          <w:szCs w:val="28"/>
          <w:rPrChange w:id="1759" w:author="user" w:date="2014-05-25T12:30:00Z">
            <w:rPr/>
          </w:rPrChange>
        </w:rPr>
        <w:t xml:space="preserve">phase </w:t>
      </w:r>
      <w:del w:id="1760" w:author="user" w:date="2014-05-25T18:23:00Z">
        <w:r w:rsidRPr="009B063D" w:rsidDel="005102C7">
          <w:rPr>
            <w:sz w:val="28"/>
            <w:szCs w:val="28"/>
            <w:rPrChange w:id="1761" w:author="user" w:date="2014-05-25T12:30:00Z">
              <w:rPr/>
            </w:rPrChange>
          </w:rPr>
          <w:delText>can work</w:delText>
        </w:r>
      </w:del>
      <w:ins w:id="1762" w:author="user" w:date="2014-05-25T18:23:00Z">
        <w:r w:rsidR="005102C7">
          <w:rPr>
            <w:rFonts w:hint="eastAsia"/>
            <w:sz w:val="28"/>
            <w:szCs w:val="28"/>
          </w:rPr>
          <w:t>is</w:t>
        </w:r>
      </w:ins>
      <w:r w:rsidRPr="009B063D">
        <w:rPr>
          <w:sz w:val="28"/>
          <w:szCs w:val="28"/>
          <w:rPrChange w:id="1763" w:author="user" w:date="2014-05-25T12:30:00Z">
            <w:rPr/>
          </w:rPrChange>
        </w:rPr>
        <w:t xml:space="preserve"> much </w:t>
      </w:r>
      <w:del w:id="1764" w:author="user" w:date="2014-05-25T18:17:00Z">
        <w:r w:rsidRPr="009B063D" w:rsidDel="00F52A35">
          <w:rPr>
            <w:sz w:val="28"/>
            <w:szCs w:val="28"/>
            <w:rPrChange w:id="1765" w:author="user" w:date="2014-05-25T12:30:00Z">
              <w:rPr/>
            </w:rPrChange>
          </w:rPr>
          <w:delText>faster,</w:delText>
        </w:r>
      </w:del>
      <w:ins w:id="1766" w:author="user" w:date="2014-05-25T18:17:00Z">
        <w:r w:rsidR="00F52A35" w:rsidRPr="00F52A35">
          <w:rPr>
            <w:sz w:val="28"/>
            <w:szCs w:val="28"/>
          </w:rPr>
          <w:t>faster;</w:t>
        </w:r>
      </w:ins>
      <w:r w:rsidRPr="009B063D">
        <w:rPr>
          <w:sz w:val="28"/>
          <w:szCs w:val="28"/>
          <w:rPrChange w:id="1767" w:author="user" w:date="2014-05-25T12:30:00Z">
            <w:rPr/>
          </w:rPrChange>
        </w:rPr>
        <w:t xml:space="preserve"> expressive music can be generated almost instantaneously. </w:t>
      </w:r>
    </w:p>
    <w:p w:rsidR="00640F9D" w:rsidRPr="009B063D" w:rsidRDefault="00640F9D" w:rsidP="00640F9D">
      <w:pPr>
        <w:pStyle w:val="PreformattedText"/>
        <w:rPr>
          <w:sz w:val="28"/>
          <w:szCs w:val="28"/>
          <w:rPrChange w:id="1768" w:author="user" w:date="2014-05-25T12:30:00Z">
            <w:rPr/>
          </w:rPrChange>
        </w:rPr>
      </w:pPr>
    </w:p>
    <w:p w:rsidR="00640F9D" w:rsidRPr="009B063D" w:rsidRDefault="00640F9D" w:rsidP="00640F9D">
      <w:pPr>
        <w:pStyle w:val="PreformattedText"/>
        <w:rPr>
          <w:sz w:val="28"/>
          <w:szCs w:val="28"/>
          <w:rPrChange w:id="1769" w:author="user" w:date="2014-05-25T12:30:00Z">
            <w:rPr/>
          </w:rPrChange>
        </w:rPr>
      </w:pPr>
      <w:r w:rsidRPr="009B063D">
        <w:rPr>
          <w:sz w:val="28"/>
          <w:szCs w:val="28"/>
          <w:rPrChange w:id="1770" w:author="user" w:date="2014-05-25T12:30:00Z">
            <w:rPr/>
          </w:rPrChange>
        </w:rPr>
        <w:t xml:space="preserve">There are many ways the user can control the performance style of the final output: </w:t>
      </w:r>
      <w:del w:id="1771" w:author="user" w:date="2014-05-25T18:23:00Z">
        <w:r w:rsidRPr="009B063D" w:rsidDel="005102C7">
          <w:rPr>
            <w:sz w:val="28"/>
            <w:szCs w:val="28"/>
            <w:rPrChange w:id="1772" w:author="user" w:date="2014-05-25T12:30:00Z">
              <w:rPr/>
            </w:rPrChange>
          </w:rPr>
          <w:delText>first</w:delText>
        </w:r>
      </w:del>
      <w:ins w:id="1773" w:author="user" w:date="2014-05-25T18:23:00Z">
        <w:r w:rsidR="005102C7">
          <w:rPr>
            <w:rFonts w:hint="eastAsia"/>
            <w:sz w:val="28"/>
            <w:szCs w:val="28"/>
          </w:rPr>
          <w:t>F</w:t>
        </w:r>
        <w:r w:rsidR="005102C7" w:rsidRPr="009B063D">
          <w:rPr>
            <w:sz w:val="28"/>
            <w:szCs w:val="28"/>
            <w:rPrChange w:id="1774" w:author="user" w:date="2014-05-25T12:30:00Z">
              <w:rPr/>
            </w:rPrChange>
          </w:rPr>
          <w:t>irst</w:t>
        </w:r>
      </w:ins>
      <w:r w:rsidRPr="009B063D">
        <w:rPr>
          <w:sz w:val="28"/>
          <w:szCs w:val="28"/>
          <w:rPrChange w:id="1775" w:author="user" w:date="2014-05-25T12:30:00Z">
            <w:rPr/>
          </w:rPrChange>
        </w:rPr>
        <w:t xml:space="preserve">, the user can choose the training corpus. </w:t>
      </w:r>
      <w:proofErr w:type="spellStart"/>
      <w:r w:rsidRPr="009B063D">
        <w:rPr>
          <w:sz w:val="28"/>
          <w:szCs w:val="28"/>
          <w:rPrChange w:id="1776" w:author="user" w:date="2014-05-25T12:30:00Z">
            <w:rPr/>
          </w:rPrChange>
        </w:rPr>
        <w:t>Theoratically</w:t>
      </w:r>
      <w:proofErr w:type="spellEnd"/>
      <w:r w:rsidRPr="009B063D">
        <w:rPr>
          <w:sz w:val="28"/>
          <w:szCs w:val="28"/>
          <w:rPrChange w:id="1777" w:author="user" w:date="2014-05-25T12:30:00Z">
            <w:rPr/>
          </w:rPrChange>
        </w:rPr>
        <w:t xml:space="preserve">, a model of a particular style can be learned from a set of samples with that particular style. Second, the user can control the structural expression </w:t>
      </w:r>
      <w:del w:id="1778" w:author="user" w:date="2014-05-25T18:24:00Z">
        <w:r w:rsidRPr="009B063D" w:rsidDel="005102C7">
          <w:rPr>
            <w:sz w:val="28"/>
            <w:szCs w:val="28"/>
            <w:rPrChange w:id="1779" w:author="user" w:date="2014-05-25T12:30:00Z">
              <w:rPr/>
            </w:rPrChange>
          </w:rPr>
          <w:delText>by assigning the</w:delText>
        </w:r>
      </w:del>
      <w:ins w:id="1780" w:author="user" w:date="2014-05-25T18:24:00Z">
        <w:r w:rsidR="005102C7">
          <w:rPr>
            <w:rFonts w:hint="eastAsia"/>
            <w:sz w:val="28"/>
            <w:szCs w:val="28"/>
          </w:rPr>
          <w:t>in</w:t>
        </w:r>
      </w:ins>
      <w:r w:rsidRPr="009B063D">
        <w:rPr>
          <w:sz w:val="28"/>
          <w:szCs w:val="28"/>
          <w:rPrChange w:id="1781" w:author="user" w:date="2014-05-25T12:30:00Z">
            <w:rPr/>
          </w:rPrChange>
        </w:rPr>
        <w:t xml:space="preserve"> phrasing</w:t>
      </w:r>
      <w:ins w:id="1782" w:author="user" w:date="2014-05-25T18:24:00Z">
        <w:r w:rsidR="005102C7">
          <w:rPr>
            <w:rFonts w:hint="eastAsia"/>
            <w:sz w:val="28"/>
            <w:szCs w:val="28"/>
          </w:rPr>
          <w:t xml:space="preserve"> the score</w:t>
        </w:r>
        <w:proofErr w:type="gramStart"/>
        <w:r w:rsidR="005102C7">
          <w:rPr>
            <w:rFonts w:hint="eastAsia"/>
            <w:sz w:val="28"/>
            <w:szCs w:val="28"/>
          </w:rPr>
          <w:t>.</w:t>
        </w:r>
      </w:ins>
      <w:r w:rsidRPr="009B063D">
        <w:rPr>
          <w:sz w:val="28"/>
          <w:szCs w:val="28"/>
          <w:rPrChange w:id="1783" w:author="user" w:date="2014-05-25T12:30:00Z">
            <w:rPr/>
          </w:rPrChange>
        </w:rPr>
        <w:t>.</w:t>
      </w:r>
      <w:proofErr w:type="gramEnd"/>
    </w:p>
    <w:p w:rsidR="00640F9D" w:rsidRPr="009B063D" w:rsidRDefault="00640F9D" w:rsidP="00640F9D">
      <w:pPr>
        <w:pStyle w:val="PreformattedText"/>
        <w:rPr>
          <w:sz w:val="28"/>
          <w:szCs w:val="28"/>
          <w:rPrChange w:id="1784" w:author="user" w:date="2014-05-25T12:30:00Z">
            <w:rPr/>
          </w:rPrChange>
        </w:rPr>
      </w:pPr>
    </w:p>
    <w:p w:rsidR="00640F9D" w:rsidRPr="009B063D" w:rsidRDefault="00640F9D" w:rsidP="00640F9D">
      <w:pPr>
        <w:pStyle w:val="PreformattedText"/>
        <w:rPr>
          <w:sz w:val="28"/>
          <w:szCs w:val="28"/>
          <w:rPrChange w:id="1785" w:author="user" w:date="2014-05-25T12:30:00Z">
            <w:rPr/>
          </w:rPrChange>
        </w:rPr>
      </w:pPr>
    </w:p>
    <w:p w:rsidR="00640F9D" w:rsidRPr="009B063D" w:rsidRDefault="00640F9D" w:rsidP="00640F9D">
      <w:pPr>
        <w:pStyle w:val="PreformattedText"/>
        <w:rPr>
          <w:sz w:val="28"/>
          <w:szCs w:val="28"/>
          <w:rPrChange w:id="1786" w:author="user" w:date="2014-05-25T12:30:00Z">
            <w:rPr/>
          </w:rPrChange>
        </w:rPr>
      </w:pPr>
      <w:r w:rsidRPr="009B063D">
        <w:rPr>
          <w:sz w:val="28"/>
          <w:szCs w:val="28"/>
          <w:rPrChange w:id="1787" w:author="user" w:date="2014-05-25T12:30:00Z">
            <w:rPr/>
          </w:rPrChange>
        </w:rPr>
        <w:t xml:space="preserve">In the following sections, we </w:t>
      </w:r>
      <w:del w:id="1788" w:author="user" w:date="2014-05-25T18:25:00Z">
        <w:r w:rsidRPr="009B063D" w:rsidDel="00E63839">
          <w:rPr>
            <w:sz w:val="28"/>
            <w:szCs w:val="28"/>
            <w:rPrChange w:id="1789" w:author="user" w:date="2014-05-25T12:30:00Z">
              <w:rPr/>
            </w:rPrChange>
          </w:rPr>
          <w:delText xml:space="preserve">will </w:delText>
        </w:r>
      </w:del>
      <w:r w:rsidRPr="009B063D">
        <w:rPr>
          <w:sz w:val="28"/>
          <w:szCs w:val="28"/>
          <w:rPrChange w:id="1790" w:author="user" w:date="2014-05-25T12:30:00Z">
            <w:rPr/>
          </w:rPrChange>
        </w:rPr>
        <w:t xml:space="preserve">give an overview of the </w:t>
      </w:r>
      <w:proofErr w:type="spellStart"/>
      <w:r w:rsidRPr="009B063D">
        <w:rPr>
          <w:sz w:val="28"/>
          <w:szCs w:val="28"/>
          <w:rPrChange w:id="1791" w:author="user" w:date="2014-05-25T12:30:00Z">
            <w:rPr/>
          </w:rPrChange>
        </w:rPr>
        <w:t>the</w:t>
      </w:r>
      <w:del w:id="1792" w:author="user" w:date="2014-05-25T18:26:00Z">
        <w:r w:rsidRPr="009B063D" w:rsidDel="00E63839">
          <w:rPr>
            <w:sz w:val="28"/>
            <w:szCs w:val="28"/>
            <w:rPrChange w:id="1793" w:author="user" w:date="2014-05-25T12:30:00Z">
              <w:rPr/>
            </w:rPrChange>
          </w:rPr>
          <w:delText>r</w:delText>
        </w:r>
      </w:del>
      <w:r w:rsidRPr="009B063D">
        <w:rPr>
          <w:sz w:val="28"/>
          <w:szCs w:val="28"/>
          <w:rPrChange w:id="1794" w:author="user" w:date="2014-05-25T12:30:00Z">
            <w:rPr/>
          </w:rPrChange>
        </w:rPr>
        <w:t>oratical</w:t>
      </w:r>
      <w:proofErr w:type="spellEnd"/>
      <w:r w:rsidRPr="009B063D">
        <w:rPr>
          <w:sz w:val="28"/>
          <w:szCs w:val="28"/>
          <w:rPrChange w:id="1795" w:author="user" w:date="2014-05-25T12:30:00Z">
            <w:rPr/>
          </w:rPrChange>
        </w:rPr>
        <w:t xml:space="preserve"> background behind SVM-HMM, </w:t>
      </w:r>
      <w:del w:id="1796" w:author="user" w:date="2014-05-25T18:27:00Z">
        <w:r w:rsidRPr="009B063D" w:rsidDel="00E63839">
          <w:rPr>
            <w:sz w:val="28"/>
            <w:szCs w:val="28"/>
            <w:rPrChange w:id="1797" w:author="user" w:date="2014-05-25T12:30:00Z">
              <w:rPr/>
            </w:rPrChange>
          </w:rPr>
          <w:delText xml:space="preserve">and </w:delText>
        </w:r>
      </w:del>
      <w:r w:rsidRPr="009B063D">
        <w:rPr>
          <w:sz w:val="28"/>
          <w:szCs w:val="28"/>
          <w:rPrChange w:id="1798" w:author="user" w:date="2014-05-25T12:30:00Z">
            <w:rPr/>
          </w:rPrChange>
        </w:rPr>
        <w:t>then walk through the detail steps in the learning and</w:t>
      </w:r>
      <w:ins w:id="1799" w:author="user" w:date="2014-05-25T18:26:00Z">
        <w:r w:rsidR="00E63839">
          <w:rPr>
            <w:rFonts w:hint="eastAsia"/>
            <w:sz w:val="28"/>
            <w:szCs w:val="28"/>
          </w:rPr>
          <w:t xml:space="preserve"> </w:t>
        </w:r>
      </w:ins>
      <w:del w:id="1800" w:author="user" w:date="2014-05-25T18:26:00Z">
        <w:r w:rsidRPr="009B063D" w:rsidDel="00E63839">
          <w:rPr>
            <w:sz w:val="28"/>
            <w:szCs w:val="28"/>
            <w:rPrChange w:id="1801" w:author="user" w:date="2014-05-25T12:30:00Z">
              <w:rPr/>
            </w:rPrChange>
          </w:rPr>
          <w:delText xml:space="preserve"> performing</w:delText>
        </w:r>
      </w:del>
      <w:ins w:id="1802" w:author="user" w:date="2014-05-25T18:26:00Z">
        <w:r w:rsidR="00E63839">
          <w:rPr>
            <w:sz w:val="28"/>
            <w:szCs w:val="28"/>
          </w:rPr>
          <w:t xml:space="preserve">the </w:t>
        </w:r>
        <w:r w:rsidR="00E63839" w:rsidRPr="00E63839">
          <w:rPr>
            <w:sz w:val="28"/>
            <w:szCs w:val="28"/>
          </w:rPr>
          <w:t>performing</w:t>
        </w:r>
      </w:ins>
      <w:r w:rsidRPr="009B063D">
        <w:rPr>
          <w:sz w:val="28"/>
          <w:szCs w:val="28"/>
          <w:rPrChange w:id="1803" w:author="user" w:date="2014-05-25T12:30:00Z">
            <w:rPr/>
          </w:rPrChange>
        </w:rPr>
        <w:t xml:space="preserve"> phases, </w:t>
      </w:r>
      <w:del w:id="1804" w:author="user" w:date="2014-05-25T18:28:00Z">
        <w:r w:rsidRPr="009B063D" w:rsidDel="00E63839">
          <w:rPr>
            <w:sz w:val="28"/>
            <w:szCs w:val="28"/>
            <w:rPrChange w:id="1805" w:author="user" w:date="2014-05-25T12:30:00Z">
              <w:rPr/>
            </w:rPrChange>
          </w:rPr>
          <w:delText>and s</w:delText>
        </w:r>
      </w:del>
      <w:ins w:id="1806" w:author="user" w:date="2014-05-25T18:28:00Z">
        <w:r w:rsidR="00E63839">
          <w:rPr>
            <w:rFonts w:hint="eastAsia"/>
            <w:sz w:val="28"/>
            <w:szCs w:val="28"/>
          </w:rPr>
          <w:t>S</w:t>
        </w:r>
      </w:ins>
      <w:r w:rsidRPr="009B063D">
        <w:rPr>
          <w:sz w:val="28"/>
          <w:szCs w:val="28"/>
          <w:rPrChange w:id="1807" w:author="user" w:date="2014-05-25T12:30:00Z">
            <w:rPr/>
          </w:rPrChange>
        </w:rPr>
        <w:t>ome implementation detail</w:t>
      </w:r>
      <w:ins w:id="1808" w:author="user" w:date="2014-05-25T18:28:00Z">
        <w:r w:rsidR="00E63839">
          <w:rPr>
            <w:rFonts w:hint="eastAsia"/>
            <w:sz w:val="28"/>
            <w:szCs w:val="28"/>
          </w:rPr>
          <w:t>s are also described</w:t>
        </w:r>
      </w:ins>
      <w:r w:rsidRPr="009B063D">
        <w:rPr>
          <w:sz w:val="28"/>
          <w:szCs w:val="28"/>
          <w:rPrChange w:id="1809" w:author="user" w:date="2014-05-25T12:30:00Z">
            <w:rPr/>
          </w:rPrChange>
        </w:rPr>
        <w:t>. The features used will be presented in the end of this chapter.</w:t>
      </w:r>
    </w:p>
    <w:p w:rsidR="00640F9D" w:rsidRPr="009B063D" w:rsidRDefault="00640F9D" w:rsidP="00640F9D">
      <w:pPr>
        <w:pStyle w:val="PreformattedText"/>
        <w:rPr>
          <w:sz w:val="28"/>
          <w:szCs w:val="28"/>
          <w:rPrChange w:id="1810" w:author="user" w:date="2014-05-25T12:30:00Z">
            <w:rPr/>
          </w:rPrChange>
        </w:rPr>
      </w:pPr>
    </w:p>
    <w:p w:rsidR="00640F9D" w:rsidRPr="009B063D" w:rsidRDefault="00640F9D" w:rsidP="00640F9D">
      <w:pPr>
        <w:pStyle w:val="PreformattedText"/>
        <w:rPr>
          <w:sz w:val="28"/>
          <w:szCs w:val="28"/>
          <w:rPrChange w:id="1811" w:author="user" w:date="2014-05-25T12:30:00Z">
            <w:rPr/>
          </w:rPrChange>
        </w:rPr>
      </w:pPr>
    </w:p>
    <w:p w:rsidR="00640F9D" w:rsidRPr="009B063D" w:rsidRDefault="00640F9D" w:rsidP="00640F9D">
      <w:pPr>
        <w:pStyle w:val="PreformattedText"/>
        <w:rPr>
          <w:sz w:val="28"/>
          <w:szCs w:val="28"/>
          <w:rPrChange w:id="1812" w:author="user" w:date="2014-05-25T12:30:00Z">
            <w:rPr/>
          </w:rPrChange>
        </w:rPr>
      </w:pPr>
      <w:r w:rsidRPr="009B063D">
        <w:rPr>
          <w:sz w:val="28"/>
          <w:szCs w:val="28"/>
          <w:rPrChange w:id="1813" w:author="user" w:date="2014-05-25T12:30:00Z">
            <w:rPr/>
          </w:rPrChange>
        </w:rPr>
        <w:t>\input{</w:t>
      </w:r>
      <w:proofErr w:type="spellStart"/>
      <w:r w:rsidRPr="009B063D">
        <w:rPr>
          <w:sz w:val="28"/>
          <w:szCs w:val="28"/>
          <w:rPrChange w:id="1814" w:author="user" w:date="2014-05-25T12:30:00Z">
            <w:rPr/>
          </w:rPrChange>
        </w:rPr>
        <w:t>theoraticalbg</w:t>
      </w:r>
      <w:proofErr w:type="spellEnd"/>
      <w:r w:rsidRPr="009B063D">
        <w:rPr>
          <w:sz w:val="28"/>
          <w:szCs w:val="28"/>
          <w:rPrChange w:id="1815" w:author="user" w:date="2014-05-25T12:30:00Z">
            <w:rPr/>
          </w:rPrChange>
        </w:rPr>
        <w:t>}</w:t>
      </w:r>
    </w:p>
    <w:p w:rsidR="00640F9D" w:rsidRPr="009B063D" w:rsidRDefault="00640F9D" w:rsidP="00640F9D">
      <w:pPr>
        <w:pStyle w:val="PreformattedText"/>
        <w:rPr>
          <w:sz w:val="28"/>
          <w:szCs w:val="28"/>
          <w:rPrChange w:id="1816" w:author="user" w:date="2014-05-25T12:30:00Z">
            <w:rPr/>
          </w:rPrChange>
        </w:rPr>
      </w:pPr>
      <w:r w:rsidRPr="009B063D">
        <w:rPr>
          <w:sz w:val="28"/>
          <w:szCs w:val="28"/>
          <w:rPrChange w:id="1817" w:author="user" w:date="2014-05-25T12:30:00Z">
            <w:rPr/>
          </w:rPrChange>
        </w:rPr>
        <w:t>\section{Learning Performance Knowledge}</w:t>
      </w:r>
    </w:p>
    <w:p w:rsidR="00640F9D" w:rsidRPr="009B063D" w:rsidRDefault="00640F9D" w:rsidP="00640F9D">
      <w:pPr>
        <w:pStyle w:val="PreformattedText"/>
        <w:rPr>
          <w:sz w:val="28"/>
          <w:szCs w:val="28"/>
          <w:rPrChange w:id="1818" w:author="user" w:date="2014-05-25T12:30:00Z">
            <w:rPr/>
          </w:rPrChange>
        </w:rPr>
      </w:pPr>
      <w:r w:rsidRPr="009B063D">
        <w:rPr>
          <w:sz w:val="28"/>
          <w:szCs w:val="28"/>
          <w:rPrChange w:id="1819" w:author="user" w:date="2014-05-25T12:30:00Z">
            <w:rPr/>
          </w:rPrChange>
        </w:rPr>
        <w:t>\label{</w:t>
      </w:r>
      <w:proofErr w:type="spellStart"/>
      <w:r w:rsidRPr="009B063D">
        <w:rPr>
          <w:sz w:val="28"/>
          <w:szCs w:val="28"/>
          <w:rPrChange w:id="1820" w:author="user" w:date="2014-05-25T12:30:00Z">
            <w:rPr/>
          </w:rPrChange>
        </w:rPr>
        <w:t>sec:learn</w:t>
      </w:r>
      <w:proofErr w:type="spellEnd"/>
      <w:r w:rsidRPr="009B063D">
        <w:rPr>
          <w:sz w:val="28"/>
          <w:szCs w:val="28"/>
          <w:rPrChange w:id="1821" w:author="user" w:date="2014-05-25T12:30:00Z">
            <w:rPr/>
          </w:rPrChange>
        </w:rPr>
        <w:t>}</w:t>
      </w:r>
    </w:p>
    <w:p w:rsidR="00640F9D" w:rsidRPr="009B063D" w:rsidRDefault="00640F9D" w:rsidP="00640F9D">
      <w:pPr>
        <w:pStyle w:val="PreformattedText"/>
        <w:rPr>
          <w:sz w:val="28"/>
          <w:szCs w:val="28"/>
          <w:rPrChange w:id="1822" w:author="user" w:date="2014-05-25T12:30:00Z">
            <w:rPr/>
          </w:rPrChange>
        </w:rPr>
      </w:pPr>
      <w:r w:rsidRPr="009B063D">
        <w:rPr>
          <w:sz w:val="28"/>
          <w:szCs w:val="28"/>
          <w:rPrChange w:id="1823" w:author="user" w:date="2014-05-25T12:30:00Z">
            <w:rPr/>
          </w:rPrChange>
        </w:rPr>
        <w:t>\begin{figure*}[</w:t>
      </w:r>
      <w:proofErr w:type="spellStart"/>
      <w:r w:rsidRPr="009B063D">
        <w:rPr>
          <w:sz w:val="28"/>
          <w:szCs w:val="28"/>
          <w:rPrChange w:id="1824" w:author="user" w:date="2014-05-25T12:30:00Z">
            <w:rPr/>
          </w:rPrChange>
        </w:rPr>
        <w:t>tp</w:t>
      </w:r>
      <w:proofErr w:type="spellEnd"/>
      <w:r w:rsidRPr="009B063D">
        <w:rPr>
          <w:sz w:val="28"/>
          <w:szCs w:val="28"/>
          <w:rPrChange w:id="1825" w:author="user" w:date="2014-05-25T12:30:00Z">
            <w:rPr/>
          </w:rPrChange>
        </w:rPr>
        <w:t>]</w:t>
      </w:r>
    </w:p>
    <w:p w:rsidR="00640F9D" w:rsidRPr="009B063D" w:rsidRDefault="00640F9D" w:rsidP="00640F9D">
      <w:pPr>
        <w:pStyle w:val="PreformattedText"/>
        <w:rPr>
          <w:sz w:val="28"/>
          <w:szCs w:val="28"/>
          <w:rPrChange w:id="1826" w:author="user" w:date="2014-05-25T12:30:00Z">
            <w:rPr/>
          </w:rPrChange>
        </w:rPr>
      </w:pPr>
      <w:r w:rsidRPr="009B063D">
        <w:rPr>
          <w:sz w:val="28"/>
          <w:szCs w:val="28"/>
          <w:rPrChange w:id="1827" w:author="user" w:date="2014-05-25T12:30:00Z">
            <w:rPr/>
          </w:rPrChange>
        </w:rPr>
        <w:t xml:space="preserve">   \begin{center}</w:t>
      </w:r>
    </w:p>
    <w:p w:rsidR="00640F9D" w:rsidRPr="009B063D" w:rsidRDefault="00640F9D" w:rsidP="00640F9D">
      <w:pPr>
        <w:pStyle w:val="PreformattedText"/>
        <w:rPr>
          <w:sz w:val="28"/>
          <w:szCs w:val="28"/>
          <w:rPrChange w:id="1828" w:author="user" w:date="2014-05-25T12:30:00Z">
            <w:rPr/>
          </w:rPrChange>
        </w:rPr>
      </w:pPr>
      <w:r w:rsidRPr="009B063D">
        <w:rPr>
          <w:sz w:val="28"/>
          <w:szCs w:val="28"/>
          <w:rPrChange w:id="1829" w:author="user" w:date="2014-05-25T12:30:00Z">
            <w:rPr/>
          </w:rPrChange>
        </w:rPr>
        <w:t xml:space="preserve">      \</w:t>
      </w:r>
      <w:proofErr w:type="spellStart"/>
      <w:r w:rsidRPr="009B063D">
        <w:rPr>
          <w:sz w:val="28"/>
          <w:szCs w:val="28"/>
          <w:rPrChange w:id="1830" w:author="user" w:date="2014-05-25T12:30:00Z">
            <w:rPr/>
          </w:rPrChange>
        </w:rPr>
        <w:t>includegraphics</w:t>
      </w:r>
      <w:proofErr w:type="spellEnd"/>
      <w:r w:rsidRPr="009B063D">
        <w:rPr>
          <w:sz w:val="28"/>
          <w:szCs w:val="28"/>
          <w:rPrChange w:id="1831" w:author="user" w:date="2014-05-25T12:30:00Z">
            <w:rPr/>
          </w:rPrChange>
        </w:rPr>
        <w:t>[width=\</w:t>
      </w:r>
      <w:proofErr w:type="spellStart"/>
      <w:r w:rsidRPr="009B063D">
        <w:rPr>
          <w:sz w:val="28"/>
          <w:szCs w:val="28"/>
          <w:rPrChange w:id="1832" w:author="user" w:date="2014-05-25T12:30:00Z">
            <w:rPr/>
          </w:rPrChange>
        </w:rPr>
        <w:t>textwidth</w:t>
      </w:r>
      <w:proofErr w:type="spellEnd"/>
      <w:r w:rsidRPr="009B063D">
        <w:rPr>
          <w:sz w:val="28"/>
          <w:szCs w:val="28"/>
          <w:rPrChange w:id="1833" w:author="user" w:date="2014-05-25T12:30:00Z">
            <w:rPr/>
          </w:rPrChange>
        </w:rPr>
        <w:t>]{fig/</w:t>
      </w:r>
      <w:proofErr w:type="spellStart"/>
      <w:r w:rsidRPr="009B063D">
        <w:rPr>
          <w:sz w:val="28"/>
          <w:szCs w:val="28"/>
          <w:rPrChange w:id="1834" w:author="user" w:date="2014-05-25T12:30:00Z">
            <w:rPr/>
          </w:rPrChange>
        </w:rPr>
        <w:t>learn_arch</w:t>
      </w:r>
      <w:proofErr w:type="spellEnd"/>
      <w:r w:rsidRPr="009B063D">
        <w:rPr>
          <w:sz w:val="28"/>
          <w:szCs w:val="28"/>
          <w:rPrChange w:id="1835" w:author="user" w:date="2014-05-25T12:30:00Z">
            <w:rPr/>
          </w:rPrChange>
        </w:rPr>
        <w:t>}</w:t>
      </w:r>
    </w:p>
    <w:p w:rsidR="00640F9D" w:rsidRPr="009B063D" w:rsidRDefault="00640F9D" w:rsidP="00640F9D">
      <w:pPr>
        <w:pStyle w:val="PreformattedText"/>
        <w:rPr>
          <w:sz w:val="28"/>
          <w:szCs w:val="28"/>
          <w:rPrChange w:id="1836" w:author="user" w:date="2014-05-25T12:30:00Z">
            <w:rPr/>
          </w:rPrChange>
        </w:rPr>
      </w:pPr>
      <w:r w:rsidRPr="009B063D">
        <w:rPr>
          <w:sz w:val="28"/>
          <w:szCs w:val="28"/>
          <w:rPrChange w:id="1837" w:author="user" w:date="2014-05-25T12:30:00Z">
            <w:rPr/>
          </w:rPrChange>
        </w:rPr>
        <w:t xml:space="preserve">   \end{center}</w:t>
      </w:r>
    </w:p>
    <w:p w:rsidR="00640F9D" w:rsidRPr="009B063D" w:rsidRDefault="00640F9D" w:rsidP="00640F9D">
      <w:pPr>
        <w:pStyle w:val="PreformattedText"/>
        <w:rPr>
          <w:sz w:val="28"/>
          <w:szCs w:val="28"/>
          <w:rPrChange w:id="1838" w:author="user" w:date="2014-05-25T12:30:00Z">
            <w:rPr/>
          </w:rPrChange>
        </w:rPr>
      </w:pPr>
      <w:r w:rsidRPr="009B063D">
        <w:rPr>
          <w:sz w:val="28"/>
          <w:szCs w:val="28"/>
          <w:rPrChange w:id="1839" w:author="user" w:date="2014-05-25T12:30:00Z">
            <w:rPr/>
          </w:rPrChange>
        </w:rPr>
        <w:t xml:space="preserve">   \caption{Learning phase flow chart} </w:t>
      </w:r>
    </w:p>
    <w:p w:rsidR="00640F9D" w:rsidRPr="009B063D" w:rsidRDefault="00640F9D" w:rsidP="00640F9D">
      <w:pPr>
        <w:pStyle w:val="PreformattedText"/>
        <w:rPr>
          <w:sz w:val="28"/>
          <w:szCs w:val="28"/>
          <w:rPrChange w:id="1840" w:author="user" w:date="2014-05-25T12:30:00Z">
            <w:rPr/>
          </w:rPrChange>
        </w:rPr>
      </w:pPr>
      <w:r w:rsidRPr="009B063D">
        <w:rPr>
          <w:sz w:val="28"/>
          <w:szCs w:val="28"/>
          <w:rPrChange w:id="1841" w:author="user" w:date="2014-05-25T12:30:00Z">
            <w:rPr/>
          </w:rPrChange>
        </w:rPr>
        <w:t xml:space="preserve">   \label{</w:t>
      </w:r>
      <w:proofErr w:type="spellStart"/>
      <w:r w:rsidRPr="009B063D">
        <w:rPr>
          <w:sz w:val="28"/>
          <w:szCs w:val="28"/>
          <w:rPrChange w:id="1842" w:author="user" w:date="2014-05-25T12:30:00Z">
            <w:rPr/>
          </w:rPrChange>
        </w:rPr>
        <w:t>fig:learnflow</w:t>
      </w:r>
      <w:proofErr w:type="spellEnd"/>
      <w:r w:rsidRPr="009B063D">
        <w:rPr>
          <w:sz w:val="28"/>
          <w:szCs w:val="28"/>
          <w:rPrChange w:id="1843" w:author="user" w:date="2014-05-25T12:30:00Z">
            <w:rPr/>
          </w:rPrChange>
        </w:rPr>
        <w:t>}</w:t>
      </w:r>
    </w:p>
    <w:p w:rsidR="00640F9D" w:rsidRPr="009B063D" w:rsidRDefault="00640F9D" w:rsidP="00640F9D">
      <w:pPr>
        <w:pStyle w:val="PreformattedText"/>
        <w:rPr>
          <w:sz w:val="28"/>
          <w:szCs w:val="28"/>
          <w:rPrChange w:id="1844" w:author="user" w:date="2014-05-25T12:30:00Z">
            <w:rPr/>
          </w:rPrChange>
        </w:rPr>
      </w:pPr>
      <w:r w:rsidRPr="009B063D">
        <w:rPr>
          <w:sz w:val="28"/>
          <w:szCs w:val="28"/>
          <w:rPrChange w:id="1845" w:author="user" w:date="2014-05-25T12:30:00Z">
            <w:rPr/>
          </w:rPrChange>
        </w:rPr>
        <w:t>\end{figure*}</w:t>
      </w:r>
    </w:p>
    <w:p w:rsidR="00640F9D" w:rsidRPr="009B063D" w:rsidRDefault="00640F9D" w:rsidP="00640F9D">
      <w:pPr>
        <w:pStyle w:val="PreformattedText"/>
        <w:rPr>
          <w:sz w:val="28"/>
          <w:szCs w:val="28"/>
          <w:rPrChange w:id="1846" w:author="user" w:date="2014-05-25T12:30:00Z">
            <w:rPr/>
          </w:rPrChange>
        </w:rPr>
      </w:pPr>
      <w:r w:rsidRPr="009B063D">
        <w:rPr>
          <w:sz w:val="28"/>
          <w:szCs w:val="28"/>
          <w:rPrChange w:id="1847" w:author="user" w:date="2014-05-25T12:30:00Z">
            <w:rPr/>
          </w:rPrChange>
        </w:rPr>
        <w:t xml:space="preserve">In this section, we will introduce the </w:t>
      </w:r>
      <w:del w:id="1848" w:author="user" w:date="2014-05-25T18:28:00Z">
        <w:r w:rsidRPr="009B063D" w:rsidDel="00E63839">
          <w:rPr>
            <w:sz w:val="28"/>
            <w:szCs w:val="28"/>
            <w:rPrChange w:id="1849" w:author="user" w:date="2014-05-25T12:30:00Z">
              <w:rPr/>
            </w:rPrChange>
          </w:rPr>
          <w:delText xml:space="preserve">componants </w:delText>
        </w:r>
      </w:del>
      <w:ins w:id="1850" w:author="user" w:date="2014-05-25T18:28:00Z">
        <w:r w:rsidR="00E63839" w:rsidRPr="009B063D">
          <w:rPr>
            <w:sz w:val="28"/>
            <w:szCs w:val="28"/>
            <w:rPrChange w:id="1851" w:author="user" w:date="2014-05-25T12:30:00Z">
              <w:rPr/>
            </w:rPrChange>
          </w:rPr>
          <w:t>compon</w:t>
        </w:r>
        <w:r w:rsidR="00E63839">
          <w:rPr>
            <w:rFonts w:hint="eastAsia"/>
            <w:sz w:val="28"/>
            <w:szCs w:val="28"/>
          </w:rPr>
          <w:t>e</w:t>
        </w:r>
        <w:r w:rsidR="00E63839" w:rsidRPr="009B063D">
          <w:rPr>
            <w:sz w:val="28"/>
            <w:szCs w:val="28"/>
            <w:rPrChange w:id="1852" w:author="user" w:date="2014-05-25T12:30:00Z">
              <w:rPr/>
            </w:rPrChange>
          </w:rPr>
          <w:t xml:space="preserve">nts </w:t>
        </w:r>
      </w:ins>
      <w:del w:id="1853" w:author="user" w:date="2014-05-25T18:30:00Z">
        <w:r w:rsidRPr="009B063D" w:rsidDel="00E63839">
          <w:rPr>
            <w:sz w:val="28"/>
            <w:szCs w:val="28"/>
            <w:rPrChange w:id="1854" w:author="user" w:date="2014-05-25T12:30:00Z">
              <w:rPr/>
            </w:rPrChange>
          </w:rPr>
          <w:delText>that consist</w:delText>
        </w:r>
      </w:del>
      <w:ins w:id="1855" w:author="user" w:date="2014-05-25T18:30:00Z">
        <w:r w:rsidR="00E63839">
          <w:rPr>
            <w:rFonts w:hint="eastAsia"/>
            <w:sz w:val="28"/>
            <w:szCs w:val="28"/>
          </w:rPr>
          <w:t>used in</w:t>
        </w:r>
      </w:ins>
      <w:r w:rsidRPr="009B063D">
        <w:rPr>
          <w:sz w:val="28"/>
          <w:szCs w:val="28"/>
          <w:rPrChange w:id="1856" w:author="user" w:date="2014-05-25T12:30:00Z">
            <w:rPr/>
          </w:rPrChange>
        </w:rPr>
        <w:t xml:space="preserve"> the learning phase.</w:t>
      </w:r>
    </w:p>
    <w:p w:rsidR="00640F9D" w:rsidRPr="009B063D" w:rsidRDefault="00640F9D" w:rsidP="00640F9D">
      <w:pPr>
        <w:pStyle w:val="PreformattedText"/>
        <w:rPr>
          <w:sz w:val="28"/>
          <w:szCs w:val="28"/>
          <w:rPrChange w:id="1857" w:author="user" w:date="2014-05-25T12:30:00Z">
            <w:rPr/>
          </w:rPrChange>
        </w:rPr>
      </w:pPr>
      <w:r w:rsidRPr="009B063D">
        <w:rPr>
          <w:sz w:val="28"/>
          <w:szCs w:val="28"/>
          <w:rPrChange w:id="1858" w:author="user" w:date="2014-05-25T12:30:00Z">
            <w:rPr/>
          </w:rPrChange>
        </w:rPr>
        <w:t xml:space="preserve">The main goal in the learning phase is to extract performance knowledge from training samples. </w:t>
      </w:r>
      <w:proofErr w:type="gramStart"/>
      <w:r w:rsidRPr="009B063D">
        <w:rPr>
          <w:sz w:val="28"/>
          <w:szCs w:val="28"/>
          <w:rPrChange w:id="1859" w:author="user" w:date="2014-05-25T12:30:00Z">
            <w:rPr/>
          </w:rPrChange>
        </w:rPr>
        <w:t>Fig.</w:t>
      </w:r>
      <w:proofErr w:type="gramEnd"/>
      <w:r w:rsidRPr="009B063D">
        <w:rPr>
          <w:sz w:val="28"/>
          <w:szCs w:val="28"/>
          <w:rPrChange w:id="1860" w:author="user" w:date="2014-05-25T12:30:00Z">
            <w:rPr/>
          </w:rPrChange>
        </w:rPr>
        <w:t xml:space="preserve"> \ref{</w:t>
      </w:r>
      <w:proofErr w:type="spellStart"/>
      <w:r w:rsidRPr="009B063D">
        <w:rPr>
          <w:sz w:val="28"/>
          <w:szCs w:val="28"/>
          <w:rPrChange w:id="1861" w:author="user" w:date="2014-05-25T12:30:00Z">
            <w:rPr/>
          </w:rPrChange>
        </w:rPr>
        <w:t>fig:learnflow</w:t>
      </w:r>
      <w:proofErr w:type="spellEnd"/>
      <w:r w:rsidRPr="009B063D">
        <w:rPr>
          <w:sz w:val="28"/>
          <w:szCs w:val="28"/>
          <w:rPrChange w:id="1862" w:author="user" w:date="2014-05-25T12:30:00Z">
            <w:rPr/>
          </w:rPrChange>
        </w:rPr>
        <w:t>} shows the internal structure of the learning phase.</w:t>
      </w:r>
    </w:p>
    <w:p w:rsidR="00640F9D" w:rsidRPr="009B063D" w:rsidRDefault="00640F9D" w:rsidP="00640F9D">
      <w:pPr>
        <w:pStyle w:val="PreformattedText"/>
        <w:rPr>
          <w:sz w:val="28"/>
          <w:szCs w:val="28"/>
          <w:rPrChange w:id="1863" w:author="user" w:date="2014-05-25T12:30:00Z">
            <w:rPr/>
          </w:rPrChange>
        </w:rPr>
      </w:pPr>
    </w:p>
    <w:p w:rsidR="00640F9D" w:rsidRPr="009B063D" w:rsidRDefault="00640F9D" w:rsidP="00640F9D">
      <w:pPr>
        <w:pStyle w:val="PreformattedText"/>
        <w:rPr>
          <w:sz w:val="28"/>
          <w:szCs w:val="28"/>
          <w:rPrChange w:id="1864" w:author="user" w:date="2014-05-25T12:30:00Z">
            <w:rPr/>
          </w:rPrChange>
        </w:rPr>
      </w:pPr>
      <w:r w:rsidRPr="009B063D">
        <w:rPr>
          <w:sz w:val="28"/>
          <w:szCs w:val="28"/>
          <w:rPrChange w:id="1865" w:author="user" w:date="2014-05-25T12:30:00Z">
            <w:rPr/>
          </w:rPrChange>
        </w:rPr>
        <w:t xml:space="preserve">Training samples are </w:t>
      </w:r>
      <w:ins w:id="1866" w:author="user" w:date="2014-05-25T18:30:00Z">
        <w:r w:rsidR="00E63839">
          <w:rPr>
            <w:rFonts w:hint="eastAsia"/>
            <w:sz w:val="28"/>
            <w:szCs w:val="28"/>
          </w:rPr>
          <w:t xml:space="preserve">pairs of </w:t>
        </w:r>
      </w:ins>
      <w:r w:rsidRPr="009B063D">
        <w:rPr>
          <w:sz w:val="28"/>
          <w:szCs w:val="28"/>
          <w:rPrChange w:id="1867" w:author="user" w:date="2014-05-25T12:30:00Z">
            <w:rPr/>
          </w:rPrChange>
        </w:rPr>
        <w:t xml:space="preserve">matched score and </w:t>
      </w:r>
      <w:ins w:id="1868" w:author="user" w:date="2014-05-25T18:31:00Z">
        <w:r w:rsidR="00520590">
          <w:rPr>
            <w:rFonts w:hint="eastAsia"/>
            <w:sz w:val="28"/>
            <w:szCs w:val="28"/>
          </w:rPr>
          <w:t xml:space="preserve">recorded </w:t>
        </w:r>
      </w:ins>
      <w:r w:rsidRPr="009B063D">
        <w:rPr>
          <w:sz w:val="28"/>
          <w:szCs w:val="28"/>
          <w:rPrChange w:id="1869" w:author="user" w:date="2014-05-25T12:30:00Z">
            <w:rPr/>
          </w:rPrChange>
        </w:rPr>
        <w:t>expressive performance</w:t>
      </w:r>
      <w:del w:id="1870" w:author="user" w:date="2014-05-25T18:30:00Z">
        <w:r w:rsidRPr="009B063D" w:rsidDel="00E63839">
          <w:rPr>
            <w:sz w:val="28"/>
            <w:szCs w:val="28"/>
            <w:rPrChange w:id="1871" w:author="user" w:date="2014-05-25T12:30:00Z">
              <w:rPr/>
            </w:rPrChange>
          </w:rPr>
          <w:delText xml:space="preserve"> pairs</w:delText>
        </w:r>
      </w:del>
      <w:r w:rsidRPr="009B063D">
        <w:rPr>
          <w:sz w:val="28"/>
          <w:szCs w:val="28"/>
          <w:rPrChange w:id="1872" w:author="user" w:date="2014-05-25T12:30:00Z">
            <w:rPr/>
          </w:rPrChange>
        </w:rPr>
        <w:t xml:space="preserve"> (their format and preparation process is discussed in Chapter \</w:t>
      </w:r>
      <w:proofErr w:type="gramStart"/>
      <w:r w:rsidRPr="009B063D">
        <w:rPr>
          <w:sz w:val="28"/>
          <w:szCs w:val="28"/>
          <w:rPrChange w:id="1873" w:author="user" w:date="2014-05-25T12:30:00Z">
            <w:rPr/>
          </w:rPrChange>
        </w:rPr>
        <w:t>ref{</w:t>
      </w:r>
      <w:proofErr w:type="spellStart"/>
      <w:proofErr w:type="gramEnd"/>
      <w:r w:rsidRPr="009B063D">
        <w:rPr>
          <w:sz w:val="28"/>
          <w:szCs w:val="28"/>
          <w:rPrChange w:id="1874" w:author="user" w:date="2014-05-25T12:30:00Z">
            <w:rPr/>
          </w:rPrChange>
        </w:rPr>
        <w:t>chap:corpus</w:t>
      </w:r>
      <w:proofErr w:type="spellEnd"/>
      <w:r w:rsidRPr="009B063D">
        <w:rPr>
          <w:sz w:val="28"/>
          <w:szCs w:val="28"/>
          <w:rPrChange w:id="1875" w:author="user" w:date="2014-05-25T12:30:00Z">
            <w:rPr/>
          </w:rPrChange>
        </w:rPr>
        <w:t>}). The raw data from the samples are too complex to process, so we need to extract important features from them. Two types of features will be extracted from the samples:</w:t>
      </w:r>
      <w:del w:id="1876" w:author="user" w:date="2014-05-25T18:32:00Z">
        <w:r w:rsidRPr="009B063D" w:rsidDel="00520590">
          <w:rPr>
            <w:sz w:val="28"/>
            <w:szCs w:val="28"/>
            <w:rPrChange w:id="1877" w:author="user" w:date="2014-05-25T12:30:00Z">
              <w:rPr/>
            </w:rPrChange>
          </w:rPr>
          <w:delText xml:space="preserve"> first,</w:delText>
        </w:r>
      </w:del>
      <w:r w:rsidRPr="009B063D">
        <w:rPr>
          <w:sz w:val="28"/>
          <w:szCs w:val="28"/>
          <w:rPrChange w:id="1878" w:author="user" w:date="2014-05-25T12:30:00Z">
            <w:rPr/>
          </w:rPrChange>
        </w:rPr>
        <w:t xml:space="preserve"> the musicological cues from the scores </w:t>
      </w:r>
      <w:del w:id="1879" w:author="user" w:date="2014-05-25T18:32:00Z">
        <w:r w:rsidRPr="009B063D" w:rsidDel="00520590">
          <w:rPr>
            <w:sz w:val="28"/>
            <w:szCs w:val="28"/>
            <w:rPrChange w:id="1880" w:author="user" w:date="2014-05-25T12:30:00Z">
              <w:rPr/>
            </w:rPrChange>
          </w:rPr>
          <w:delText xml:space="preserve">are called </w:delText>
        </w:r>
      </w:del>
      <w:ins w:id="1881" w:author="user" w:date="2014-05-25T18:32:00Z">
        <w:r w:rsidR="00520590">
          <w:rPr>
            <w:rFonts w:hint="eastAsia"/>
            <w:sz w:val="28"/>
            <w:szCs w:val="28"/>
          </w:rPr>
          <w:t>(</w:t>
        </w:r>
      </w:ins>
      <w:r w:rsidRPr="009B063D">
        <w:rPr>
          <w:sz w:val="28"/>
          <w:szCs w:val="28"/>
          <w:rPrChange w:id="1882" w:author="user" w:date="2014-05-25T12:30:00Z">
            <w:rPr/>
          </w:rPrChange>
        </w:rPr>
        <w:t>score features</w:t>
      </w:r>
      <w:ins w:id="1883" w:author="user" w:date="2014-05-25T18:32:00Z">
        <w:r w:rsidR="00520590">
          <w:rPr>
            <w:rFonts w:hint="eastAsia"/>
            <w:sz w:val="28"/>
            <w:szCs w:val="28"/>
          </w:rPr>
          <w:t>)</w:t>
        </w:r>
      </w:ins>
      <w:del w:id="1884" w:author="user" w:date="2014-05-25T18:32:00Z">
        <w:r w:rsidRPr="009B063D" w:rsidDel="00520590">
          <w:rPr>
            <w:sz w:val="28"/>
            <w:szCs w:val="28"/>
            <w:rPrChange w:id="1885" w:author="user" w:date="2014-05-25T12:30:00Z">
              <w:rPr/>
            </w:rPrChange>
          </w:rPr>
          <w:delText xml:space="preserve">; second, </w:delText>
        </w:r>
      </w:del>
      <w:ins w:id="1886" w:author="user" w:date="2014-05-25T18:32:00Z">
        <w:r w:rsidR="00520590">
          <w:rPr>
            <w:rFonts w:hint="eastAsia"/>
            <w:sz w:val="28"/>
            <w:szCs w:val="28"/>
          </w:rPr>
          <w:t xml:space="preserve"> and </w:t>
        </w:r>
      </w:ins>
      <w:r w:rsidRPr="009B063D">
        <w:rPr>
          <w:sz w:val="28"/>
          <w:szCs w:val="28"/>
          <w:rPrChange w:id="1887" w:author="user" w:date="2014-05-25T12:30:00Z">
            <w:rPr/>
          </w:rPrChange>
        </w:rPr>
        <w:t xml:space="preserve">the measurable expression from the expressive performances </w:t>
      </w:r>
      <w:del w:id="1888" w:author="user" w:date="2014-05-25T18:33:00Z">
        <w:r w:rsidRPr="009B063D" w:rsidDel="00520590">
          <w:rPr>
            <w:sz w:val="28"/>
            <w:szCs w:val="28"/>
            <w:rPrChange w:id="1889" w:author="user" w:date="2014-05-25T12:30:00Z">
              <w:rPr/>
            </w:rPrChange>
          </w:rPr>
          <w:delText xml:space="preserve">are called the </w:delText>
        </w:r>
      </w:del>
      <w:ins w:id="1890" w:author="user" w:date="2014-05-25T18:33:00Z">
        <w:r w:rsidR="00520590">
          <w:rPr>
            <w:rFonts w:hint="eastAsia"/>
            <w:sz w:val="28"/>
            <w:szCs w:val="28"/>
          </w:rPr>
          <w:t>(</w:t>
        </w:r>
      </w:ins>
      <w:r w:rsidRPr="009B063D">
        <w:rPr>
          <w:sz w:val="28"/>
          <w:szCs w:val="28"/>
          <w:rPrChange w:id="1891" w:author="user" w:date="2014-05-25T12:30:00Z">
            <w:rPr/>
          </w:rPrChange>
        </w:rPr>
        <w:t>performance features</w:t>
      </w:r>
      <w:ins w:id="1892" w:author="user" w:date="2014-05-25T18:33:00Z">
        <w:r w:rsidR="00520590">
          <w:rPr>
            <w:rFonts w:hint="eastAsia"/>
            <w:sz w:val="28"/>
            <w:szCs w:val="28"/>
          </w:rPr>
          <w:t>)</w:t>
        </w:r>
      </w:ins>
      <w:r w:rsidRPr="009B063D">
        <w:rPr>
          <w:sz w:val="28"/>
          <w:szCs w:val="28"/>
          <w:rPrChange w:id="1893" w:author="user" w:date="2014-05-25T12:30:00Z">
            <w:rPr/>
          </w:rPrChange>
        </w:rPr>
        <w:t>. We want the system to learn how score features are \</w:t>
      </w:r>
      <w:proofErr w:type="spellStart"/>
      <w:r w:rsidRPr="009B063D">
        <w:rPr>
          <w:sz w:val="28"/>
          <w:szCs w:val="28"/>
          <w:rPrChange w:id="1894" w:author="user" w:date="2014-05-25T12:30:00Z">
            <w:rPr/>
          </w:rPrChange>
        </w:rPr>
        <w:t>enquote</w:t>
      </w:r>
      <w:proofErr w:type="spellEnd"/>
      <w:r w:rsidRPr="009B063D">
        <w:rPr>
          <w:sz w:val="28"/>
          <w:szCs w:val="28"/>
          <w:rPrChange w:id="1895" w:author="user" w:date="2014-05-25T12:30:00Z">
            <w:rPr/>
          </w:rPrChange>
        </w:rPr>
        <w:t>{translated} into perform</w:t>
      </w:r>
      <w:del w:id="1896" w:author="user" w:date="2014-05-25T18:33:00Z">
        <w:r w:rsidRPr="009B063D" w:rsidDel="00520590">
          <w:rPr>
            <w:sz w:val="28"/>
            <w:szCs w:val="28"/>
            <w:rPrChange w:id="1897" w:author="user" w:date="2014-05-25T12:30:00Z">
              <w:rPr/>
            </w:rPrChange>
          </w:rPr>
          <w:delText>e</w:delText>
        </w:r>
      </w:del>
      <w:r w:rsidRPr="009B063D">
        <w:rPr>
          <w:sz w:val="28"/>
          <w:szCs w:val="28"/>
          <w:rPrChange w:id="1898" w:author="user" w:date="2014-05-25T12:30:00Z">
            <w:rPr/>
          </w:rPrChange>
        </w:rPr>
        <w:t>ance features. This process can be analogize to a human performer reading the explicit and implicit cues from the score, and perform the music with certain expressive expression. The definition of the features used will be presented in Section \</w:t>
      </w:r>
      <w:proofErr w:type="gramStart"/>
      <w:r w:rsidRPr="009B063D">
        <w:rPr>
          <w:sz w:val="28"/>
          <w:szCs w:val="28"/>
          <w:rPrChange w:id="1899" w:author="user" w:date="2014-05-25T12:30:00Z">
            <w:rPr/>
          </w:rPrChange>
        </w:rPr>
        <w:t>ref{</w:t>
      </w:r>
      <w:proofErr w:type="spellStart"/>
      <w:proofErr w:type="gramEnd"/>
      <w:r w:rsidRPr="009B063D">
        <w:rPr>
          <w:sz w:val="28"/>
          <w:szCs w:val="28"/>
          <w:rPrChange w:id="1900" w:author="user" w:date="2014-05-25T12:30:00Z">
            <w:rPr/>
          </w:rPrChange>
        </w:rPr>
        <w:t>sec:features</w:t>
      </w:r>
      <w:proofErr w:type="spellEnd"/>
      <w:r w:rsidRPr="009B063D">
        <w:rPr>
          <w:sz w:val="28"/>
          <w:szCs w:val="28"/>
          <w:rPrChange w:id="1901" w:author="user" w:date="2014-05-25T12:30:00Z">
            <w:rPr/>
          </w:rPrChange>
        </w:rPr>
        <w:t>}.</w:t>
      </w:r>
    </w:p>
    <w:p w:rsidR="00640F9D" w:rsidRPr="009B063D" w:rsidRDefault="00640F9D" w:rsidP="00640F9D">
      <w:pPr>
        <w:pStyle w:val="PreformattedText"/>
        <w:rPr>
          <w:sz w:val="28"/>
          <w:szCs w:val="28"/>
          <w:rPrChange w:id="1902" w:author="user" w:date="2014-05-25T12:30:00Z">
            <w:rPr/>
          </w:rPrChange>
        </w:rPr>
      </w:pPr>
    </w:p>
    <w:p w:rsidR="00640F9D" w:rsidRPr="009B063D" w:rsidRDefault="00640F9D" w:rsidP="00640F9D">
      <w:pPr>
        <w:pStyle w:val="PreformattedText"/>
        <w:rPr>
          <w:sz w:val="28"/>
          <w:szCs w:val="28"/>
          <w:rPrChange w:id="1903" w:author="user" w:date="2014-05-25T12:30:00Z">
            <w:rPr/>
          </w:rPrChange>
        </w:rPr>
      </w:pPr>
    </w:p>
    <w:p w:rsidR="00640F9D" w:rsidRPr="009B063D" w:rsidRDefault="00640F9D" w:rsidP="00640F9D">
      <w:pPr>
        <w:pStyle w:val="PreformattedText"/>
        <w:rPr>
          <w:sz w:val="28"/>
          <w:szCs w:val="28"/>
          <w:rPrChange w:id="1904" w:author="user" w:date="2014-05-25T12:30:00Z">
            <w:rPr/>
          </w:rPrChange>
        </w:rPr>
      </w:pPr>
    </w:p>
    <w:p w:rsidR="00640F9D" w:rsidRPr="009B063D" w:rsidRDefault="00640F9D" w:rsidP="00640F9D">
      <w:pPr>
        <w:pStyle w:val="PreformattedText"/>
        <w:rPr>
          <w:sz w:val="28"/>
          <w:szCs w:val="28"/>
          <w:rPrChange w:id="1905" w:author="user" w:date="2014-05-25T12:30:00Z">
            <w:rPr/>
          </w:rPrChange>
        </w:rPr>
      </w:pPr>
      <w:r w:rsidRPr="009B063D">
        <w:rPr>
          <w:sz w:val="28"/>
          <w:szCs w:val="28"/>
          <w:rPrChange w:id="1906" w:author="user" w:date="2014-05-25T12:30:00Z">
            <w:rPr/>
          </w:rPrChange>
        </w:rPr>
        <w:t>\subsection{Training Sample Loader}</w:t>
      </w:r>
    </w:p>
    <w:p w:rsidR="00640F9D" w:rsidRPr="009B063D" w:rsidRDefault="00640F9D" w:rsidP="00640F9D">
      <w:pPr>
        <w:pStyle w:val="PreformattedText"/>
        <w:rPr>
          <w:sz w:val="28"/>
          <w:szCs w:val="28"/>
          <w:rPrChange w:id="1907" w:author="user" w:date="2014-05-25T12:30:00Z">
            <w:rPr/>
          </w:rPrChange>
        </w:rPr>
      </w:pPr>
      <w:r w:rsidRPr="009B063D">
        <w:rPr>
          <w:sz w:val="28"/>
          <w:szCs w:val="28"/>
          <w:rPrChange w:id="1908" w:author="user" w:date="2014-05-25T12:30:00Z">
            <w:rPr/>
          </w:rPrChange>
        </w:rPr>
        <w:t xml:space="preserve">   The training samples are loaded by the sample loader</w:t>
      </w:r>
      <w:del w:id="1909" w:author="user" w:date="2014-05-25T18:34:00Z">
        <w:r w:rsidRPr="009B063D" w:rsidDel="00520590">
          <w:rPr>
            <w:sz w:val="28"/>
            <w:szCs w:val="28"/>
            <w:rPrChange w:id="1910" w:author="user" w:date="2014-05-25T12:30:00Z">
              <w:rPr/>
            </w:rPrChange>
          </w:rPr>
          <w:delText xml:space="preserve"> module</w:delText>
        </w:r>
      </w:del>
      <w:r w:rsidRPr="009B063D">
        <w:rPr>
          <w:sz w:val="28"/>
          <w:szCs w:val="28"/>
          <w:rPrChange w:id="1911" w:author="user" w:date="2014-05-25T12:30:00Z">
            <w:rPr/>
          </w:rPrChange>
        </w:rPr>
        <w:t>. Since a training sample</w:t>
      </w:r>
      <w:ins w:id="1912" w:author="user" w:date="2014-05-25T18:34:00Z">
        <w:r w:rsidR="00520590">
          <w:rPr>
            <w:rFonts w:hint="eastAsia"/>
            <w:sz w:val="28"/>
            <w:szCs w:val="28"/>
          </w:rPr>
          <w:t xml:space="preserve"> </w:t>
        </w:r>
      </w:ins>
      <w:del w:id="1913" w:author="user" w:date="2014-05-25T18:34:00Z">
        <w:r w:rsidRPr="009B063D" w:rsidDel="00520590">
          <w:rPr>
            <w:sz w:val="28"/>
            <w:szCs w:val="28"/>
            <w:rPrChange w:id="1914" w:author="user" w:date="2014-05-25T12:30:00Z">
              <w:rPr/>
            </w:rPrChange>
          </w:rPr>
          <w:delText xml:space="preserve">  </w:delText>
        </w:r>
      </w:del>
      <w:r w:rsidRPr="009B063D">
        <w:rPr>
          <w:sz w:val="28"/>
          <w:szCs w:val="28"/>
          <w:rPrChange w:id="1915" w:author="user" w:date="2014-05-25T12:30:00Z">
            <w:rPr/>
          </w:rPrChange>
        </w:rPr>
        <w:t>consists of a score (</w:t>
      </w:r>
      <w:proofErr w:type="spellStart"/>
      <w:r w:rsidRPr="009B063D">
        <w:rPr>
          <w:sz w:val="28"/>
          <w:szCs w:val="28"/>
          <w:rPrChange w:id="1916" w:author="user" w:date="2014-05-25T12:30:00Z">
            <w:rPr/>
          </w:rPrChange>
        </w:rPr>
        <w:t>musicXML</w:t>
      </w:r>
      <w:proofErr w:type="spellEnd"/>
      <w:r w:rsidRPr="009B063D">
        <w:rPr>
          <w:sz w:val="28"/>
          <w:szCs w:val="28"/>
          <w:rPrChange w:id="1917" w:author="user" w:date="2014-05-25T12:30:00Z">
            <w:rPr/>
          </w:rPrChange>
        </w:rPr>
        <w:t xml:space="preserve"> format) and an expressive recording (MIDI format), the sample loader finds the two files, and load them into an intermediate representation (\</w:t>
      </w:r>
      <w:proofErr w:type="spellStart"/>
      <w:r w:rsidRPr="009B063D">
        <w:rPr>
          <w:sz w:val="28"/>
          <w:szCs w:val="28"/>
          <w:rPrChange w:id="1918" w:author="user" w:date="2014-05-25T12:30:00Z">
            <w:rPr/>
          </w:rPrChange>
        </w:rPr>
        <w:t>texttt</w:t>
      </w:r>
      <w:proofErr w:type="spellEnd"/>
      <w:r w:rsidRPr="009B063D">
        <w:rPr>
          <w:sz w:val="28"/>
          <w:szCs w:val="28"/>
          <w:rPrChange w:id="1919" w:author="user" w:date="2014-05-25T12:30:00Z">
            <w:rPr/>
          </w:rPrChange>
        </w:rPr>
        <w:t>{music21.Stream} object provided by the \</w:t>
      </w:r>
      <w:proofErr w:type="spellStart"/>
      <w:r w:rsidRPr="009B063D">
        <w:rPr>
          <w:sz w:val="28"/>
          <w:szCs w:val="28"/>
          <w:rPrChange w:id="1920" w:author="user" w:date="2014-05-25T12:30:00Z">
            <w:rPr/>
          </w:rPrChange>
        </w:rPr>
        <w:t>texttt</w:t>
      </w:r>
      <w:proofErr w:type="spellEnd"/>
      <w:r w:rsidRPr="009B063D">
        <w:rPr>
          <w:sz w:val="28"/>
          <w:szCs w:val="28"/>
          <w:rPrChange w:id="1921" w:author="user" w:date="2014-05-25T12:30:00Z">
            <w:rPr/>
          </w:rPrChange>
        </w:rPr>
        <w:t xml:space="preserve">{music21} library \cite{music21} from MIT). The music21 library will convert the </w:t>
      </w:r>
      <w:proofErr w:type="spellStart"/>
      <w:r w:rsidRPr="009B063D">
        <w:rPr>
          <w:sz w:val="28"/>
          <w:szCs w:val="28"/>
          <w:rPrChange w:id="1922" w:author="user" w:date="2014-05-25T12:30:00Z">
            <w:rPr/>
          </w:rPrChange>
        </w:rPr>
        <w:t>musicXML</w:t>
      </w:r>
      <w:proofErr w:type="spellEnd"/>
      <w:r w:rsidRPr="009B063D">
        <w:rPr>
          <w:sz w:val="28"/>
          <w:szCs w:val="28"/>
          <w:rPrChange w:id="1923" w:author="user" w:date="2014-05-25T12:30:00Z">
            <w:rPr/>
          </w:rPrChange>
        </w:rPr>
        <w:t xml:space="preserve"> and MIDI format into a Python Object hierarchy that is easy to access and manipulate </w:t>
      </w:r>
      <w:r w:rsidRPr="009B063D">
        <w:rPr>
          <w:sz w:val="28"/>
          <w:szCs w:val="28"/>
          <w:rPrChange w:id="1924" w:author="user" w:date="2014-05-25T12:30:00Z">
            <w:rPr/>
          </w:rPrChange>
        </w:rPr>
        <w:lastRenderedPageBreak/>
        <w:t xml:space="preserve">by Python code. </w:t>
      </w:r>
    </w:p>
    <w:p w:rsidR="00640F9D" w:rsidRPr="009B063D" w:rsidRDefault="00640F9D" w:rsidP="00640F9D">
      <w:pPr>
        <w:pStyle w:val="PreformattedText"/>
        <w:rPr>
          <w:sz w:val="28"/>
          <w:szCs w:val="28"/>
          <w:rPrChange w:id="1925" w:author="user" w:date="2014-05-25T12:30:00Z">
            <w:rPr/>
          </w:rPrChange>
        </w:rPr>
      </w:pPr>
    </w:p>
    <w:p w:rsidR="00640F9D" w:rsidRPr="009B063D" w:rsidRDefault="00640F9D" w:rsidP="00640F9D">
      <w:pPr>
        <w:pStyle w:val="PreformattedText"/>
        <w:rPr>
          <w:sz w:val="28"/>
          <w:szCs w:val="28"/>
          <w:rPrChange w:id="1926" w:author="user" w:date="2014-05-25T12:30:00Z">
            <w:rPr/>
          </w:rPrChange>
        </w:rPr>
      </w:pPr>
      <w:r w:rsidRPr="009B063D">
        <w:rPr>
          <w:sz w:val="28"/>
          <w:szCs w:val="28"/>
          <w:rPrChange w:id="1927" w:author="user" w:date="2014-05-25T12:30:00Z">
            <w:rPr/>
          </w:rPrChange>
        </w:rPr>
        <w:t xml:space="preserve">   One caveat here is </w:t>
      </w:r>
      <w:ins w:id="1928" w:author="user" w:date="2014-05-25T18:35:00Z">
        <w:r w:rsidR="00520590">
          <w:rPr>
            <w:rFonts w:hint="eastAsia"/>
            <w:sz w:val="28"/>
            <w:szCs w:val="28"/>
          </w:rPr>
          <w:t xml:space="preserve">that </w:t>
        </w:r>
      </w:ins>
      <w:r w:rsidRPr="009B063D">
        <w:rPr>
          <w:sz w:val="28"/>
          <w:szCs w:val="28"/>
          <w:rPrChange w:id="1929" w:author="user" w:date="2014-05-25T12:30:00Z">
            <w:rPr/>
          </w:rPrChange>
        </w:rPr>
        <w:t>the music21 library will quantize the time in MIDI, which will destroy the subtle onset and duration expressions. And the music21 library don't handle the \</w:t>
      </w:r>
      <w:proofErr w:type="spellStart"/>
      <w:r w:rsidRPr="009B063D">
        <w:rPr>
          <w:sz w:val="28"/>
          <w:szCs w:val="28"/>
          <w:rPrChange w:id="1930" w:author="user" w:date="2014-05-25T12:30:00Z">
            <w:rPr/>
          </w:rPrChange>
        </w:rPr>
        <w:t>enquote</w:t>
      </w:r>
      <w:proofErr w:type="spellEnd"/>
      <w:r w:rsidRPr="009B063D">
        <w:rPr>
          <w:sz w:val="28"/>
          <w:szCs w:val="28"/>
          <w:rPrChange w:id="1931" w:author="user" w:date="2014-05-25T12:30:00Z">
            <w:rPr/>
          </w:rPrChange>
        </w:rPr>
        <w:t>{ticks per quarter note} information in the MIDI header \cite{</w:t>
      </w:r>
      <w:proofErr w:type="spellStart"/>
      <w:r w:rsidRPr="009B063D">
        <w:rPr>
          <w:sz w:val="28"/>
          <w:szCs w:val="28"/>
          <w:rPrChange w:id="1932" w:author="user" w:date="2014-05-25T12:30:00Z">
            <w:rPr/>
          </w:rPrChange>
        </w:rPr>
        <w:t>midispec</w:t>
      </w:r>
      <w:proofErr w:type="spellEnd"/>
      <w:r w:rsidRPr="009B063D">
        <w:rPr>
          <w:sz w:val="28"/>
          <w:szCs w:val="28"/>
          <w:rPrChange w:id="1933" w:author="user" w:date="2014-05-25T12:30:00Z">
            <w:rPr/>
          </w:rPrChange>
        </w:rPr>
        <w:t>}, which is essential for the MIDI parser to interpret</w:t>
      </w:r>
      <w:del w:id="1934" w:author="user" w:date="2014-05-25T18:36:00Z">
        <w:r w:rsidRPr="009B063D" w:rsidDel="00520590">
          <w:rPr>
            <w:sz w:val="28"/>
            <w:szCs w:val="28"/>
            <w:rPrChange w:id="1935" w:author="user" w:date="2014-05-25T12:30:00Z">
              <w:rPr/>
            </w:rPrChange>
          </w:rPr>
          <w:delText>e</w:delText>
        </w:r>
      </w:del>
      <w:r w:rsidRPr="009B063D">
        <w:rPr>
          <w:sz w:val="28"/>
          <w:szCs w:val="28"/>
          <w:rPrChange w:id="1936" w:author="user" w:date="2014-05-25T12:30:00Z">
            <w:rPr/>
          </w:rPrChange>
        </w:rPr>
        <w:t xml:space="preserve"> the correct time scale. </w:t>
      </w:r>
      <w:proofErr w:type="gramStart"/>
      <w:r w:rsidRPr="009B063D">
        <w:rPr>
          <w:sz w:val="28"/>
          <w:szCs w:val="28"/>
          <w:rPrChange w:id="1937" w:author="user" w:date="2014-05-25T12:30:00Z">
            <w:rPr/>
          </w:rPrChange>
        </w:rPr>
        <w:t>So we must explicitly disable quantization and specify the \</w:t>
      </w:r>
      <w:proofErr w:type="spellStart"/>
      <w:r w:rsidRPr="009B063D">
        <w:rPr>
          <w:sz w:val="28"/>
          <w:szCs w:val="28"/>
          <w:rPrChange w:id="1938" w:author="user" w:date="2014-05-25T12:30:00Z">
            <w:rPr/>
          </w:rPrChange>
        </w:rPr>
        <w:t>enquote</w:t>
      </w:r>
      <w:proofErr w:type="spellEnd"/>
      <w:r w:rsidRPr="009B063D">
        <w:rPr>
          <w:sz w:val="28"/>
          <w:szCs w:val="28"/>
          <w:rPrChange w:id="1939" w:author="user" w:date="2014-05-25T12:30:00Z">
            <w:rPr/>
          </w:rPrChange>
        </w:rPr>
        <w:t>{ticks per quarter note} value during MIDI loading.</w:t>
      </w:r>
      <w:proofErr w:type="gramEnd"/>
    </w:p>
    <w:p w:rsidR="00640F9D" w:rsidRPr="009B063D" w:rsidRDefault="00640F9D" w:rsidP="00640F9D">
      <w:pPr>
        <w:pStyle w:val="PreformattedText"/>
        <w:rPr>
          <w:sz w:val="28"/>
          <w:szCs w:val="28"/>
          <w:rPrChange w:id="1940" w:author="user" w:date="2014-05-25T12:30:00Z">
            <w:rPr/>
          </w:rPrChange>
        </w:rPr>
      </w:pPr>
    </w:p>
    <w:p w:rsidR="00640F9D" w:rsidRPr="009B063D" w:rsidRDefault="00640F9D" w:rsidP="00640F9D">
      <w:pPr>
        <w:pStyle w:val="PreformattedText"/>
        <w:rPr>
          <w:sz w:val="28"/>
          <w:szCs w:val="28"/>
          <w:rPrChange w:id="1941" w:author="user" w:date="2014-05-25T12:30:00Z">
            <w:rPr/>
          </w:rPrChange>
        </w:rPr>
      </w:pPr>
      <w:r w:rsidRPr="009B063D">
        <w:rPr>
          <w:sz w:val="28"/>
          <w:szCs w:val="28"/>
          <w:rPrChange w:id="1942" w:author="user" w:date="2014-05-25T12:30:00Z">
            <w:rPr/>
          </w:rPrChange>
        </w:rPr>
        <w:t>\subsection{Features Extraction}</w:t>
      </w:r>
    </w:p>
    <w:p w:rsidR="00640F9D" w:rsidRPr="009B063D" w:rsidRDefault="00640F9D" w:rsidP="00640F9D">
      <w:pPr>
        <w:pStyle w:val="PreformattedText"/>
        <w:rPr>
          <w:sz w:val="28"/>
          <w:szCs w:val="28"/>
          <w:rPrChange w:id="1943" w:author="user" w:date="2014-05-25T12:30:00Z">
            <w:rPr/>
          </w:rPrChange>
        </w:rPr>
      </w:pPr>
      <w:r w:rsidRPr="009B063D">
        <w:rPr>
          <w:sz w:val="28"/>
          <w:szCs w:val="28"/>
          <w:rPrChange w:id="1944" w:author="user" w:date="2014-05-25T12:30:00Z">
            <w:rPr/>
          </w:rPrChange>
        </w:rPr>
        <w:t xml:space="preserve">In order to keep the system architecture simple, feature extractors are designed to be independent </w:t>
      </w:r>
      <w:del w:id="1945" w:author="user" w:date="2014-05-25T18:37:00Z">
        <w:r w:rsidRPr="009B063D" w:rsidDel="00520590">
          <w:rPr>
            <w:sz w:val="28"/>
            <w:szCs w:val="28"/>
            <w:rPrChange w:id="1946" w:author="user" w:date="2014-05-25T12:30:00Z">
              <w:rPr/>
            </w:rPrChange>
          </w:rPr>
          <w:delText xml:space="preserve">to </w:delText>
        </w:r>
      </w:del>
      <w:ins w:id="1947" w:author="user" w:date="2014-05-25T18:37:00Z">
        <w:r w:rsidR="00520590">
          <w:rPr>
            <w:rFonts w:hint="eastAsia"/>
            <w:sz w:val="28"/>
            <w:szCs w:val="28"/>
          </w:rPr>
          <w:t>of</w:t>
        </w:r>
        <w:r w:rsidR="00520590" w:rsidRPr="009B063D">
          <w:rPr>
            <w:sz w:val="28"/>
            <w:szCs w:val="28"/>
            <w:rPrChange w:id="1948" w:author="user" w:date="2014-05-25T12:30:00Z">
              <w:rPr/>
            </w:rPrChange>
          </w:rPr>
          <w:t xml:space="preserve"> </w:t>
        </w:r>
      </w:ins>
      <w:r w:rsidRPr="009B063D">
        <w:rPr>
          <w:sz w:val="28"/>
          <w:szCs w:val="28"/>
          <w:rPrChange w:id="1949" w:author="user" w:date="2014-05-25T12:30:00Z">
            <w:rPr/>
          </w:rPrChange>
        </w:rPr>
        <w:t xml:space="preserve">other feature extractors, so features can </w:t>
      </w:r>
      <w:ins w:id="1950" w:author="user" w:date="2014-05-25T18:37:00Z">
        <w:r w:rsidR="00520590">
          <w:rPr>
            <w:rFonts w:hint="eastAsia"/>
            <w:sz w:val="28"/>
            <w:szCs w:val="28"/>
          </w:rPr>
          <w:t xml:space="preserve">be </w:t>
        </w:r>
      </w:ins>
      <w:r w:rsidRPr="009B063D">
        <w:rPr>
          <w:sz w:val="28"/>
          <w:szCs w:val="28"/>
          <w:rPrChange w:id="1951" w:author="user" w:date="2014-05-25T12:30:00Z">
            <w:rPr/>
          </w:rPrChange>
        </w:rPr>
        <w:t>included or removed without affecting the rest of the system. Furthermore, this enables parallel feature extraction. But sometimes a feature inevitably depends on other features, for example, the \</w:t>
      </w:r>
      <w:proofErr w:type="spellStart"/>
      <w:r w:rsidRPr="009B063D">
        <w:rPr>
          <w:sz w:val="28"/>
          <w:szCs w:val="28"/>
          <w:rPrChange w:id="1952" w:author="user" w:date="2014-05-25T12:30:00Z">
            <w:rPr/>
          </w:rPrChange>
        </w:rPr>
        <w:t>enquote</w:t>
      </w:r>
      <w:proofErr w:type="spellEnd"/>
      <w:r w:rsidRPr="009B063D">
        <w:rPr>
          <w:sz w:val="28"/>
          <w:szCs w:val="28"/>
          <w:rPrChange w:id="1953" w:author="user" w:date="2014-05-25T12:30:00Z">
            <w:rPr/>
          </w:rPrChange>
        </w:rPr>
        <w:t>{relative duration with the previous note} is calculated based on the \</w:t>
      </w:r>
      <w:proofErr w:type="spellStart"/>
      <w:r w:rsidRPr="009B063D">
        <w:rPr>
          <w:sz w:val="28"/>
          <w:szCs w:val="28"/>
          <w:rPrChange w:id="1954" w:author="user" w:date="2014-05-25T12:30:00Z">
            <w:rPr/>
          </w:rPrChange>
        </w:rPr>
        <w:t>enquote</w:t>
      </w:r>
      <w:proofErr w:type="spellEnd"/>
      <w:r w:rsidRPr="009B063D">
        <w:rPr>
          <w:sz w:val="28"/>
          <w:szCs w:val="28"/>
          <w:rPrChange w:id="1955" w:author="user" w:date="2014-05-25T12:30:00Z">
            <w:rPr/>
          </w:rPrChange>
        </w:rPr>
        <w:t xml:space="preserve">{duration} feature. </w:t>
      </w:r>
      <w:proofErr w:type="gramStart"/>
      <w:r w:rsidRPr="009B063D">
        <w:rPr>
          <w:sz w:val="28"/>
          <w:szCs w:val="28"/>
          <w:rPrChange w:id="1956" w:author="user" w:date="2014-05-25T12:30:00Z">
            <w:rPr/>
          </w:rPrChange>
        </w:rPr>
        <w:t>Since</w:t>
      </w:r>
      <w:proofErr w:type="gramEnd"/>
      <w:r w:rsidRPr="009B063D">
        <w:rPr>
          <w:sz w:val="28"/>
          <w:szCs w:val="28"/>
          <w:rPrChange w:id="1957" w:author="user" w:date="2014-05-25T12:30:00Z">
            <w:rPr/>
          </w:rPrChange>
        </w:rPr>
        <w:t xml:space="preserve"> we want to avoid </w:t>
      </w:r>
      <w:ins w:id="1958" w:author="user" w:date="2014-05-25T18:38:00Z">
        <w:r w:rsidR="00520590">
          <w:rPr>
            <w:rFonts w:hint="eastAsia"/>
            <w:sz w:val="28"/>
            <w:szCs w:val="28"/>
          </w:rPr>
          <w:t xml:space="preserve">the </w:t>
        </w:r>
      </w:ins>
      <w:r w:rsidRPr="009B063D">
        <w:rPr>
          <w:sz w:val="28"/>
          <w:szCs w:val="28"/>
          <w:rPrChange w:id="1959" w:author="user" w:date="2014-05-25T12:30:00Z">
            <w:rPr/>
          </w:rPrChange>
        </w:rPr>
        <w:t xml:space="preserve">complex </w:t>
      </w:r>
      <w:del w:id="1960" w:author="user" w:date="2014-05-25T18:38:00Z">
        <w:r w:rsidRPr="009B063D" w:rsidDel="00520590">
          <w:rPr>
            <w:sz w:val="28"/>
            <w:szCs w:val="28"/>
            <w:rPrChange w:id="1961" w:author="user" w:date="2014-05-25T12:30:00Z">
              <w:rPr/>
            </w:rPrChange>
          </w:rPr>
          <w:delText xml:space="preserve">dependency </w:delText>
        </w:r>
      </w:del>
      <w:ins w:id="1962" w:author="user" w:date="2014-05-25T18:38:00Z">
        <w:r w:rsidR="00520590" w:rsidRPr="009B063D">
          <w:rPr>
            <w:sz w:val="28"/>
            <w:szCs w:val="28"/>
            <w:rPrChange w:id="1963" w:author="user" w:date="2014-05-25T12:30:00Z">
              <w:rPr/>
            </w:rPrChange>
          </w:rPr>
          <w:t>dependenc</w:t>
        </w:r>
        <w:r w:rsidR="00520590">
          <w:rPr>
            <w:rFonts w:hint="eastAsia"/>
            <w:sz w:val="28"/>
            <w:szCs w:val="28"/>
          </w:rPr>
          <w:t>e</w:t>
        </w:r>
        <w:r w:rsidR="00520590" w:rsidRPr="009B063D">
          <w:rPr>
            <w:sz w:val="28"/>
            <w:szCs w:val="28"/>
            <w:rPrChange w:id="1964" w:author="user" w:date="2014-05-25T12:30:00Z">
              <w:rPr/>
            </w:rPrChange>
          </w:rPr>
          <w:t xml:space="preserve"> </w:t>
        </w:r>
      </w:ins>
      <w:r w:rsidRPr="009B063D">
        <w:rPr>
          <w:sz w:val="28"/>
          <w:szCs w:val="28"/>
          <w:rPrChange w:id="1965" w:author="user" w:date="2014-05-25T12:30:00Z">
            <w:rPr/>
          </w:rPrChange>
        </w:rPr>
        <w:t>management, the \</w:t>
      </w:r>
      <w:proofErr w:type="spellStart"/>
      <w:r w:rsidRPr="009B063D">
        <w:rPr>
          <w:sz w:val="28"/>
          <w:szCs w:val="28"/>
          <w:rPrChange w:id="1966" w:author="user" w:date="2014-05-25T12:30:00Z">
            <w:rPr/>
          </w:rPrChange>
        </w:rPr>
        <w:t>enquote</w:t>
      </w:r>
      <w:proofErr w:type="spellEnd"/>
      <w:r w:rsidRPr="009B063D">
        <w:rPr>
          <w:sz w:val="28"/>
          <w:szCs w:val="28"/>
          <w:rPrChange w:id="1967" w:author="user" w:date="2014-05-25T12:30:00Z">
            <w:rPr/>
          </w:rPrChange>
        </w:rPr>
        <w:t>{relative duration with the previous note} feature extractor has to invoke the \</w:t>
      </w:r>
      <w:proofErr w:type="spellStart"/>
      <w:r w:rsidRPr="009B063D">
        <w:rPr>
          <w:sz w:val="28"/>
          <w:szCs w:val="28"/>
          <w:rPrChange w:id="1968" w:author="user" w:date="2014-05-25T12:30:00Z">
            <w:rPr/>
          </w:rPrChange>
        </w:rPr>
        <w:t>enquote</w:t>
      </w:r>
      <w:proofErr w:type="spellEnd"/>
      <w:r w:rsidRPr="009B063D">
        <w:rPr>
          <w:sz w:val="28"/>
          <w:szCs w:val="28"/>
          <w:rPrChange w:id="1969" w:author="user" w:date="2014-05-25T12:30:00Z">
            <w:rPr/>
          </w:rPrChange>
        </w:rPr>
        <w:t>{duration} extractor, instead of waiting for the \</w:t>
      </w:r>
      <w:proofErr w:type="spellStart"/>
      <w:r w:rsidRPr="009B063D">
        <w:rPr>
          <w:sz w:val="28"/>
          <w:szCs w:val="28"/>
          <w:rPrChange w:id="1970" w:author="user" w:date="2014-05-25T12:30:00Z">
            <w:rPr/>
          </w:rPrChange>
        </w:rPr>
        <w:t>enquote</w:t>
      </w:r>
      <w:proofErr w:type="spellEnd"/>
      <w:r w:rsidRPr="009B063D">
        <w:rPr>
          <w:sz w:val="28"/>
          <w:szCs w:val="28"/>
          <w:rPrChange w:id="1971" w:author="user" w:date="2014-05-25T12:30:00Z">
            <w:rPr/>
          </w:rPrChange>
        </w:rPr>
        <w:t>{duration} extractor to finish first. Therefore, the \</w:t>
      </w:r>
      <w:proofErr w:type="spellStart"/>
      <w:r w:rsidRPr="009B063D">
        <w:rPr>
          <w:sz w:val="28"/>
          <w:szCs w:val="28"/>
          <w:rPrChange w:id="1972" w:author="user" w:date="2014-05-25T12:30:00Z">
            <w:rPr/>
          </w:rPrChange>
        </w:rPr>
        <w:t>enquote</w:t>
      </w:r>
      <w:proofErr w:type="spellEnd"/>
      <w:r w:rsidRPr="009B063D">
        <w:rPr>
          <w:sz w:val="28"/>
          <w:szCs w:val="28"/>
          <w:rPrChange w:id="1973" w:author="user" w:date="2014-05-25T12:30:00Z">
            <w:rPr/>
          </w:rPrChange>
        </w:rPr>
        <w:t>{duration} feature extracted will be computed twice. To avoid redundant computation of the feature extractors, we implemented a caching mechanism. Once the \</w:t>
      </w:r>
      <w:proofErr w:type="spellStart"/>
      <w:r w:rsidRPr="009B063D">
        <w:rPr>
          <w:sz w:val="28"/>
          <w:szCs w:val="28"/>
          <w:rPrChange w:id="1974" w:author="user" w:date="2014-05-25T12:30:00Z">
            <w:rPr/>
          </w:rPrChange>
        </w:rPr>
        <w:t>enquote</w:t>
      </w:r>
      <w:proofErr w:type="spellEnd"/>
      <w:r w:rsidRPr="009B063D">
        <w:rPr>
          <w:sz w:val="28"/>
          <w:szCs w:val="28"/>
          <w:rPrChange w:id="1975" w:author="user" w:date="2014-05-25T12:30:00Z">
            <w:rPr/>
          </w:rPrChange>
        </w:rPr>
        <w:t>{duration} feature had been computed, no matter it is calculated during \</w:t>
      </w:r>
      <w:proofErr w:type="spellStart"/>
      <w:r w:rsidRPr="009B063D">
        <w:rPr>
          <w:sz w:val="28"/>
          <w:szCs w:val="28"/>
          <w:rPrChange w:id="1976" w:author="user" w:date="2014-05-25T12:30:00Z">
            <w:rPr/>
          </w:rPrChange>
        </w:rPr>
        <w:t>enquote</w:t>
      </w:r>
      <w:proofErr w:type="spellEnd"/>
      <w:r w:rsidRPr="009B063D">
        <w:rPr>
          <w:sz w:val="28"/>
          <w:szCs w:val="28"/>
          <w:rPrChange w:id="1977" w:author="user" w:date="2014-05-25T12:30:00Z">
            <w:rPr/>
          </w:rPrChange>
        </w:rPr>
        <w:t xml:space="preserve">{duration} extraction or </w:t>
      </w:r>
      <w:del w:id="1978" w:author="user" w:date="2014-05-25T18:40:00Z">
        <w:r w:rsidRPr="009B063D" w:rsidDel="00520590">
          <w:rPr>
            <w:sz w:val="28"/>
            <w:szCs w:val="28"/>
            <w:rPrChange w:id="1979" w:author="user" w:date="2014-05-25T12:30:00Z">
              <w:rPr/>
            </w:rPrChange>
          </w:rPr>
          <w:delText>or</w:delText>
        </w:r>
      </w:del>
      <w:r w:rsidRPr="009B063D">
        <w:rPr>
          <w:sz w:val="28"/>
          <w:szCs w:val="28"/>
          <w:rPrChange w:id="1980" w:author="user" w:date="2014-05-25T12:30:00Z">
            <w:rPr/>
          </w:rPrChange>
        </w:rPr>
        <w:t xml:space="preserve"> during</w:t>
      </w:r>
      <w:ins w:id="1981" w:author="user" w:date="2014-05-25T18:40:00Z">
        <w:r w:rsidR="00520590">
          <w:rPr>
            <w:rFonts w:hint="eastAsia"/>
            <w:sz w:val="28"/>
            <w:szCs w:val="28"/>
          </w:rPr>
          <w:t xml:space="preserve"> the</w:t>
        </w:r>
      </w:ins>
      <w:r w:rsidRPr="009B063D">
        <w:rPr>
          <w:sz w:val="28"/>
          <w:szCs w:val="28"/>
          <w:rPrChange w:id="1982" w:author="user" w:date="2014-05-25T12:30:00Z">
            <w:rPr/>
          </w:rPrChange>
        </w:rPr>
        <w:t xml:space="preserve"> \</w:t>
      </w:r>
      <w:proofErr w:type="spellStart"/>
      <w:r w:rsidRPr="009B063D">
        <w:rPr>
          <w:sz w:val="28"/>
          <w:szCs w:val="28"/>
          <w:rPrChange w:id="1983" w:author="user" w:date="2014-05-25T12:30:00Z">
            <w:rPr/>
          </w:rPrChange>
        </w:rPr>
        <w:t>enquote</w:t>
      </w:r>
      <w:proofErr w:type="spellEnd"/>
      <w:r w:rsidRPr="009B063D">
        <w:rPr>
          <w:sz w:val="28"/>
          <w:szCs w:val="28"/>
          <w:rPrChange w:id="1984" w:author="user" w:date="2014-05-25T12:30:00Z">
            <w:rPr/>
          </w:rPrChange>
        </w:rPr>
        <w:t xml:space="preserve">{relative </w:t>
      </w:r>
      <w:del w:id="1985" w:author="user" w:date="2014-05-25T18:40:00Z">
        <w:r w:rsidRPr="009B063D" w:rsidDel="00520590">
          <w:rPr>
            <w:sz w:val="28"/>
            <w:szCs w:val="28"/>
            <w:rPrChange w:id="1986" w:author="user" w:date="2014-05-25T12:30:00Z">
              <w:rPr/>
            </w:rPrChange>
          </w:rPr>
          <w:delText xml:space="preserve">dutaion </w:delText>
        </w:r>
      </w:del>
      <w:proofErr w:type="spellStart"/>
      <w:ins w:id="1987" w:author="user" w:date="2014-05-25T18:40:00Z">
        <w:r w:rsidR="00520590" w:rsidRPr="009B063D">
          <w:rPr>
            <w:sz w:val="28"/>
            <w:szCs w:val="28"/>
            <w:rPrChange w:id="1988" w:author="user" w:date="2014-05-25T12:30:00Z">
              <w:rPr/>
            </w:rPrChange>
          </w:rPr>
          <w:t>du</w:t>
        </w:r>
        <w:r w:rsidR="00520590">
          <w:rPr>
            <w:rFonts w:hint="eastAsia"/>
            <w:sz w:val="28"/>
            <w:szCs w:val="28"/>
          </w:rPr>
          <w:t>r</w:t>
        </w:r>
        <w:r w:rsidR="00520590" w:rsidRPr="009B063D">
          <w:rPr>
            <w:sz w:val="28"/>
            <w:szCs w:val="28"/>
            <w:rPrChange w:id="1989" w:author="user" w:date="2014-05-25T12:30:00Z">
              <w:rPr/>
            </w:rPrChange>
          </w:rPr>
          <w:t>aion</w:t>
        </w:r>
        <w:proofErr w:type="spellEnd"/>
        <w:r w:rsidR="00520590" w:rsidRPr="009B063D">
          <w:rPr>
            <w:sz w:val="28"/>
            <w:szCs w:val="28"/>
            <w:rPrChange w:id="1990" w:author="user" w:date="2014-05-25T12:30:00Z">
              <w:rPr/>
            </w:rPrChange>
          </w:rPr>
          <w:t xml:space="preserve"> </w:t>
        </w:r>
      </w:ins>
      <w:r w:rsidRPr="009B063D">
        <w:rPr>
          <w:sz w:val="28"/>
          <w:szCs w:val="28"/>
          <w:rPrChange w:id="1991" w:author="user" w:date="2014-05-25T12:30:00Z">
            <w:rPr/>
          </w:rPrChange>
        </w:rPr>
        <w:t>with the previous note} extraction process, it</w:t>
      </w:r>
      <w:del w:id="1992" w:author="user" w:date="2014-05-25T18:41:00Z">
        <w:r w:rsidRPr="009B063D" w:rsidDel="00520590">
          <w:rPr>
            <w:sz w:val="28"/>
            <w:szCs w:val="28"/>
            <w:rPrChange w:id="1993" w:author="user" w:date="2014-05-25T12:30:00Z">
              <w:rPr/>
            </w:rPrChange>
          </w:rPr>
          <w:delText>'</w:delText>
        </w:r>
      </w:del>
      <w:r w:rsidRPr="009B063D">
        <w:rPr>
          <w:sz w:val="28"/>
          <w:szCs w:val="28"/>
          <w:rPrChange w:id="1994" w:author="user" w:date="2014-05-25T12:30:00Z">
            <w:rPr/>
          </w:rPrChange>
        </w:rPr>
        <w:t>s value will be cached during this execution session. So no matter how many feature extractors uses the \</w:t>
      </w:r>
      <w:proofErr w:type="spellStart"/>
      <w:r w:rsidRPr="009B063D">
        <w:rPr>
          <w:sz w:val="28"/>
          <w:szCs w:val="28"/>
          <w:rPrChange w:id="1995" w:author="user" w:date="2014-05-25T12:30:00Z">
            <w:rPr/>
          </w:rPrChange>
        </w:rPr>
        <w:t>enquote</w:t>
      </w:r>
      <w:proofErr w:type="spellEnd"/>
      <w:r w:rsidRPr="009B063D">
        <w:rPr>
          <w:sz w:val="28"/>
          <w:szCs w:val="28"/>
          <w:rPrChange w:id="1996" w:author="user" w:date="2014-05-25T12:30:00Z">
            <w:rPr/>
          </w:rPrChange>
        </w:rPr>
        <w:t xml:space="preserve">{duration} feature, they can get the value directly from </w:t>
      </w:r>
      <w:ins w:id="1997" w:author="user" w:date="2014-05-25T18:41:00Z">
        <w:r w:rsidR="00520590">
          <w:rPr>
            <w:rFonts w:hint="eastAsia"/>
            <w:sz w:val="28"/>
            <w:szCs w:val="28"/>
          </w:rPr>
          <w:t xml:space="preserve">the </w:t>
        </w:r>
      </w:ins>
      <w:r w:rsidRPr="009B063D">
        <w:rPr>
          <w:sz w:val="28"/>
          <w:szCs w:val="28"/>
          <w:rPrChange w:id="1998" w:author="user" w:date="2014-05-25T12:30:00Z">
            <w:rPr/>
          </w:rPrChange>
        </w:rPr>
        <w:t xml:space="preserve">cache. This </w:t>
      </w:r>
      <w:del w:id="1999" w:author="user" w:date="2014-05-25T18:41:00Z">
        <w:r w:rsidRPr="009B063D" w:rsidDel="00C60E33">
          <w:rPr>
            <w:sz w:val="28"/>
            <w:szCs w:val="28"/>
            <w:rPrChange w:id="2000" w:author="user" w:date="2014-05-25T12:30:00Z">
              <w:rPr/>
            </w:rPrChange>
          </w:rPr>
          <w:delText xml:space="preserve">method </w:delText>
        </w:r>
      </w:del>
      <w:r w:rsidRPr="009B063D">
        <w:rPr>
          <w:sz w:val="28"/>
          <w:szCs w:val="28"/>
          <w:rPrChange w:id="2001" w:author="user" w:date="2014-05-25T12:30:00Z">
            <w:rPr/>
          </w:rPrChange>
        </w:rPr>
        <w:t>can speed up the execution without needing to handling dependenc</w:t>
      </w:r>
      <w:del w:id="2002" w:author="user" w:date="2014-05-25T18:42:00Z">
        <w:r w:rsidRPr="009B063D" w:rsidDel="00C60E33">
          <w:rPr>
            <w:sz w:val="28"/>
            <w:szCs w:val="28"/>
            <w:rPrChange w:id="2003" w:author="user" w:date="2014-05-25T12:30:00Z">
              <w:rPr/>
            </w:rPrChange>
          </w:rPr>
          <w:delText>i</w:delText>
        </w:r>
      </w:del>
      <w:r w:rsidRPr="009B063D">
        <w:rPr>
          <w:sz w:val="28"/>
          <w:szCs w:val="28"/>
          <w:rPrChange w:id="2004" w:author="user" w:date="2014-05-25T12:30:00Z">
            <w:rPr/>
          </w:rPrChange>
        </w:rPr>
        <w:t>es.</w:t>
      </w:r>
    </w:p>
    <w:p w:rsidR="00640F9D" w:rsidRPr="009B063D" w:rsidRDefault="00640F9D" w:rsidP="00640F9D">
      <w:pPr>
        <w:pStyle w:val="PreformattedText"/>
        <w:rPr>
          <w:sz w:val="28"/>
          <w:szCs w:val="28"/>
          <w:rPrChange w:id="2005" w:author="user" w:date="2014-05-25T12:30:00Z">
            <w:rPr/>
          </w:rPrChange>
        </w:rPr>
      </w:pPr>
    </w:p>
    <w:p w:rsidR="00640F9D" w:rsidRPr="009B063D" w:rsidRDefault="00640F9D" w:rsidP="00640F9D">
      <w:pPr>
        <w:pStyle w:val="PreformattedText"/>
        <w:rPr>
          <w:sz w:val="28"/>
          <w:szCs w:val="28"/>
          <w:rPrChange w:id="2006" w:author="user" w:date="2014-05-25T12:30:00Z">
            <w:rPr/>
          </w:rPrChange>
        </w:rPr>
      </w:pPr>
      <w:r w:rsidRPr="009B063D">
        <w:rPr>
          <w:sz w:val="28"/>
          <w:szCs w:val="28"/>
          <w:rPrChange w:id="2007" w:author="user" w:date="2014-05-25T12:30:00Z">
            <w:rPr/>
          </w:rPrChange>
        </w:rPr>
        <w:t xml:space="preserve">   The extracted features are aggregated and stored into a JavaScript Object Notation (JSON) file for the SVM-HMM module to load. By saving the features in a human-readable intermediate file, we can debug potential problems </w:t>
      </w:r>
      <w:proofErr w:type="spellStart"/>
      <w:r w:rsidRPr="009B063D">
        <w:rPr>
          <w:sz w:val="28"/>
          <w:szCs w:val="28"/>
          <w:rPrChange w:id="2008" w:author="user" w:date="2014-05-25T12:30:00Z">
            <w:rPr/>
          </w:rPrChange>
        </w:rPr>
        <w:t>easily</w:t>
      </w:r>
      <w:proofErr w:type="gramStart"/>
      <w:r w:rsidRPr="009B063D">
        <w:rPr>
          <w:sz w:val="28"/>
          <w:szCs w:val="28"/>
          <w:rPrChange w:id="2009" w:author="user" w:date="2014-05-25T12:30:00Z">
            <w:rPr/>
          </w:rPrChange>
        </w:rPr>
        <w:t>.%</w:t>
      </w:r>
      <w:proofErr w:type="gramEnd"/>
      <w:r w:rsidRPr="009B063D">
        <w:rPr>
          <w:sz w:val="28"/>
          <w:szCs w:val="28"/>
          <w:rPrChange w:id="2010" w:author="user" w:date="2014-05-25T12:30:00Z">
            <w:rPr/>
          </w:rPrChange>
        </w:rPr>
        <w:t>the</w:t>
      </w:r>
      <w:proofErr w:type="spellEnd"/>
      <w:r w:rsidRPr="009B063D">
        <w:rPr>
          <w:sz w:val="28"/>
          <w:szCs w:val="28"/>
          <w:rPrChange w:id="2011" w:author="user" w:date="2014-05-25T12:30:00Z">
            <w:rPr/>
          </w:rPrChange>
        </w:rPr>
        <w:t xml:space="preserve"> learning module can then load this file as </w:t>
      </w:r>
      <w:ins w:id="2012" w:author="user" w:date="2014-05-25T18:43:00Z">
        <w:r w:rsidR="00C60E33">
          <w:rPr>
            <w:rFonts w:hint="eastAsia"/>
            <w:sz w:val="28"/>
            <w:szCs w:val="28"/>
          </w:rPr>
          <w:t xml:space="preserve">the </w:t>
        </w:r>
      </w:ins>
      <w:r w:rsidRPr="009B063D">
        <w:rPr>
          <w:sz w:val="28"/>
          <w:szCs w:val="28"/>
          <w:rPrChange w:id="2013" w:author="user" w:date="2014-05-25T12:30:00Z">
            <w:rPr/>
          </w:rPrChange>
        </w:rPr>
        <w:t>inpu</w:t>
      </w:r>
      <w:del w:id="2014" w:author="user" w:date="2014-05-25T18:43:00Z">
        <w:r w:rsidRPr="009B063D" w:rsidDel="00C60E33">
          <w:rPr>
            <w:sz w:val="28"/>
            <w:szCs w:val="28"/>
            <w:rPrChange w:id="2015" w:author="user" w:date="2014-05-25T12:30:00Z">
              <w:rPr/>
            </w:rPrChange>
          </w:rPr>
          <w:delText>.</w:delText>
        </w:r>
      </w:del>
      <w:r w:rsidRPr="009B063D">
        <w:rPr>
          <w:sz w:val="28"/>
          <w:szCs w:val="28"/>
          <w:rPrChange w:id="2016" w:author="user" w:date="2014-05-25T12:30:00Z">
            <w:rPr/>
          </w:rPrChange>
        </w:rPr>
        <w:t xml:space="preserve">t. The learning algorithm can then do any pre-processing on the features, such as aggregation or quantization. The output of this module is the </w:t>
      </w:r>
      <w:del w:id="2017" w:author="user" w:date="2014-05-25T18:43:00Z">
        <w:r w:rsidRPr="009B063D" w:rsidDel="00C60E33">
          <w:rPr>
            <w:sz w:val="28"/>
            <w:szCs w:val="28"/>
            <w:rPrChange w:id="2018" w:author="user" w:date="2014-05-25T12:30:00Z">
              <w:rPr/>
            </w:rPrChange>
          </w:rPr>
          <w:delText xml:space="preserve">algorithm </w:delText>
        </w:r>
      </w:del>
      <w:ins w:id="2019" w:author="user" w:date="2014-05-25T18:43:00Z">
        <w:r w:rsidR="00C60E33" w:rsidRPr="009B063D">
          <w:rPr>
            <w:sz w:val="28"/>
            <w:szCs w:val="28"/>
            <w:rPrChange w:id="2020" w:author="user" w:date="2014-05-25T12:30:00Z">
              <w:rPr/>
            </w:rPrChange>
          </w:rPr>
          <w:t>algorithm</w:t>
        </w:r>
        <w:r w:rsidR="00C60E33">
          <w:rPr>
            <w:rFonts w:hint="eastAsia"/>
            <w:sz w:val="28"/>
            <w:szCs w:val="28"/>
          </w:rPr>
          <w:t>=</w:t>
        </w:r>
      </w:ins>
      <w:r w:rsidRPr="009B063D">
        <w:rPr>
          <w:sz w:val="28"/>
          <w:szCs w:val="28"/>
          <w:rPrChange w:id="2021" w:author="user" w:date="2014-05-25T12:30:00Z">
            <w:rPr/>
          </w:rPrChange>
        </w:rPr>
        <w:t>specific model description. For example, a linear regression algorithm will output the regression parameters. The algorithm is required to produce a model file containing the model description, but the system doesn't care about the internal format of the model description file, it will simply feed this model file to the generation module in the generation stage. So the developer of the learning module has to implement methods to write and read the model file themselves.</w:t>
      </w:r>
    </w:p>
    <w:p w:rsidR="00640F9D" w:rsidRPr="009B063D" w:rsidRDefault="00640F9D" w:rsidP="00640F9D">
      <w:pPr>
        <w:pStyle w:val="PreformattedText"/>
        <w:rPr>
          <w:sz w:val="28"/>
          <w:szCs w:val="28"/>
          <w:rPrChange w:id="2022" w:author="user" w:date="2014-05-25T12:30:00Z">
            <w:rPr/>
          </w:rPrChange>
        </w:rPr>
      </w:pPr>
    </w:p>
    <w:p w:rsidR="00640F9D" w:rsidRPr="009B063D" w:rsidRDefault="00640F9D" w:rsidP="00640F9D">
      <w:pPr>
        <w:pStyle w:val="PreformattedText"/>
        <w:rPr>
          <w:sz w:val="28"/>
          <w:szCs w:val="28"/>
          <w:rPrChange w:id="2023" w:author="user" w:date="2014-05-25T12:30:00Z">
            <w:rPr/>
          </w:rPrChange>
        </w:rPr>
      </w:pPr>
      <w:r w:rsidRPr="009B063D">
        <w:rPr>
          <w:sz w:val="28"/>
          <w:szCs w:val="28"/>
          <w:rPrChange w:id="2024" w:author="user" w:date="2014-05-25T12:30:00Z">
            <w:rPr/>
          </w:rPrChange>
        </w:rPr>
        <w:t xml:space="preserve">   %</w:t>
      </w:r>
      <w:proofErr w:type="gramStart"/>
      <w:r w:rsidRPr="009B063D">
        <w:rPr>
          <w:sz w:val="28"/>
          <w:szCs w:val="28"/>
          <w:rPrChange w:id="2025" w:author="user" w:date="2014-05-25T12:30:00Z">
            <w:rPr/>
          </w:rPrChange>
        </w:rPr>
        <w:t>In</w:t>
      </w:r>
      <w:proofErr w:type="gramEnd"/>
      <w:r w:rsidRPr="009B063D">
        <w:rPr>
          <w:sz w:val="28"/>
          <w:szCs w:val="28"/>
          <w:rPrChange w:id="2026" w:author="user" w:date="2014-05-25T12:30:00Z">
            <w:rPr/>
          </w:rPrChange>
        </w:rPr>
        <w:t xml:space="preserve"> the early stage of this research, linear regression is used. The results </w:t>
      </w:r>
      <w:del w:id="2027" w:author="user" w:date="2014-05-25T18:44:00Z">
        <w:r w:rsidRPr="009B063D" w:rsidDel="00C60E33">
          <w:rPr>
            <w:sz w:val="28"/>
            <w:szCs w:val="28"/>
            <w:rPrChange w:id="2028" w:author="user" w:date="2014-05-25T12:30:00Z">
              <w:rPr/>
            </w:rPrChange>
          </w:rPr>
          <w:delText>of linear regression is</w:delText>
        </w:r>
      </w:del>
      <w:ins w:id="2029" w:author="user" w:date="2014-05-25T18:44:00Z">
        <w:r w:rsidR="00C60E33">
          <w:rPr>
            <w:rFonts w:hint="eastAsia"/>
            <w:sz w:val="28"/>
            <w:szCs w:val="28"/>
          </w:rPr>
          <w:t>are</w:t>
        </w:r>
      </w:ins>
      <w:r w:rsidRPr="009B063D">
        <w:rPr>
          <w:sz w:val="28"/>
          <w:szCs w:val="28"/>
          <w:rPrChange w:id="2030" w:author="user" w:date="2014-05-25T12:30:00Z">
            <w:rPr/>
          </w:rPrChange>
        </w:rPr>
        <w:t xml:space="preserve"> shown in \</w:t>
      </w:r>
      <w:proofErr w:type="gramStart"/>
      <w:r w:rsidRPr="009B063D">
        <w:rPr>
          <w:sz w:val="28"/>
          <w:szCs w:val="28"/>
          <w:rPrChange w:id="2031" w:author="user" w:date="2014-05-25T12:30:00Z">
            <w:rPr/>
          </w:rPrChange>
        </w:rPr>
        <w:t>cite{</w:t>
      </w:r>
      <w:proofErr w:type="gramEnd"/>
      <w:r w:rsidRPr="009B063D">
        <w:rPr>
          <w:sz w:val="28"/>
          <w:szCs w:val="28"/>
          <w:rPrChange w:id="2032" w:author="user" w:date="2014-05-25T12:30:00Z">
            <w:rPr/>
          </w:rPrChange>
        </w:rPr>
        <w:t>Lyu2012}. In this thesis, Structural Support Vector Machin</w:t>
      </w:r>
      <w:ins w:id="2033" w:author="user" w:date="2014-05-25T18:45:00Z">
        <w:r w:rsidR="00C60E33">
          <w:rPr>
            <w:rFonts w:hint="eastAsia"/>
            <w:sz w:val="28"/>
            <w:szCs w:val="28"/>
          </w:rPr>
          <w:t>e</w:t>
        </w:r>
      </w:ins>
      <w:r w:rsidRPr="009B063D">
        <w:rPr>
          <w:sz w:val="28"/>
          <w:szCs w:val="28"/>
          <w:rPrChange w:id="2034" w:author="user" w:date="2014-05-25T12:30:00Z">
            <w:rPr/>
          </w:rPrChange>
        </w:rPr>
        <w:t xml:space="preserve"> \cite{svm2009} is used instead. The detail of Structural SVM will be in the next Chapter.</w:t>
      </w:r>
    </w:p>
    <w:p w:rsidR="00640F9D" w:rsidRPr="009B063D" w:rsidRDefault="00640F9D" w:rsidP="00640F9D">
      <w:pPr>
        <w:pStyle w:val="PreformattedText"/>
        <w:rPr>
          <w:sz w:val="28"/>
          <w:szCs w:val="28"/>
          <w:rPrChange w:id="2035" w:author="user" w:date="2014-05-25T12:30:00Z">
            <w:rPr/>
          </w:rPrChange>
        </w:rPr>
      </w:pPr>
    </w:p>
    <w:p w:rsidR="00640F9D" w:rsidRPr="009B063D" w:rsidRDefault="00640F9D" w:rsidP="00640F9D">
      <w:pPr>
        <w:pStyle w:val="PreformattedText"/>
        <w:rPr>
          <w:sz w:val="28"/>
          <w:szCs w:val="28"/>
          <w:rPrChange w:id="2036" w:author="user" w:date="2014-05-25T12:30:00Z">
            <w:rPr/>
          </w:rPrChange>
        </w:rPr>
      </w:pPr>
      <w:r w:rsidRPr="009B063D">
        <w:rPr>
          <w:sz w:val="28"/>
          <w:szCs w:val="28"/>
          <w:rPrChange w:id="2037" w:author="user" w:date="2014-05-25T12:30:00Z">
            <w:rPr/>
          </w:rPrChange>
        </w:rPr>
        <w:t>\subsection{SVM-HMM Learning}</w:t>
      </w:r>
    </w:p>
    <w:p w:rsidR="00640F9D" w:rsidRPr="009B063D" w:rsidRDefault="00640F9D" w:rsidP="00640F9D">
      <w:pPr>
        <w:pStyle w:val="PreformattedText"/>
        <w:rPr>
          <w:sz w:val="28"/>
          <w:szCs w:val="28"/>
          <w:rPrChange w:id="2038" w:author="user" w:date="2014-05-25T12:30:00Z">
            <w:rPr/>
          </w:rPrChange>
        </w:rPr>
      </w:pPr>
      <w:r w:rsidRPr="009B063D">
        <w:rPr>
          <w:sz w:val="28"/>
          <w:szCs w:val="28"/>
          <w:rPrChange w:id="2039" w:author="user" w:date="2014-05-25T12:30:00Z">
            <w:rPr/>
          </w:rPrChange>
        </w:rPr>
        <w:t>After all features are extracted, the next step is to learn performance knowledge from the features. In the early stage of this research, we have successfully applied linear regressio</w:t>
      </w:r>
      <w:ins w:id="2040" w:author="user" w:date="2014-05-25T18:46:00Z">
        <w:r w:rsidR="00C60E33">
          <w:rPr>
            <w:rFonts w:hint="eastAsia"/>
            <w:sz w:val="28"/>
            <w:szCs w:val="28"/>
          </w:rPr>
          <w:t>n</w:t>
        </w:r>
      </w:ins>
      <w:r w:rsidRPr="009B063D">
        <w:rPr>
          <w:sz w:val="28"/>
          <w:szCs w:val="28"/>
          <w:rPrChange w:id="2041" w:author="user" w:date="2014-05-25T12:30:00Z">
            <w:rPr/>
          </w:rPrChange>
        </w:rPr>
        <w:t xml:space="preserve"> \</w:t>
      </w:r>
      <w:proofErr w:type="gramStart"/>
      <w:r w:rsidRPr="009B063D">
        <w:rPr>
          <w:sz w:val="28"/>
          <w:szCs w:val="28"/>
          <w:rPrChange w:id="2042" w:author="user" w:date="2014-05-25T12:30:00Z">
            <w:rPr/>
          </w:rPrChange>
        </w:rPr>
        <w:t>cite{</w:t>
      </w:r>
      <w:proofErr w:type="gramEnd"/>
      <w:r w:rsidRPr="009B063D">
        <w:rPr>
          <w:sz w:val="28"/>
          <w:szCs w:val="28"/>
          <w:rPrChange w:id="2043" w:author="user" w:date="2014-05-25T12:30:00Z">
            <w:rPr/>
          </w:rPrChange>
        </w:rPr>
        <w:t xml:space="preserve">Lyu2012}. However, assuming this problem to be linear is clearly an oversimplification, so we switch to structural support vector machine with hidden Markov model output (SVM-HMM)\cite{svm2009, svm2005, svm2003} as our supervised learning algorithm. </w:t>
      </w:r>
    </w:p>
    <w:p w:rsidR="00640F9D" w:rsidRPr="009B063D" w:rsidRDefault="00640F9D" w:rsidP="00640F9D">
      <w:pPr>
        <w:pStyle w:val="PreformattedText"/>
        <w:rPr>
          <w:sz w:val="28"/>
          <w:szCs w:val="28"/>
          <w:rPrChange w:id="2044" w:author="user" w:date="2014-05-25T12:30:00Z">
            <w:rPr/>
          </w:rPrChange>
        </w:rPr>
      </w:pPr>
    </w:p>
    <w:p w:rsidR="00640F9D" w:rsidRPr="009B063D" w:rsidRDefault="00640F9D" w:rsidP="00640F9D">
      <w:pPr>
        <w:pStyle w:val="PreformattedText"/>
        <w:rPr>
          <w:sz w:val="28"/>
          <w:szCs w:val="28"/>
          <w:rPrChange w:id="2045" w:author="user" w:date="2014-05-25T12:30:00Z">
            <w:rPr/>
          </w:rPrChange>
        </w:rPr>
      </w:pPr>
      <w:r w:rsidRPr="009B063D">
        <w:rPr>
          <w:sz w:val="28"/>
          <w:szCs w:val="28"/>
          <w:rPrChange w:id="2046" w:author="user" w:date="2014-05-25T12:30:00Z">
            <w:rPr/>
          </w:rPrChange>
        </w:rPr>
        <w:t xml:space="preserve">The SVM-HMM learning </w:t>
      </w:r>
      <w:proofErr w:type="gramStart"/>
      <w:r w:rsidRPr="009B063D">
        <w:rPr>
          <w:sz w:val="28"/>
          <w:szCs w:val="28"/>
          <w:rPrChange w:id="2047" w:author="user" w:date="2014-05-25T12:30:00Z">
            <w:rPr/>
          </w:rPrChange>
        </w:rPr>
        <w:t>module loads the feature file from the previous stage, and aggregate</w:t>
      </w:r>
      <w:proofErr w:type="gramEnd"/>
      <w:r w:rsidRPr="009B063D">
        <w:rPr>
          <w:sz w:val="28"/>
          <w:szCs w:val="28"/>
          <w:rPrChange w:id="2048" w:author="user" w:date="2014-05-25T12:30:00Z">
            <w:rPr/>
          </w:rPrChange>
        </w:rPr>
        <w:t xml:space="preserve"> the features to fit the required input format of the SVM-HMM learner program. However, most features from the previous stage are real values, but SVM-HMM only takes discrete performance features\footnote{SVM-HMM is initially designed for tasks like part-of-speech tagging, in which real value or binary features are used to predict discrete part-of-speech tags.}, so quantization is required. There are many possible way to quantize the </w:t>
      </w:r>
      <w:del w:id="2049" w:author="user" w:date="2014-05-25T18:48:00Z">
        <w:r w:rsidRPr="009B063D" w:rsidDel="00C60E33">
          <w:rPr>
            <w:sz w:val="28"/>
            <w:szCs w:val="28"/>
            <w:rPrChange w:id="2050" w:author="user" w:date="2014-05-25T12:30:00Z">
              <w:rPr/>
            </w:rPrChange>
          </w:rPr>
          <w:delText>features,</w:delText>
        </w:r>
      </w:del>
      <w:ins w:id="2051" w:author="user" w:date="2014-05-25T18:48:00Z">
        <w:r w:rsidR="00C60E33" w:rsidRPr="00C60E33">
          <w:rPr>
            <w:sz w:val="28"/>
            <w:szCs w:val="28"/>
          </w:rPr>
          <w:t>features;</w:t>
        </w:r>
      </w:ins>
      <w:r w:rsidRPr="009B063D">
        <w:rPr>
          <w:sz w:val="28"/>
          <w:szCs w:val="28"/>
          <w:rPrChange w:id="2052" w:author="user" w:date="2014-05-25T12:30:00Z">
            <w:rPr/>
          </w:rPrChange>
        </w:rPr>
        <w:t xml:space="preserve"> each will result in different output</w:t>
      </w:r>
      <w:ins w:id="2053" w:author="user" w:date="2014-05-25T18:48:00Z">
        <w:r w:rsidR="00C60E33">
          <w:rPr>
            <w:rFonts w:hint="eastAsia"/>
            <w:sz w:val="28"/>
            <w:szCs w:val="28"/>
          </w:rPr>
          <w:t>s</w:t>
        </w:r>
      </w:ins>
      <w:del w:id="2054" w:author="user" w:date="2014-05-25T18:48:00Z">
        <w:r w:rsidRPr="009B063D" w:rsidDel="00C60E33">
          <w:rPr>
            <w:sz w:val="28"/>
            <w:szCs w:val="28"/>
            <w:rPrChange w:id="2055" w:author="user" w:date="2014-05-25T12:30:00Z">
              <w:rPr/>
            </w:rPrChange>
          </w:rPr>
          <w:delText xml:space="preserve">, </w:delText>
        </w:r>
      </w:del>
      <w:ins w:id="2056" w:author="user" w:date="2014-05-25T18:48:00Z">
        <w:r w:rsidR="00C60E33">
          <w:rPr>
            <w:rFonts w:hint="eastAsia"/>
            <w:sz w:val="28"/>
            <w:szCs w:val="28"/>
          </w:rPr>
          <w:t>.</w:t>
        </w:r>
        <w:r w:rsidR="00C60E33" w:rsidRPr="009B063D">
          <w:rPr>
            <w:sz w:val="28"/>
            <w:szCs w:val="28"/>
            <w:rPrChange w:id="2057" w:author="user" w:date="2014-05-25T12:30:00Z">
              <w:rPr/>
            </w:rPrChange>
          </w:rPr>
          <w:t xml:space="preserve"> </w:t>
        </w:r>
      </w:ins>
      <w:del w:id="2058" w:author="user" w:date="2014-05-25T18:48:00Z">
        <w:r w:rsidRPr="009B063D" w:rsidDel="00C60E33">
          <w:rPr>
            <w:sz w:val="28"/>
            <w:szCs w:val="28"/>
            <w:rPrChange w:id="2059" w:author="user" w:date="2014-05-25T12:30:00Z">
              <w:rPr/>
            </w:rPrChange>
          </w:rPr>
          <w:delText xml:space="preserve">here </w:delText>
        </w:r>
      </w:del>
      <w:ins w:id="2060" w:author="user" w:date="2014-05-25T18:48:00Z">
        <w:r w:rsidR="00C60E33">
          <w:rPr>
            <w:rFonts w:hint="eastAsia"/>
            <w:sz w:val="28"/>
            <w:szCs w:val="28"/>
          </w:rPr>
          <w:t>H</w:t>
        </w:r>
        <w:r w:rsidR="00C60E33" w:rsidRPr="009B063D">
          <w:rPr>
            <w:sz w:val="28"/>
            <w:szCs w:val="28"/>
            <w:rPrChange w:id="2061" w:author="user" w:date="2014-05-25T12:30:00Z">
              <w:rPr/>
            </w:rPrChange>
          </w:rPr>
          <w:t xml:space="preserve">ere </w:t>
        </w:r>
      </w:ins>
      <w:r w:rsidRPr="009B063D">
        <w:rPr>
          <w:sz w:val="28"/>
          <w:szCs w:val="28"/>
          <w:rPrChange w:id="2062" w:author="user" w:date="2014-05-25T12:30:00Z">
            <w:rPr/>
          </w:rPrChange>
        </w:rPr>
        <w:t xml:space="preserve">we </w:t>
      </w:r>
      <w:del w:id="2063" w:author="user" w:date="2014-05-25T18:48:00Z">
        <w:r w:rsidRPr="009B063D" w:rsidDel="00C60E33">
          <w:rPr>
            <w:sz w:val="28"/>
            <w:szCs w:val="28"/>
            <w:rPrChange w:id="2064" w:author="user" w:date="2014-05-25T12:30:00Z">
              <w:rPr/>
            </w:rPrChange>
          </w:rPr>
          <w:delText xml:space="preserve">will </w:delText>
        </w:r>
      </w:del>
      <w:del w:id="2065" w:author="user" w:date="2014-05-25T18:49:00Z">
        <w:r w:rsidRPr="009B063D" w:rsidDel="00C60E33">
          <w:rPr>
            <w:sz w:val="28"/>
            <w:szCs w:val="28"/>
            <w:rPrChange w:id="2066" w:author="user" w:date="2014-05-25T12:30:00Z">
              <w:rPr/>
            </w:rPrChange>
          </w:rPr>
          <w:delText xml:space="preserve">present </w:delText>
        </w:r>
      </w:del>
      <w:ins w:id="2067" w:author="user" w:date="2014-05-25T18:49:00Z">
        <w:r w:rsidR="00C60E33">
          <w:rPr>
            <w:rFonts w:hint="eastAsia"/>
            <w:sz w:val="28"/>
            <w:szCs w:val="28"/>
          </w:rPr>
          <w:t>introduce</w:t>
        </w:r>
        <w:r w:rsidR="00C60E33" w:rsidRPr="009B063D">
          <w:rPr>
            <w:sz w:val="28"/>
            <w:szCs w:val="28"/>
            <w:rPrChange w:id="2068" w:author="user" w:date="2014-05-25T12:30:00Z">
              <w:rPr/>
            </w:rPrChange>
          </w:rPr>
          <w:t xml:space="preserve"> </w:t>
        </w:r>
      </w:ins>
      <w:r w:rsidRPr="009B063D">
        <w:rPr>
          <w:sz w:val="28"/>
          <w:szCs w:val="28"/>
          <w:rPrChange w:id="2069" w:author="user" w:date="2014-05-25T12:30:00Z">
            <w:rPr/>
          </w:rPrChange>
        </w:rPr>
        <w:t xml:space="preserve">a </w:t>
      </w:r>
      <w:proofErr w:type="spellStart"/>
      <w:r w:rsidRPr="009B063D">
        <w:rPr>
          <w:sz w:val="28"/>
          <w:szCs w:val="28"/>
          <w:rPrChange w:id="2070" w:author="user" w:date="2014-05-25T12:30:00Z">
            <w:rPr/>
          </w:rPrChange>
        </w:rPr>
        <w:t>quantizer</w:t>
      </w:r>
      <w:proofErr w:type="spellEnd"/>
      <w:r w:rsidRPr="009B063D">
        <w:rPr>
          <w:sz w:val="28"/>
          <w:szCs w:val="28"/>
          <w:rPrChange w:id="2071" w:author="user" w:date="2014-05-25T12:30:00Z">
            <w:rPr/>
          </w:rPrChange>
        </w:rPr>
        <w:t xml:space="preserve"> design </w:t>
      </w:r>
      <w:ins w:id="2072" w:author="user" w:date="2014-05-25T18:49:00Z">
        <w:r w:rsidR="00C60E33">
          <w:rPr>
            <w:rFonts w:hint="eastAsia"/>
            <w:sz w:val="28"/>
            <w:szCs w:val="28"/>
          </w:rPr>
          <w:t>as an example</w:t>
        </w:r>
      </w:ins>
      <w:del w:id="2073" w:author="user" w:date="2014-05-25T18:49:00Z">
        <w:r w:rsidRPr="009B063D" w:rsidDel="00C60E33">
          <w:rPr>
            <w:sz w:val="28"/>
            <w:szCs w:val="28"/>
            <w:rPrChange w:id="2074" w:author="user" w:date="2014-05-25T12:30:00Z">
              <w:rPr/>
            </w:rPrChange>
          </w:rPr>
          <w:delText>for demonstration purpose</w:delText>
        </w:r>
      </w:del>
      <w:r w:rsidRPr="009B063D">
        <w:rPr>
          <w:sz w:val="28"/>
          <w:szCs w:val="28"/>
          <w:rPrChange w:id="2075" w:author="user" w:date="2014-05-25T12:30:00Z">
            <w:rPr/>
          </w:rPrChange>
        </w:rPr>
        <w:t xml:space="preserve">: </w:t>
      </w:r>
      <w:del w:id="2076" w:author="user" w:date="2014-05-25T18:50:00Z">
        <w:r w:rsidRPr="009B063D" w:rsidDel="00C60E33">
          <w:rPr>
            <w:sz w:val="28"/>
            <w:szCs w:val="28"/>
            <w:rPrChange w:id="2077" w:author="user" w:date="2014-05-25T12:30:00Z">
              <w:rPr/>
            </w:rPrChange>
          </w:rPr>
          <w:delText xml:space="preserve">for </w:delText>
        </w:r>
      </w:del>
      <w:ins w:id="2078" w:author="user" w:date="2014-05-25T18:50:00Z">
        <w:r w:rsidR="00C60E33">
          <w:rPr>
            <w:rFonts w:hint="eastAsia"/>
            <w:sz w:val="28"/>
            <w:szCs w:val="28"/>
          </w:rPr>
          <w:t>F</w:t>
        </w:r>
        <w:r w:rsidR="00C60E33" w:rsidRPr="009B063D">
          <w:rPr>
            <w:sz w:val="28"/>
            <w:szCs w:val="28"/>
            <w:rPrChange w:id="2079" w:author="user" w:date="2014-05-25T12:30:00Z">
              <w:rPr/>
            </w:rPrChange>
          </w:rPr>
          <w:t xml:space="preserve">or </w:t>
        </w:r>
      </w:ins>
      <w:r w:rsidRPr="009B063D">
        <w:rPr>
          <w:sz w:val="28"/>
          <w:szCs w:val="28"/>
          <w:rPrChange w:id="2080" w:author="user" w:date="2014-05-25T12:30:00Z">
            <w:rPr/>
          </w:rPrChange>
        </w:rPr>
        <w:t xml:space="preserve">each performance feature, the mean and standard deviation from all training samples are calculated first. The range between mean minus or plus four standard deviations is divided into 128 uniform intervals. Values </w:t>
      </w:r>
      <w:del w:id="2081" w:author="user" w:date="2014-05-25T18:51:00Z">
        <w:r w:rsidRPr="009B063D" w:rsidDel="00C60E33">
          <w:rPr>
            <w:sz w:val="28"/>
            <w:szCs w:val="28"/>
            <w:rPrChange w:id="2082" w:author="user" w:date="2014-05-25T12:30:00Z">
              <w:rPr/>
            </w:rPrChange>
          </w:rPr>
          <w:delText xml:space="preserve">over </w:delText>
        </w:r>
      </w:del>
      <w:proofErr w:type="gramStart"/>
      <w:ins w:id="2083" w:author="user" w:date="2014-05-25T19:19:00Z">
        <w:r w:rsidR="000C45B4">
          <w:rPr>
            <w:rFonts w:hint="eastAsia"/>
            <w:sz w:val="28"/>
            <w:szCs w:val="28"/>
          </w:rPr>
          <w:t>greater</w:t>
        </w:r>
      </w:ins>
      <w:ins w:id="2084" w:author="user" w:date="2014-05-25T18:51:00Z">
        <w:r w:rsidR="00C60E33" w:rsidRPr="009B063D">
          <w:rPr>
            <w:sz w:val="28"/>
            <w:szCs w:val="28"/>
            <w:rPrChange w:id="2085" w:author="user" w:date="2014-05-25T12:30:00Z">
              <w:rPr/>
            </w:rPrChange>
          </w:rPr>
          <w:t xml:space="preserve"> </w:t>
        </w:r>
      </w:ins>
      <w:r w:rsidRPr="009B063D">
        <w:rPr>
          <w:sz w:val="28"/>
          <w:szCs w:val="28"/>
          <w:rPrChange w:id="2086" w:author="user" w:date="2014-05-25T12:30:00Z">
            <w:rPr/>
          </w:rPrChange>
        </w:rPr>
        <w:t xml:space="preserve">than </w:t>
      </w:r>
      <w:ins w:id="2087" w:author="user" w:date="2014-05-25T18:50:00Z">
        <w:r w:rsidR="00C60E33">
          <w:rPr>
            <w:rFonts w:hint="eastAsia"/>
            <w:sz w:val="28"/>
            <w:szCs w:val="28"/>
          </w:rPr>
          <w:t xml:space="preserve">the </w:t>
        </w:r>
      </w:ins>
      <w:r w:rsidRPr="009B063D">
        <w:rPr>
          <w:sz w:val="28"/>
          <w:szCs w:val="28"/>
          <w:rPrChange w:id="2088" w:author="user" w:date="2014-05-25T12:30:00Z">
            <w:rPr/>
          </w:rPrChange>
        </w:rPr>
        <w:t xml:space="preserve">mean </w:t>
      </w:r>
      <w:ins w:id="2089" w:author="user" w:date="2014-05-25T18:53:00Z">
        <w:r w:rsidR="00050700">
          <w:rPr>
            <w:rFonts w:hint="eastAsia"/>
            <w:sz w:val="28"/>
            <w:szCs w:val="28"/>
          </w:rPr>
          <w:t xml:space="preserve">value </w:t>
        </w:r>
      </w:ins>
      <w:r w:rsidRPr="009B063D">
        <w:rPr>
          <w:sz w:val="28"/>
          <w:szCs w:val="28"/>
          <w:rPrChange w:id="2090" w:author="user" w:date="2014-05-25T12:30:00Z">
            <w:rPr/>
          </w:rPrChange>
        </w:rPr>
        <w:t xml:space="preserve">plus four standard deviations are quantized into the 128th bin, and values </w:t>
      </w:r>
      <w:del w:id="2091" w:author="user" w:date="2014-05-25T19:20:00Z">
        <w:r w:rsidRPr="009B063D" w:rsidDel="000C45B4">
          <w:rPr>
            <w:sz w:val="28"/>
            <w:szCs w:val="28"/>
            <w:rPrChange w:id="2092" w:author="user" w:date="2014-05-25T12:30:00Z">
              <w:rPr/>
            </w:rPrChange>
          </w:rPr>
          <w:delText xml:space="preserve">below </w:delText>
        </w:r>
      </w:del>
      <w:ins w:id="2093" w:author="user" w:date="2014-05-25T19:20:00Z">
        <w:r w:rsidR="000C45B4">
          <w:rPr>
            <w:rFonts w:hint="eastAsia"/>
            <w:sz w:val="28"/>
            <w:szCs w:val="28"/>
          </w:rPr>
          <w:t>smaller</w:t>
        </w:r>
        <w:proofErr w:type="gramEnd"/>
        <w:r w:rsidR="000C45B4">
          <w:rPr>
            <w:rFonts w:hint="eastAsia"/>
            <w:sz w:val="28"/>
            <w:szCs w:val="28"/>
          </w:rPr>
          <w:t xml:space="preserve"> than</w:t>
        </w:r>
        <w:r w:rsidR="000C45B4" w:rsidRPr="009B063D">
          <w:rPr>
            <w:sz w:val="28"/>
            <w:szCs w:val="28"/>
            <w:rPrChange w:id="2094" w:author="user" w:date="2014-05-25T12:30:00Z">
              <w:rPr/>
            </w:rPrChange>
          </w:rPr>
          <w:t xml:space="preserve"> </w:t>
        </w:r>
      </w:ins>
      <w:ins w:id="2095" w:author="user" w:date="2014-05-25T18:53:00Z">
        <w:r w:rsidR="00050700">
          <w:rPr>
            <w:rFonts w:hint="eastAsia"/>
            <w:sz w:val="28"/>
            <w:szCs w:val="28"/>
          </w:rPr>
          <w:t xml:space="preserve">the </w:t>
        </w:r>
      </w:ins>
      <w:r w:rsidRPr="009B063D">
        <w:rPr>
          <w:sz w:val="28"/>
          <w:szCs w:val="28"/>
          <w:rPrChange w:id="2096" w:author="user" w:date="2014-05-25T12:30:00Z">
            <w:rPr/>
          </w:rPrChange>
        </w:rPr>
        <w:t xml:space="preserve">mean </w:t>
      </w:r>
      <w:ins w:id="2097" w:author="user" w:date="2014-05-25T18:54:00Z">
        <w:r w:rsidR="00050700">
          <w:rPr>
            <w:rFonts w:hint="eastAsia"/>
            <w:sz w:val="28"/>
            <w:szCs w:val="28"/>
          </w:rPr>
          <w:t xml:space="preserve">value </w:t>
        </w:r>
      </w:ins>
      <w:r w:rsidRPr="009B063D">
        <w:rPr>
          <w:sz w:val="28"/>
          <w:szCs w:val="28"/>
          <w:rPrChange w:id="2098" w:author="user" w:date="2014-05-25T12:30:00Z">
            <w:rPr/>
          </w:rPrChange>
        </w:rPr>
        <w:t xml:space="preserve">minus four standard deviations are quantized into the 1st bin. The number of intervals decides how fine-grain the quantization is, if the number is too </w:t>
      </w:r>
      <w:del w:id="2099" w:author="user" w:date="2014-05-25T19:21:00Z">
        <w:r w:rsidRPr="009B063D" w:rsidDel="000C45B4">
          <w:rPr>
            <w:sz w:val="28"/>
            <w:szCs w:val="28"/>
            <w:rPrChange w:id="2100" w:author="user" w:date="2014-05-25T12:30:00Z">
              <w:rPr/>
            </w:rPrChange>
          </w:rPr>
          <w:delText>low</w:delText>
        </w:r>
      </w:del>
      <w:ins w:id="2101" w:author="user" w:date="2014-05-25T19:21:00Z">
        <w:r w:rsidR="000C45B4">
          <w:rPr>
            <w:rFonts w:hint="eastAsia"/>
            <w:sz w:val="28"/>
            <w:szCs w:val="28"/>
          </w:rPr>
          <w:t>small</w:t>
        </w:r>
      </w:ins>
      <w:r w:rsidRPr="009B063D">
        <w:rPr>
          <w:sz w:val="28"/>
          <w:szCs w:val="28"/>
          <w:rPrChange w:id="2102" w:author="user" w:date="2014-05-25T12:30:00Z">
            <w:rPr/>
          </w:rPrChange>
        </w:rPr>
        <w:t xml:space="preserve">, subtle expressions will be lost due to high quantization error. However, if the number is too large, there will be too few samples for each interval, which is bad from a statistical learning perspective. Also the training process will take a lot of CPU and memory resources without significant gain in prediction accuracy. The range of four standard deviation is chosen by </w:t>
      </w:r>
      <w:proofErr w:type="gramStart"/>
      <w:r w:rsidRPr="009B063D">
        <w:rPr>
          <w:sz w:val="28"/>
          <w:szCs w:val="28"/>
          <w:rPrChange w:id="2103" w:author="user" w:date="2014-05-25T12:30:00Z">
            <w:rPr/>
          </w:rPrChange>
        </w:rPr>
        <w:t>tr</w:t>
      </w:r>
      <w:proofErr w:type="gramEnd"/>
      <w:del w:id="2104" w:author="user" w:date="2014-05-25T19:24:00Z">
        <w:r w:rsidRPr="009B063D" w:rsidDel="000C45B4">
          <w:rPr>
            <w:sz w:val="28"/>
            <w:szCs w:val="28"/>
            <w:rPrChange w:id="2105" w:author="user" w:date="2014-05-25T12:30:00Z">
              <w:rPr/>
            </w:rPrChange>
          </w:rPr>
          <w:delText>a</w:delText>
        </w:r>
      </w:del>
      <w:r w:rsidRPr="009B063D">
        <w:rPr>
          <w:sz w:val="28"/>
          <w:szCs w:val="28"/>
          <w:rPrChange w:id="2106" w:author="user" w:date="2014-05-25T12:30:00Z">
            <w:rPr/>
          </w:rPrChange>
        </w:rPr>
        <w:t>i</w:t>
      </w:r>
      <w:ins w:id="2107" w:author="user" w:date="2014-05-25T19:24:00Z">
        <w:r w:rsidR="000C45B4">
          <w:rPr>
            <w:rFonts w:hint="eastAsia"/>
            <w:sz w:val="28"/>
            <w:szCs w:val="28"/>
          </w:rPr>
          <w:t>a</w:t>
        </w:r>
      </w:ins>
      <w:r w:rsidRPr="009B063D">
        <w:rPr>
          <w:sz w:val="28"/>
          <w:szCs w:val="28"/>
          <w:rPrChange w:id="2108" w:author="user" w:date="2014-05-25T12:30:00Z">
            <w:rPr/>
          </w:rPrChange>
        </w:rPr>
        <w:t xml:space="preserve">l and error, a narrower range will make most of the extreme values be quantized into the largest of smallest bin, so the performance will have a lot of saturated values. But a very large range will make the interval between each quantization bin too large, rising the quantization error. %Feature values </w:t>
      </w:r>
      <w:del w:id="2109" w:author="user" w:date="2014-05-25T19:25:00Z">
        <w:r w:rsidRPr="009B063D" w:rsidDel="000C45B4">
          <w:rPr>
            <w:sz w:val="28"/>
            <w:szCs w:val="28"/>
            <w:rPrChange w:id="2110" w:author="user" w:date="2014-05-25T12:30:00Z">
              <w:rPr/>
            </w:rPrChange>
          </w:rPr>
          <w:delText xml:space="preserve">below </w:delText>
        </w:r>
      </w:del>
      <w:ins w:id="2111" w:author="user" w:date="2014-05-25T19:25:00Z">
        <w:r w:rsidR="000C45B4">
          <w:rPr>
            <w:rFonts w:hint="eastAsia"/>
            <w:sz w:val="28"/>
            <w:szCs w:val="28"/>
          </w:rPr>
          <w:t>smaller than the</w:t>
        </w:r>
        <w:r w:rsidR="000C45B4" w:rsidRPr="009B063D">
          <w:rPr>
            <w:sz w:val="28"/>
            <w:szCs w:val="28"/>
            <w:rPrChange w:id="2112" w:author="user" w:date="2014-05-25T12:30:00Z">
              <w:rPr/>
            </w:rPrChange>
          </w:rPr>
          <w:t xml:space="preserve"> </w:t>
        </w:r>
      </w:ins>
      <w:r w:rsidRPr="009B063D">
        <w:rPr>
          <w:sz w:val="28"/>
          <w:szCs w:val="28"/>
          <w:rPrChange w:id="2113" w:author="user" w:date="2014-05-25T12:30:00Z">
            <w:rPr/>
          </w:rPrChange>
        </w:rPr>
        <w:t xml:space="preserve">mean </w:t>
      </w:r>
      <w:ins w:id="2114" w:author="user" w:date="2014-05-25T19:25:00Z">
        <w:r w:rsidR="000C45B4">
          <w:rPr>
            <w:rFonts w:hint="eastAsia"/>
            <w:sz w:val="28"/>
            <w:szCs w:val="28"/>
          </w:rPr>
          <w:t xml:space="preserve">value </w:t>
        </w:r>
      </w:ins>
      <w:r w:rsidRPr="009B063D">
        <w:rPr>
          <w:sz w:val="28"/>
          <w:szCs w:val="28"/>
          <w:rPrChange w:id="2115" w:author="user" w:date="2014-05-25T12:30:00Z">
            <w:rPr/>
          </w:rPrChange>
        </w:rPr>
        <w:t xml:space="preserve">minus three standard deviations are quantized to the lowest bin, while values </w:t>
      </w:r>
      <w:del w:id="2116" w:author="user" w:date="2014-05-25T19:25:00Z">
        <w:r w:rsidRPr="009B063D" w:rsidDel="000C45B4">
          <w:rPr>
            <w:sz w:val="28"/>
            <w:szCs w:val="28"/>
            <w:rPrChange w:id="2117" w:author="user" w:date="2014-05-25T12:30:00Z">
              <w:rPr/>
            </w:rPrChange>
          </w:rPr>
          <w:delText xml:space="preserve">larger </w:delText>
        </w:r>
      </w:del>
      <w:ins w:id="2118" w:author="user" w:date="2014-05-25T19:25:00Z">
        <w:r w:rsidR="000C45B4">
          <w:rPr>
            <w:rFonts w:hint="eastAsia"/>
            <w:sz w:val="28"/>
            <w:szCs w:val="28"/>
          </w:rPr>
          <w:t>greater</w:t>
        </w:r>
        <w:r w:rsidR="000C45B4" w:rsidRPr="009B063D">
          <w:rPr>
            <w:sz w:val="28"/>
            <w:szCs w:val="28"/>
            <w:rPrChange w:id="2119" w:author="user" w:date="2014-05-25T12:30:00Z">
              <w:rPr/>
            </w:rPrChange>
          </w:rPr>
          <w:t xml:space="preserve"> </w:t>
        </w:r>
      </w:ins>
      <w:r w:rsidRPr="009B063D">
        <w:rPr>
          <w:sz w:val="28"/>
          <w:szCs w:val="28"/>
          <w:rPrChange w:id="2120" w:author="user" w:date="2014-05-25T12:30:00Z">
            <w:rPr/>
          </w:rPrChange>
        </w:rPr>
        <w:t xml:space="preserve">than </w:t>
      </w:r>
      <w:ins w:id="2121" w:author="user" w:date="2014-05-25T19:26:00Z">
        <w:r w:rsidR="000C45B4">
          <w:rPr>
            <w:rFonts w:hint="eastAsia"/>
            <w:sz w:val="28"/>
            <w:szCs w:val="28"/>
          </w:rPr>
          <w:t xml:space="preserve">the </w:t>
        </w:r>
      </w:ins>
      <w:r w:rsidRPr="009B063D">
        <w:rPr>
          <w:sz w:val="28"/>
          <w:szCs w:val="28"/>
          <w:rPrChange w:id="2122" w:author="user" w:date="2014-05-25T12:30:00Z">
            <w:rPr/>
          </w:rPrChange>
        </w:rPr>
        <w:t xml:space="preserve">mean </w:t>
      </w:r>
      <w:ins w:id="2123" w:author="user" w:date="2014-05-25T19:26:00Z">
        <w:r w:rsidR="000C45B4">
          <w:rPr>
            <w:rFonts w:hint="eastAsia"/>
            <w:sz w:val="28"/>
            <w:szCs w:val="28"/>
          </w:rPr>
          <w:t xml:space="preserve">value </w:t>
        </w:r>
      </w:ins>
      <w:r w:rsidRPr="009B063D">
        <w:rPr>
          <w:sz w:val="28"/>
          <w:szCs w:val="28"/>
          <w:rPrChange w:id="2124" w:author="user" w:date="2014-05-25T12:30:00Z">
            <w:rPr/>
          </w:rPrChange>
        </w:rPr>
        <w:t xml:space="preserve">plus three standard deviations are quantized to the highest bin. The range of three standard deviation and 1024 intervals are chosen by experience, which can be modified to fit different corpus. The </w:t>
      </w:r>
      <w:ins w:id="2125" w:author="user" w:date="2014-05-25T19:26:00Z">
        <w:r w:rsidR="000C45B4">
          <w:rPr>
            <w:rFonts w:hint="eastAsia"/>
            <w:sz w:val="28"/>
            <w:szCs w:val="28"/>
          </w:rPr>
          <w:t xml:space="preserve">information of </w:t>
        </w:r>
      </w:ins>
      <w:r w:rsidRPr="009B063D">
        <w:rPr>
          <w:sz w:val="28"/>
          <w:szCs w:val="28"/>
          <w:rPrChange w:id="2126" w:author="user" w:date="2014-05-25T12:30:00Z">
            <w:rPr/>
          </w:rPrChange>
        </w:rPr>
        <w:t>mean, standard deviation and number of intervals</w:t>
      </w:r>
      <w:del w:id="2127" w:author="user" w:date="2014-05-25T19:26:00Z">
        <w:r w:rsidRPr="009B063D" w:rsidDel="000C45B4">
          <w:rPr>
            <w:sz w:val="28"/>
            <w:szCs w:val="28"/>
            <w:rPrChange w:id="2128" w:author="user" w:date="2014-05-25T12:30:00Z">
              <w:rPr/>
            </w:rPrChange>
          </w:rPr>
          <w:delText xml:space="preserve"> information</w:delText>
        </w:r>
      </w:del>
      <w:r w:rsidRPr="009B063D">
        <w:rPr>
          <w:sz w:val="28"/>
          <w:szCs w:val="28"/>
          <w:rPrChange w:id="2129" w:author="user" w:date="2014-05-25T12:30:00Z">
            <w:rPr/>
          </w:rPrChange>
        </w:rPr>
        <w:t xml:space="preserve"> are stored in a file for the performing phase to </w:t>
      </w:r>
      <w:proofErr w:type="spellStart"/>
      <w:r w:rsidRPr="009B063D">
        <w:rPr>
          <w:sz w:val="28"/>
          <w:szCs w:val="28"/>
          <w:rPrChange w:id="2130" w:author="user" w:date="2014-05-25T12:30:00Z">
            <w:rPr/>
          </w:rPrChange>
        </w:rPr>
        <w:t>dequantize</w:t>
      </w:r>
      <w:proofErr w:type="spellEnd"/>
      <w:r w:rsidRPr="009B063D">
        <w:rPr>
          <w:sz w:val="28"/>
          <w:szCs w:val="28"/>
          <w:rPrChange w:id="2131" w:author="user" w:date="2014-05-25T12:30:00Z">
            <w:rPr/>
          </w:rPrChange>
        </w:rPr>
        <w:t xml:space="preserve"> the output.</w:t>
      </w:r>
    </w:p>
    <w:p w:rsidR="00640F9D" w:rsidRPr="009B063D" w:rsidRDefault="00640F9D" w:rsidP="00640F9D">
      <w:pPr>
        <w:pStyle w:val="PreformattedText"/>
        <w:rPr>
          <w:sz w:val="28"/>
          <w:szCs w:val="28"/>
          <w:rPrChange w:id="2132" w:author="user" w:date="2014-05-25T12:30:00Z">
            <w:rPr/>
          </w:rPrChange>
        </w:rPr>
      </w:pPr>
    </w:p>
    <w:p w:rsidR="00640F9D" w:rsidRPr="009B063D" w:rsidRDefault="00640F9D" w:rsidP="00640F9D">
      <w:pPr>
        <w:pStyle w:val="PreformattedText"/>
        <w:rPr>
          <w:sz w:val="28"/>
          <w:szCs w:val="28"/>
          <w:rPrChange w:id="2133" w:author="user" w:date="2014-05-25T12:30:00Z">
            <w:rPr/>
          </w:rPrChange>
        </w:rPr>
      </w:pPr>
      <w:r w:rsidRPr="009B063D">
        <w:rPr>
          <w:sz w:val="28"/>
          <w:szCs w:val="28"/>
          <w:rPrChange w:id="2134" w:author="user" w:date="2014-05-25T12:30:00Z">
            <w:rPr/>
          </w:rPrChange>
        </w:rPr>
        <w:t xml:space="preserve">The theoretical background of SVM-HMM </w:t>
      </w:r>
      <w:del w:id="2135" w:author="user" w:date="2014-05-25T19:27:00Z">
        <w:r w:rsidRPr="009B063D" w:rsidDel="004E7ED5">
          <w:rPr>
            <w:sz w:val="28"/>
            <w:szCs w:val="28"/>
            <w:rPrChange w:id="2136" w:author="user" w:date="2014-05-25T12:30:00Z">
              <w:rPr/>
            </w:rPrChange>
          </w:rPr>
          <w:delText xml:space="preserve">is </w:delText>
        </w:r>
      </w:del>
      <w:ins w:id="2137" w:author="user" w:date="2014-05-25T19:27:00Z">
        <w:r w:rsidR="004E7ED5">
          <w:rPr>
            <w:rFonts w:hint="eastAsia"/>
            <w:sz w:val="28"/>
            <w:szCs w:val="28"/>
          </w:rPr>
          <w:t>has</w:t>
        </w:r>
        <w:r w:rsidR="004E7ED5" w:rsidRPr="009B063D">
          <w:rPr>
            <w:sz w:val="28"/>
            <w:szCs w:val="28"/>
            <w:rPrChange w:id="2138" w:author="user" w:date="2014-05-25T12:30:00Z">
              <w:rPr/>
            </w:rPrChange>
          </w:rPr>
          <w:t xml:space="preserve"> </w:t>
        </w:r>
      </w:ins>
      <w:r w:rsidRPr="009B063D">
        <w:rPr>
          <w:sz w:val="28"/>
          <w:szCs w:val="28"/>
          <w:rPrChange w:id="2139" w:author="user" w:date="2014-05-25T12:30:00Z">
            <w:rPr/>
          </w:rPrChange>
        </w:rPr>
        <w:t xml:space="preserve">already </w:t>
      </w:r>
      <w:ins w:id="2140" w:author="user" w:date="2014-05-25T19:27:00Z">
        <w:r w:rsidR="004E7ED5">
          <w:rPr>
            <w:rFonts w:hint="eastAsia"/>
            <w:sz w:val="28"/>
            <w:szCs w:val="28"/>
          </w:rPr>
          <w:t xml:space="preserve">been </w:t>
        </w:r>
      </w:ins>
      <w:r w:rsidRPr="009B063D">
        <w:rPr>
          <w:sz w:val="28"/>
          <w:szCs w:val="28"/>
          <w:rPrChange w:id="2141" w:author="user" w:date="2014-05-25T12:30:00Z">
            <w:rPr/>
          </w:rPrChange>
        </w:rPr>
        <w:t>mentioned in Section \</w:t>
      </w:r>
      <w:proofErr w:type="gramStart"/>
      <w:r w:rsidRPr="009B063D">
        <w:rPr>
          <w:sz w:val="28"/>
          <w:szCs w:val="28"/>
          <w:rPrChange w:id="2142" w:author="user" w:date="2014-05-25T12:30:00Z">
            <w:rPr/>
          </w:rPrChange>
        </w:rPr>
        <w:t>ref{</w:t>
      </w:r>
      <w:proofErr w:type="spellStart"/>
      <w:proofErr w:type="gramEnd"/>
      <w:r w:rsidRPr="009B063D">
        <w:rPr>
          <w:sz w:val="28"/>
          <w:szCs w:val="28"/>
          <w:rPrChange w:id="2143" w:author="user" w:date="2014-05-25T12:30:00Z">
            <w:rPr/>
          </w:rPrChange>
        </w:rPr>
        <w:t>sec:svm-hmm</w:t>
      </w:r>
      <w:proofErr w:type="spellEnd"/>
      <w:r w:rsidRPr="009B063D">
        <w:rPr>
          <w:sz w:val="28"/>
          <w:szCs w:val="28"/>
          <w:rPrChange w:id="2144" w:author="user" w:date="2014-05-25T12:30:00Z">
            <w:rPr/>
          </w:rPrChange>
        </w:rPr>
        <w:t xml:space="preserve">}. We leverage Thorsten </w:t>
      </w:r>
      <w:proofErr w:type="spellStart"/>
      <w:r w:rsidRPr="009B063D">
        <w:rPr>
          <w:sz w:val="28"/>
          <w:szCs w:val="28"/>
          <w:rPrChange w:id="2145" w:author="user" w:date="2014-05-25T12:30:00Z">
            <w:rPr/>
          </w:rPrChange>
        </w:rPr>
        <w:t>Joachims's</w:t>
      </w:r>
      <w:proofErr w:type="spellEnd"/>
      <w:r w:rsidRPr="009B063D">
        <w:rPr>
          <w:sz w:val="28"/>
          <w:szCs w:val="28"/>
          <w:rPrChange w:id="2146" w:author="user" w:date="2014-05-25T12:30:00Z">
            <w:rPr/>
          </w:rPrChange>
        </w:rPr>
        <w:t xml:space="preserve"> implementation called $SVM</w:t>
      </w:r>
      <w:proofErr w:type="gramStart"/>
      <w:r w:rsidRPr="009B063D">
        <w:rPr>
          <w:sz w:val="28"/>
          <w:szCs w:val="28"/>
          <w:rPrChange w:id="2147" w:author="user" w:date="2014-05-25T12:30:00Z">
            <w:rPr/>
          </w:rPrChange>
        </w:rPr>
        <w:t>^{</w:t>
      </w:r>
      <w:proofErr w:type="gramEnd"/>
      <w:r w:rsidRPr="009B063D">
        <w:rPr>
          <w:sz w:val="28"/>
          <w:szCs w:val="28"/>
          <w:rPrChange w:id="2148" w:author="user" w:date="2014-05-25T12:30:00Z">
            <w:rPr/>
          </w:rPrChange>
        </w:rPr>
        <w:t>hmm}$ \cite{Joachims2008}. $SVM</w:t>
      </w:r>
      <w:proofErr w:type="gramStart"/>
      <w:r w:rsidRPr="009B063D">
        <w:rPr>
          <w:sz w:val="28"/>
          <w:szCs w:val="28"/>
          <w:rPrChange w:id="2149" w:author="user" w:date="2014-05-25T12:30:00Z">
            <w:rPr/>
          </w:rPrChange>
        </w:rPr>
        <w:t>^{</w:t>
      </w:r>
      <w:proofErr w:type="gramEnd"/>
      <w:r w:rsidRPr="009B063D">
        <w:rPr>
          <w:sz w:val="28"/>
          <w:szCs w:val="28"/>
          <w:rPrChange w:id="2150" w:author="user" w:date="2014-05-25T12:30:00Z">
            <w:rPr/>
          </w:rPrChange>
        </w:rPr>
        <w:t>hmm}$ is an implementation of structural SVMs for sequence tagging \cite{svm2003} using the training algorithm described in \cite{svm2005} and \cite{svm2009}. The $SVM</w:t>
      </w:r>
      <w:proofErr w:type="gramStart"/>
      <w:r w:rsidRPr="009B063D">
        <w:rPr>
          <w:sz w:val="28"/>
          <w:szCs w:val="28"/>
          <w:rPrChange w:id="2151" w:author="user" w:date="2014-05-25T12:30:00Z">
            <w:rPr/>
          </w:rPrChange>
        </w:rPr>
        <w:t>^{</w:t>
      </w:r>
      <w:proofErr w:type="gramEnd"/>
      <w:r w:rsidRPr="009B063D">
        <w:rPr>
          <w:sz w:val="28"/>
          <w:szCs w:val="28"/>
          <w:rPrChange w:id="2152" w:author="user" w:date="2014-05-25T12:30:00Z">
            <w:rPr/>
          </w:rPrChange>
        </w:rPr>
        <w:t>hmm}$ package contains a SVM-HMM training program called \</w:t>
      </w:r>
      <w:proofErr w:type="spellStart"/>
      <w:r w:rsidRPr="009B063D">
        <w:rPr>
          <w:sz w:val="28"/>
          <w:szCs w:val="28"/>
          <w:rPrChange w:id="2153" w:author="user" w:date="2014-05-25T12:30:00Z">
            <w:rPr/>
          </w:rPrChange>
        </w:rPr>
        <w:t>texttt</w:t>
      </w:r>
      <w:proofErr w:type="spellEnd"/>
      <w:r w:rsidRPr="009B063D">
        <w:rPr>
          <w:sz w:val="28"/>
          <w:szCs w:val="28"/>
          <w:rPrChange w:id="2154" w:author="user" w:date="2014-05-25T12:30:00Z">
            <w:rPr/>
          </w:rPrChange>
        </w:rPr>
        <w:t>{</w:t>
      </w:r>
      <w:proofErr w:type="spellStart"/>
      <w:r w:rsidRPr="009B063D">
        <w:rPr>
          <w:sz w:val="28"/>
          <w:szCs w:val="28"/>
          <w:rPrChange w:id="2155" w:author="user" w:date="2014-05-25T12:30:00Z">
            <w:rPr/>
          </w:rPrChange>
        </w:rPr>
        <w:t>svm</w:t>
      </w:r>
      <w:proofErr w:type="spellEnd"/>
      <w:r w:rsidRPr="009B063D">
        <w:rPr>
          <w:sz w:val="28"/>
          <w:szCs w:val="28"/>
          <w:rPrChange w:id="2156" w:author="user" w:date="2014-05-25T12:30:00Z">
            <w:rPr/>
          </w:rPrChange>
        </w:rPr>
        <w:t xml:space="preserve">\_hmm\_learn} and a </w:t>
      </w:r>
      <w:r w:rsidRPr="009B063D">
        <w:rPr>
          <w:sz w:val="28"/>
          <w:szCs w:val="28"/>
          <w:rPrChange w:id="2157" w:author="user" w:date="2014-05-25T12:30:00Z">
            <w:rPr/>
          </w:rPrChange>
        </w:rPr>
        <w:lastRenderedPageBreak/>
        <w:t>prediction program called \</w:t>
      </w:r>
      <w:proofErr w:type="spellStart"/>
      <w:r w:rsidRPr="009B063D">
        <w:rPr>
          <w:sz w:val="28"/>
          <w:szCs w:val="28"/>
          <w:rPrChange w:id="2158" w:author="user" w:date="2014-05-25T12:30:00Z">
            <w:rPr/>
          </w:rPrChange>
        </w:rPr>
        <w:t>texttt</w:t>
      </w:r>
      <w:proofErr w:type="spellEnd"/>
      <w:r w:rsidRPr="009B063D">
        <w:rPr>
          <w:sz w:val="28"/>
          <w:szCs w:val="28"/>
          <w:rPrChange w:id="2159" w:author="user" w:date="2014-05-25T12:30:00Z">
            <w:rPr/>
          </w:rPrChange>
        </w:rPr>
        <w:t>{</w:t>
      </w:r>
      <w:proofErr w:type="spellStart"/>
      <w:r w:rsidRPr="009B063D">
        <w:rPr>
          <w:sz w:val="28"/>
          <w:szCs w:val="28"/>
          <w:rPrChange w:id="2160" w:author="user" w:date="2014-05-25T12:30:00Z">
            <w:rPr/>
          </w:rPrChange>
        </w:rPr>
        <w:t>svm</w:t>
      </w:r>
      <w:proofErr w:type="spellEnd"/>
      <w:r w:rsidRPr="009B063D">
        <w:rPr>
          <w:sz w:val="28"/>
          <w:szCs w:val="28"/>
          <w:rPrChange w:id="2161" w:author="user" w:date="2014-05-25T12:30:00Z">
            <w:rPr/>
          </w:rPrChange>
        </w:rPr>
        <w:t xml:space="preserve">\_hmm\_classify}. For architectural simplicity, we train one model for each performance </w:t>
      </w:r>
      <w:del w:id="2162" w:author="user" w:date="2014-05-25T19:28:00Z">
        <w:r w:rsidRPr="009B063D" w:rsidDel="004E7ED5">
          <w:rPr>
            <w:sz w:val="28"/>
            <w:szCs w:val="28"/>
            <w:rPrChange w:id="2163" w:author="user" w:date="2014-05-25T12:30:00Z">
              <w:rPr/>
            </w:rPrChange>
          </w:rPr>
          <w:delText>feature,</w:delText>
        </w:r>
      </w:del>
      <w:ins w:id="2164" w:author="user" w:date="2014-05-25T19:28:00Z">
        <w:r w:rsidR="004E7ED5" w:rsidRPr="004E7ED5">
          <w:rPr>
            <w:sz w:val="28"/>
            <w:szCs w:val="28"/>
          </w:rPr>
          <w:t>feature;</w:t>
        </w:r>
      </w:ins>
      <w:r w:rsidRPr="009B063D">
        <w:rPr>
          <w:sz w:val="28"/>
          <w:szCs w:val="28"/>
          <w:rPrChange w:id="2165" w:author="user" w:date="2014-05-25T12:30:00Z">
            <w:rPr/>
          </w:rPrChange>
        </w:rPr>
        <w:t xml:space="preserve"> each model uses all the score features to predict a single performance feature. The \</w:t>
      </w:r>
      <w:proofErr w:type="spellStart"/>
      <w:r w:rsidRPr="009B063D">
        <w:rPr>
          <w:sz w:val="28"/>
          <w:szCs w:val="28"/>
          <w:rPrChange w:id="2166" w:author="user" w:date="2014-05-25T12:30:00Z">
            <w:rPr/>
          </w:rPrChange>
        </w:rPr>
        <w:t>texttt</w:t>
      </w:r>
      <w:proofErr w:type="spellEnd"/>
      <w:r w:rsidRPr="009B063D">
        <w:rPr>
          <w:sz w:val="28"/>
          <w:szCs w:val="28"/>
          <w:rPrChange w:id="2167" w:author="user" w:date="2014-05-25T12:30:00Z">
            <w:rPr/>
          </w:rPrChange>
        </w:rPr>
        <w:t>{</w:t>
      </w:r>
      <w:proofErr w:type="spellStart"/>
      <w:r w:rsidRPr="009B063D">
        <w:rPr>
          <w:sz w:val="28"/>
          <w:szCs w:val="28"/>
          <w:rPrChange w:id="2168" w:author="user" w:date="2014-05-25T12:30:00Z">
            <w:rPr/>
          </w:rPrChange>
        </w:rPr>
        <w:t>svm</w:t>
      </w:r>
      <w:proofErr w:type="spellEnd"/>
      <w:r w:rsidRPr="009B063D">
        <w:rPr>
          <w:sz w:val="28"/>
          <w:szCs w:val="28"/>
          <w:rPrChange w:id="2169" w:author="user" w:date="2014-05-25T12:30:00Z">
            <w:rPr/>
          </w:rPrChange>
        </w:rPr>
        <w:t>\_hmm\_learn} read</w:t>
      </w:r>
      <w:ins w:id="2170" w:author="user" w:date="2014-05-25T19:28:00Z">
        <w:r w:rsidR="004E7ED5">
          <w:rPr>
            <w:rFonts w:hint="eastAsia"/>
            <w:sz w:val="28"/>
            <w:szCs w:val="28"/>
          </w:rPr>
          <w:t>s</w:t>
        </w:r>
      </w:ins>
      <w:r w:rsidRPr="009B063D">
        <w:rPr>
          <w:sz w:val="28"/>
          <w:szCs w:val="28"/>
          <w:rPrChange w:id="2171" w:author="user" w:date="2014-05-25T12:30:00Z">
            <w:rPr/>
          </w:rPrChange>
        </w:rPr>
        <w:t xml:space="preserve"> the features from a file</w:t>
      </w:r>
      <w:ins w:id="2172" w:author="user" w:date="2014-05-25T19:29:00Z">
        <w:r w:rsidR="004E7ED5">
          <w:rPr>
            <w:rFonts w:hint="eastAsia"/>
            <w:sz w:val="28"/>
            <w:szCs w:val="28"/>
          </w:rPr>
          <w:t xml:space="preserve"> </w:t>
        </w:r>
      </w:ins>
      <w:del w:id="2173" w:author="user" w:date="2014-05-25T19:29:00Z">
        <w:r w:rsidRPr="009B063D" w:rsidDel="004E7ED5">
          <w:rPr>
            <w:sz w:val="28"/>
            <w:szCs w:val="28"/>
            <w:rPrChange w:id="2174" w:author="user" w:date="2014-05-25T12:30:00Z">
              <w:rPr/>
            </w:rPrChange>
          </w:rPr>
          <w:delText xml:space="preserve">  </w:delText>
        </w:r>
      </w:del>
      <w:r w:rsidRPr="009B063D">
        <w:rPr>
          <w:sz w:val="28"/>
          <w:szCs w:val="28"/>
          <w:rPrChange w:id="2175" w:author="user" w:date="2014-05-25T12:30:00Z">
            <w:rPr/>
          </w:rPrChange>
        </w:rPr>
        <w:t>in the following format:</w:t>
      </w:r>
    </w:p>
    <w:p w:rsidR="00640F9D" w:rsidRPr="009B063D" w:rsidRDefault="00640F9D" w:rsidP="00640F9D">
      <w:pPr>
        <w:pStyle w:val="PreformattedText"/>
        <w:rPr>
          <w:sz w:val="28"/>
          <w:szCs w:val="28"/>
          <w:rPrChange w:id="2176" w:author="user" w:date="2014-05-25T12:30:00Z">
            <w:rPr/>
          </w:rPrChange>
        </w:rPr>
      </w:pPr>
      <w:r w:rsidRPr="009B063D">
        <w:rPr>
          <w:sz w:val="28"/>
          <w:szCs w:val="28"/>
          <w:rPrChange w:id="2177" w:author="user" w:date="2014-05-25T12:30:00Z">
            <w:rPr/>
          </w:rPrChange>
        </w:rPr>
        <w:t xml:space="preserve">Each line represents features for a note in time order, </w:t>
      </w:r>
      <w:ins w:id="2178" w:author="user" w:date="2014-05-25T19:29:00Z">
        <w:r w:rsidR="004E7ED5">
          <w:rPr>
            <w:rFonts w:hint="eastAsia"/>
            <w:sz w:val="28"/>
            <w:szCs w:val="28"/>
          </w:rPr>
          <w:t xml:space="preserve">and the </w:t>
        </w:r>
      </w:ins>
      <w:r w:rsidRPr="009B063D">
        <w:rPr>
          <w:sz w:val="28"/>
          <w:szCs w:val="28"/>
          <w:rPrChange w:id="2179" w:author="user" w:date="2014-05-25T12:30:00Z">
            <w:rPr/>
          </w:rPrChange>
        </w:rPr>
        <w:t xml:space="preserve">format </w:t>
      </w:r>
      <w:ins w:id="2180" w:author="user" w:date="2014-05-25T19:29:00Z">
        <w:r w:rsidR="004E7ED5">
          <w:rPr>
            <w:rFonts w:hint="eastAsia"/>
            <w:sz w:val="28"/>
            <w:szCs w:val="28"/>
          </w:rPr>
          <w:t xml:space="preserve">is </w:t>
        </w:r>
      </w:ins>
      <w:r w:rsidRPr="009B063D">
        <w:rPr>
          <w:sz w:val="28"/>
          <w:szCs w:val="28"/>
          <w:rPrChange w:id="2181" w:author="user" w:date="2014-05-25T12:30:00Z">
            <w:rPr/>
          </w:rPrChange>
        </w:rPr>
        <w:t>as</w:t>
      </w:r>
    </w:p>
    <w:p w:rsidR="00640F9D" w:rsidRPr="009B063D" w:rsidRDefault="00640F9D" w:rsidP="00640F9D">
      <w:pPr>
        <w:pStyle w:val="PreformattedText"/>
        <w:rPr>
          <w:sz w:val="28"/>
          <w:szCs w:val="28"/>
          <w:rPrChange w:id="2182" w:author="user" w:date="2014-05-25T12:30:00Z">
            <w:rPr/>
          </w:rPrChange>
        </w:rPr>
      </w:pPr>
      <w:r w:rsidRPr="009B063D">
        <w:rPr>
          <w:sz w:val="28"/>
          <w:szCs w:val="28"/>
          <w:rPrChange w:id="2183" w:author="user" w:date="2014-05-25T12:30:00Z">
            <w:rPr/>
          </w:rPrChange>
        </w:rPr>
        <w:t>\begin{</w:t>
      </w:r>
      <w:proofErr w:type="spellStart"/>
      <w:r w:rsidRPr="009B063D">
        <w:rPr>
          <w:sz w:val="28"/>
          <w:szCs w:val="28"/>
          <w:rPrChange w:id="2184" w:author="user" w:date="2014-05-25T12:30:00Z">
            <w:rPr/>
          </w:rPrChange>
        </w:rPr>
        <w:t>lstlisting</w:t>
      </w:r>
      <w:proofErr w:type="spellEnd"/>
      <w:r w:rsidRPr="009B063D">
        <w:rPr>
          <w:sz w:val="28"/>
          <w:szCs w:val="28"/>
          <w:rPrChange w:id="2185" w:author="user" w:date="2014-05-25T12:30:00Z">
            <w:rPr/>
          </w:rPrChange>
        </w:rPr>
        <w:t>}[style=</w:t>
      </w:r>
      <w:proofErr w:type="spellStart"/>
      <w:r w:rsidRPr="009B063D">
        <w:rPr>
          <w:sz w:val="28"/>
          <w:szCs w:val="28"/>
          <w:rPrChange w:id="2186" w:author="user" w:date="2014-05-25T12:30:00Z">
            <w:rPr/>
          </w:rPrChange>
        </w:rPr>
        <w:t>nonumbers</w:t>
      </w:r>
      <w:proofErr w:type="spellEnd"/>
      <w:r w:rsidRPr="009B063D">
        <w:rPr>
          <w:sz w:val="28"/>
          <w:szCs w:val="28"/>
          <w:rPrChange w:id="2187" w:author="user" w:date="2014-05-25T12:30:00Z">
            <w:rPr/>
          </w:rPrChange>
        </w:rPr>
        <w:t>]</w:t>
      </w:r>
    </w:p>
    <w:p w:rsidR="00640F9D" w:rsidRPr="009B063D" w:rsidRDefault="00640F9D" w:rsidP="00640F9D">
      <w:pPr>
        <w:pStyle w:val="PreformattedText"/>
        <w:rPr>
          <w:sz w:val="28"/>
          <w:szCs w:val="28"/>
          <w:rPrChange w:id="2188" w:author="user" w:date="2014-05-25T12:30:00Z">
            <w:rPr/>
          </w:rPrChange>
        </w:rPr>
      </w:pPr>
      <w:r w:rsidRPr="009B063D">
        <w:rPr>
          <w:sz w:val="28"/>
          <w:szCs w:val="28"/>
          <w:rPrChange w:id="2189" w:author="user" w:date="2014-05-25T12:30:00Z">
            <w:rPr/>
          </w:rPrChange>
        </w:rPr>
        <w:tab/>
        <w:t xml:space="preserve">PERF </w:t>
      </w:r>
      <w:proofErr w:type="spellStart"/>
      <w:r w:rsidRPr="009B063D">
        <w:rPr>
          <w:sz w:val="28"/>
          <w:szCs w:val="28"/>
          <w:rPrChange w:id="2190" w:author="user" w:date="2014-05-25T12:30:00Z">
            <w:rPr/>
          </w:rPrChange>
        </w:rPr>
        <w:t>qid</w:t>
      </w:r>
      <w:proofErr w:type="gramStart"/>
      <w:r w:rsidRPr="009B063D">
        <w:rPr>
          <w:sz w:val="28"/>
          <w:szCs w:val="28"/>
          <w:rPrChange w:id="2191" w:author="user" w:date="2014-05-25T12:30:00Z">
            <w:rPr/>
          </w:rPrChange>
        </w:rPr>
        <w:t>:EXNUM</w:t>
      </w:r>
      <w:proofErr w:type="spellEnd"/>
      <w:proofErr w:type="gramEnd"/>
      <w:r w:rsidRPr="009B063D">
        <w:rPr>
          <w:sz w:val="28"/>
          <w:szCs w:val="28"/>
          <w:rPrChange w:id="2192" w:author="user" w:date="2014-05-25T12:30:00Z">
            <w:rPr/>
          </w:rPrChange>
        </w:rPr>
        <w:t xml:space="preserve"> FEAT1:FEAT1_VAL FEAT2:FEAT2_VAL ... #comment</w:t>
      </w:r>
    </w:p>
    <w:p w:rsidR="00640F9D" w:rsidRPr="009B063D" w:rsidRDefault="00640F9D" w:rsidP="00640F9D">
      <w:pPr>
        <w:pStyle w:val="PreformattedText"/>
        <w:rPr>
          <w:sz w:val="28"/>
          <w:szCs w:val="28"/>
          <w:rPrChange w:id="2193" w:author="user" w:date="2014-05-25T12:30:00Z">
            <w:rPr/>
          </w:rPrChange>
        </w:rPr>
      </w:pPr>
      <w:r w:rsidRPr="009B063D">
        <w:rPr>
          <w:sz w:val="28"/>
          <w:szCs w:val="28"/>
          <w:rPrChange w:id="2194" w:author="user" w:date="2014-05-25T12:30:00Z">
            <w:rPr/>
          </w:rPrChange>
        </w:rPr>
        <w:t>\end{</w:t>
      </w:r>
      <w:proofErr w:type="spellStart"/>
      <w:r w:rsidRPr="009B063D">
        <w:rPr>
          <w:sz w:val="28"/>
          <w:szCs w:val="28"/>
          <w:rPrChange w:id="2195" w:author="user" w:date="2014-05-25T12:30:00Z">
            <w:rPr/>
          </w:rPrChange>
        </w:rPr>
        <w:t>lstlisting</w:t>
      </w:r>
      <w:proofErr w:type="spellEnd"/>
      <w:r w:rsidRPr="009B063D">
        <w:rPr>
          <w:sz w:val="28"/>
          <w:szCs w:val="28"/>
          <w:rPrChange w:id="2196" w:author="user" w:date="2014-05-25T12:30:00Z">
            <w:rPr/>
          </w:rPrChange>
        </w:rPr>
        <w:t>}</w:t>
      </w:r>
    </w:p>
    <w:p w:rsidR="00640F9D" w:rsidRPr="009B063D" w:rsidRDefault="00640F9D" w:rsidP="00640F9D">
      <w:pPr>
        <w:pStyle w:val="PreformattedText"/>
        <w:rPr>
          <w:sz w:val="28"/>
          <w:szCs w:val="28"/>
          <w:rPrChange w:id="2197" w:author="user" w:date="2014-05-25T12:30:00Z">
            <w:rPr/>
          </w:rPrChange>
        </w:rPr>
      </w:pPr>
      <w:r w:rsidRPr="009B063D">
        <w:rPr>
          <w:sz w:val="28"/>
          <w:szCs w:val="28"/>
          <w:rPrChange w:id="2198" w:author="user" w:date="2014-05-25T12:30:00Z">
            <w:rPr/>
          </w:rPrChange>
        </w:rPr>
        <w:t>\</w:t>
      </w:r>
      <w:proofErr w:type="spellStart"/>
      <w:r w:rsidRPr="009B063D">
        <w:rPr>
          <w:sz w:val="28"/>
          <w:szCs w:val="28"/>
          <w:rPrChange w:id="2199" w:author="user" w:date="2014-05-25T12:30:00Z">
            <w:rPr/>
          </w:rPrChange>
        </w:rPr>
        <w:t>texttt</w:t>
      </w:r>
      <w:proofErr w:type="spellEnd"/>
      <w:r w:rsidRPr="009B063D">
        <w:rPr>
          <w:sz w:val="28"/>
          <w:szCs w:val="28"/>
          <w:rPrChange w:id="2200" w:author="user" w:date="2014-05-25T12:30:00Z">
            <w:rPr/>
          </w:rPrChange>
        </w:rPr>
        <w:t>{PERF} is a quantized performance feature. The \</w:t>
      </w:r>
      <w:proofErr w:type="spellStart"/>
      <w:r w:rsidRPr="009B063D">
        <w:rPr>
          <w:sz w:val="28"/>
          <w:szCs w:val="28"/>
          <w:rPrChange w:id="2201" w:author="user" w:date="2014-05-25T12:30:00Z">
            <w:rPr/>
          </w:rPrChange>
        </w:rPr>
        <w:t>texttt</w:t>
      </w:r>
      <w:proofErr w:type="spellEnd"/>
      <w:r w:rsidRPr="009B063D">
        <w:rPr>
          <w:sz w:val="28"/>
          <w:szCs w:val="28"/>
          <w:rPrChange w:id="2202" w:author="user" w:date="2014-05-25T12:30:00Z">
            <w:rPr/>
          </w:rPrChange>
        </w:rPr>
        <w:t>{EXNUM} after \</w:t>
      </w:r>
      <w:proofErr w:type="spellStart"/>
      <w:r w:rsidRPr="009B063D">
        <w:rPr>
          <w:sz w:val="28"/>
          <w:szCs w:val="28"/>
          <w:rPrChange w:id="2203" w:author="user" w:date="2014-05-25T12:30:00Z">
            <w:rPr/>
          </w:rPrChange>
        </w:rPr>
        <w:t>texttt</w:t>
      </w:r>
      <w:proofErr w:type="spellEnd"/>
      <w:r w:rsidRPr="009B063D">
        <w:rPr>
          <w:sz w:val="28"/>
          <w:szCs w:val="28"/>
          <w:rPrChange w:id="2204" w:author="user" w:date="2014-05-25T12:30:00Z">
            <w:rPr/>
          </w:rPrChange>
        </w:rPr>
        <w:t>{</w:t>
      </w:r>
      <w:proofErr w:type="spellStart"/>
      <w:proofErr w:type="gramStart"/>
      <w:r w:rsidRPr="009B063D">
        <w:rPr>
          <w:sz w:val="28"/>
          <w:szCs w:val="28"/>
          <w:rPrChange w:id="2205" w:author="user" w:date="2014-05-25T12:30:00Z">
            <w:rPr/>
          </w:rPrChange>
        </w:rPr>
        <w:t>qid</w:t>
      </w:r>
      <w:proofErr w:type="spellEnd"/>
      <w:r w:rsidRPr="009B063D">
        <w:rPr>
          <w:sz w:val="28"/>
          <w:szCs w:val="28"/>
          <w:rPrChange w:id="2206" w:author="user" w:date="2014-05-25T12:30:00Z">
            <w:rPr/>
          </w:rPrChange>
        </w:rPr>
        <w:t>:</w:t>
      </w:r>
      <w:proofErr w:type="gramEnd"/>
      <w:r w:rsidRPr="009B063D">
        <w:rPr>
          <w:sz w:val="28"/>
          <w:szCs w:val="28"/>
          <w:rPrChange w:id="2207" w:author="user" w:date="2014-05-25T12:30:00Z">
            <w:rPr/>
          </w:rPrChange>
        </w:rPr>
        <w:t>} identifies the phrases, all notes in a phrase will have the same \</w:t>
      </w:r>
      <w:proofErr w:type="spellStart"/>
      <w:r w:rsidRPr="009B063D">
        <w:rPr>
          <w:sz w:val="28"/>
          <w:szCs w:val="28"/>
          <w:rPrChange w:id="2208" w:author="user" w:date="2014-05-25T12:30:00Z">
            <w:rPr/>
          </w:rPrChange>
        </w:rPr>
        <w:t>texttt</w:t>
      </w:r>
      <w:proofErr w:type="spellEnd"/>
      <w:r w:rsidRPr="009B063D">
        <w:rPr>
          <w:sz w:val="28"/>
          <w:szCs w:val="28"/>
          <w:rPrChange w:id="2209" w:author="user" w:date="2014-05-25T12:30:00Z">
            <w:rPr/>
          </w:rPrChange>
        </w:rPr>
        <w:t>{</w:t>
      </w:r>
      <w:proofErr w:type="spellStart"/>
      <w:r w:rsidRPr="009B063D">
        <w:rPr>
          <w:sz w:val="28"/>
          <w:szCs w:val="28"/>
          <w:rPrChange w:id="2210" w:author="user" w:date="2014-05-25T12:30:00Z">
            <w:rPr/>
          </w:rPrChange>
        </w:rPr>
        <w:t>qid:EXNUM</w:t>
      </w:r>
      <w:proofErr w:type="spellEnd"/>
      <w:r w:rsidRPr="009B063D">
        <w:rPr>
          <w:sz w:val="28"/>
          <w:szCs w:val="28"/>
          <w:rPrChange w:id="2211" w:author="user" w:date="2014-05-25T12:30:00Z">
            <w:rPr/>
          </w:rPrChange>
        </w:rPr>
        <w:t>} identifier. Following the identifier are quantized score features, denote</w:t>
      </w:r>
      <w:ins w:id="2212" w:author="user" w:date="2014-05-25T19:29:00Z">
        <w:r w:rsidR="004E7ED5">
          <w:rPr>
            <w:rFonts w:hint="eastAsia"/>
            <w:sz w:val="28"/>
            <w:szCs w:val="28"/>
          </w:rPr>
          <w:t>d</w:t>
        </w:r>
      </w:ins>
      <w:r w:rsidRPr="009B063D">
        <w:rPr>
          <w:sz w:val="28"/>
          <w:szCs w:val="28"/>
          <w:rPrChange w:id="2213" w:author="user" w:date="2014-05-25T12:30:00Z">
            <w:rPr/>
          </w:rPrChange>
        </w:rPr>
        <w:t xml:space="preserve"> as \</w:t>
      </w:r>
      <w:proofErr w:type="spellStart"/>
      <w:r w:rsidRPr="009B063D">
        <w:rPr>
          <w:sz w:val="28"/>
          <w:szCs w:val="28"/>
          <w:rPrChange w:id="2214" w:author="user" w:date="2014-05-25T12:30:00Z">
            <w:rPr/>
          </w:rPrChange>
        </w:rPr>
        <w:t>texttt</w:t>
      </w:r>
      <w:proofErr w:type="spellEnd"/>
      <w:r w:rsidRPr="009B063D">
        <w:rPr>
          <w:sz w:val="28"/>
          <w:szCs w:val="28"/>
          <w:rPrChange w:id="2215" w:author="user" w:date="2014-05-25T12:30:00Z">
            <w:rPr/>
          </w:rPrChange>
        </w:rPr>
        <w:t xml:space="preserve">{feature </w:t>
      </w:r>
      <w:proofErr w:type="gramStart"/>
      <w:r w:rsidRPr="009B063D">
        <w:rPr>
          <w:sz w:val="28"/>
          <w:szCs w:val="28"/>
          <w:rPrChange w:id="2216" w:author="user" w:date="2014-05-25T12:30:00Z">
            <w:rPr/>
          </w:rPrChange>
        </w:rPr>
        <w:t>name :</w:t>
      </w:r>
      <w:proofErr w:type="gramEnd"/>
      <w:r w:rsidRPr="009B063D">
        <w:rPr>
          <w:sz w:val="28"/>
          <w:szCs w:val="28"/>
          <w:rPrChange w:id="2217" w:author="user" w:date="2014-05-25T12:30:00Z">
            <w:rPr/>
          </w:rPrChange>
        </w:rPr>
        <w:t xml:space="preserve"> feature value}, </w:t>
      </w:r>
      <w:ins w:id="2218" w:author="user" w:date="2014-05-25T19:30:00Z">
        <w:r w:rsidR="004E7ED5">
          <w:rPr>
            <w:rFonts w:hint="eastAsia"/>
            <w:sz w:val="28"/>
            <w:szCs w:val="28"/>
          </w:rPr>
          <w:t xml:space="preserve">and </w:t>
        </w:r>
      </w:ins>
      <w:r w:rsidRPr="009B063D">
        <w:rPr>
          <w:sz w:val="28"/>
          <w:szCs w:val="28"/>
          <w:rPrChange w:id="2219" w:author="user" w:date="2014-05-25T12:30:00Z">
            <w:rPr/>
          </w:rPrChange>
        </w:rPr>
        <w:t xml:space="preserve">separated by spaces. </w:t>
      </w:r>
      <w:del w:id="2220" w:author="user" w:date="2014-05-25T19:30:00Z">
        <w:r w:rsidRPr="009B063D" w:rsidDel="004E7ED5">
          <w:rPr>
            <w:sz w:val="28"/>
            <w:szCs w:val="28"/>
            <w:rPrChange w:id="2221" w:author="user" w:date="2014-05-25T12:30:00Z">
              <w:rPr/>
            </w:rPrChange>
          </w:rPr>
          <w:delText xml:space="preserve">And </w:delText>
        </w:r>
      </w:del>
      <w:ins w:id="2222" w:author="user" w:date="2014-05-25T19:30:00Z">
        <w:r w:rsidR="004E7ED5">
          <w:rPr>
            <w:rFonts w:hint="eastAsia"/>
            <w:sz w:val="28"/>
            <w:szCs w:val="28"/>
          </w:rPr>
          <w:t>The</w:t>
        </w:r>
        <w:r w:rsidR="004E7ED5" w:rsidRPr="009B063D">
          <w:rPr>
            <w:sz w:val="28"/>
            <w:szCs w:val="28"/>
            <w:rPrChange w:id="2223" w:author="user" w:date="2014-05-25T12:30:00Z">
              <w:rPr/>
            </w:rPrChange>
          </w:rPr>
          <w:t xml:space="preserve"> </w:t>
        </w:r>
      </w:ins>
      <w:r w:rsidRPr="009B063D">
        <w:rPr>
          <w:sz w:val="28"/>
          <w:szCs w:val="28"/>
          <w:rPrChange w:id="2224" w:author="user" w:date="2014-05-25T12:30:00Z">
            <w:rPr/>
          </w:rPrChange>
        </w:rPr>
        <w:t>text following a \</w:t>
      </w:r>
      <w:proofErr w:type="spellStart"/>
      <w:r w:rsidRPr="009B063D">
        <w:rPr>
          <w:sz w:val="28"/>
          <w:szCs w:val="28"/>
          <w:rPrChange w:id="2225" w:author="user" w:date="2014-05-25T12:30:00Z">
            <w:rPr/>
          </w:rPrChange>
        </w:rPr>
        <w:t>texttt</w:t>
      </w:r>
      <w:proofErr w:type="spellEnd"/>
      <w:r w:rsidRPr="009B063D">
        <w:rPr>
          <w:sz w:val="28"/>
          <w:szCs w:val="28"/>
          <w:rPrChange w:id="2226" w:author="user" w:date="2014-05-25T12:30:00Z">
            <w:rPr/>
          </w:rPrChange>
        </w:rPr>
        <w:t xml:space="preserve">{\#} symbol is </w:t>
      </w:r>
      <w:ins w:id="2227" w:author="user" w:date="2014-05-25T19:30:00Z">
        <w:r w:rsidR="004E7ED5">
          <w:rPr>
            <w:rFonts w:hint="eastAsia"/>
            <w:sz w:val="28"/>
            <w:szCs w:val="28"/>
          </w:rPr>
          <w:t xml:space="preserve">treated as a </w:t>
        </w:r>
      </w:ins>
      <w:r w:rsidRPr="009B063D">
        <w:rPr>
          <w:sz w:val="28"/>
          <w:szCs w:val="28"/>
          <w:rPrChange w:id="2228" w:author="user" w:date="2014-05-25T12:30:00Z">
            <w:rPr/>
          </w:rPrChange>
        </w:rPr>
        <w:t>comment. %</w:t>
      </w:r>
      <w:proofErr w:type="gramStart"/>
      <w:r w:rsidRPr="009B063D">
        <w:rPr>
          <w:sz w:val="28"/>
          <w:szCs w:val="28"/>
          <w:rPrChange w:id="2229" w:author="user" w:date="2014-05-25T12:30:00Z">
            <w:rPr/>
          </w:rPrChange>
        </w:rPr>
        <w:t>An</w:t>
      </w:r>
      <w:proofErr w:type="gramEnd"/>
      <w:r w:rsidRPr="009B063D">
        <w:rPr>
          <w:sz w:val="28"/>
          <w:szCs w:val="28"/>
          <w:rPrChange w:id="2230" w:author="user" w:date="2014-05-25T12:30:00Z">
            <w:rPr/>
          </w:rPrChange>
        </w:rPr>
        <w:t xml:space="preserve"> example of the training file is shown in Fig. \ref{</w:t>
      </w:r>
      <w:proofErr w:type="spellStart"/>
      <w:r w:rsidRPr="009B063D">
        <w:rPr>
          <w:sz w:val="28"/>
          <w:szCs w:val="28"/>
          <w:rPrChange w:id="2231" w:author="user" w:date="2014-05-25T12:30:00Z">
            <w:rPr/>
          </w:rPrChange>
        </w:rPr>
        <w:t>fig:expinput</w:t>
      </w:r>
      <w:proofErr w:type="spellEnd"/>
      <w:r w:rsidRPr="009B063D">
        <w:rPr>
          <w:sz w:val="28"/>
          <w:szCs w:val="28"/>
          <w:rPrChange w:id="2232" w:author="user" w:date="2014-05-25T12:30:00Z">
            <w:rPr/>
          </w:rPrChange>
        </w:rPr>
        <w:t>}</w:t>
      </w:r>
    </w:p>
    <w:p w:rsidR="00640F9D" w:rsidRPr="009B063D" w:rsidRDefault="00640F9D" w:rsidP="00640F9D">
      <w:pPr>
        <w:pStyle w:val="PreformattedText"/>
        <w:rPr>
          <w:sz w:val="28"/>
          <w:szCs w:val="28"/>
          <w:rPrChange w:id="2233" w:author="user" w:date="2014-05-25T12:30:00Z">
            <w:rPr/>
          </w:rPrChange>
        </w:rPr>
      </w:pPr>
    </w:p>
    <w:p w:rsidR="00640F9D" w:rsidRPr="009B063D" w:rsidRDefault="00640F9D" w:rsidP="00640F9D">
      <w:pPr>
        <w:pStyle w:val="PreformattedText"/>
        <w:rPr>
          <w:sz w:val="28"/>
          <w:szCs w:val="28"/>
          <w:rPrChange w:id="2234" w:author="user" w:date="2014-05-25T12:30:00Z">
            <w:rPr/>
          </w:rPrChange>
        </w:rPr>
      </w:pPr>
    </w:p>
    <w:p w:rsidR="00640F9D" w:rsidRPr="009B063D" w:rsidRDefault="00640F9D" w:rsidP="00640F9D">
      <w:pPr>
        <w:pStyle w:val="PreformattedText"/>
        <w:rPr>
          <w:sz w:val="28"/>
          <w:szCs w:val="28"/>
          <w:rPrChange w:id="2235" w:author="user" w:date="2014-05-25T12:30:00Z">
            <w:rPr/>
          </w:rPrChange>
        </w:rPr>
      </w:pPr>
    </w:p>
    <w:p w:rsidR="00640F9D" w:rsidRPr="009B063D" w:rsidRDefault="00640F9D" w:rsidP="00640F9D">
      <w:pPr>
        <w:pStyle w:val="PreformattedText"/>
        <w:rPr>
          <w:sz w:val="28"/>
          <w:szCs w:val="28"/>
          <w:rPrChange w:id="2236" w:author="user" w:date="2014-05-25T12:30:00Z">
            <w:rPr/>
          </w:rPrChange>
        </w:rPr>
      </w:pPr>
      <w:r w:rsidRPr="009B063D">
        <w:rPr>
          <w:sz w:val="28"/>
          <w:szCs w:val="28"/>
          <w:rPrChange w:id="2237" w:author="user" w:date="2014-05-25T12:30:00Z">
            <w:rPr/>
          </w:rPrChange>
        </w:rPr>
        <w:t>There are some key parameters need</w:t>
      </w:r>
      <w:del w:id="2238" w:author="user" w:date="2014-05-25T19:30:00Z">
        <w:r w:rsidRPr="009B063D" w:rsidDel="004E7ED5">
          <w:rPr>
            <w:sz w:val="28"/>
            <w:szCs w:val="28"/>
            <w:rPrChange w:id="2239" w:author="user" w:date="2014-05-25T12:30:00Z">
              <w:rPr/>
            </w:rPrChange>
          </w:rPr>
          <w:delText>ed</w:delText>
        </w:r>
      </w:del>
      <w:r w:rsidRPr="009B063D">
        <w:rPr>
          <w:sz w:val="28"/>
          <w:szCs w:val="28"/>
          <w:rPrChange w:id="2240" w:author="user" w:date="2014-05-25T12:30:00Z">
            <w:rPr/>
          </w:rPrChange>
        </w:rPr>
        <w:t xml:space="preserve"> to be adjusted for the training program. </w:t>
      </w:r>
      <w:del w:id="2241" w:author="user" w:date="2014-05-25T19:31:00Z">
        <w:r w:rsidRPr="009B063D" w:rsidDel="004E7ED5">
          <w:rPr>
            <w:sz w:val="28"/>
            <w:szCs w:val="28"/>
            <w:rPrChange w:id="2242" w:author="user" w:date="2014-05-25T12:30:00Z">
              <w:rPr/>
            </w:rPrChange>
          </w:rPr>
          <w:delText xml:space="preserve">First </w:delText>
        </w:r>
      </w:del>
      <w:ins w:id="2243" w:author="user" w:date="2014-05-25T19:31:00Z">
        <w:r w:rsidR="004E7ED5">
          <w:rPr>
            <w:rFonts w:hint="eastAsia"/>
            <w:sz w:val="28"/>
            <w:szCs w:val="28"/>
          </w:rPr>
          <w:t>The f</w:t>
        </w:r>
        <w:r w:rsidR="004E7ED5" w:rsidRPr="009B063D">
          <w:rPr>
            <w:sz w:val="28"/>
            <w:szCs w:val="28"/>
            <w:rPrChange w:id="2244" w:author="user" w:date="2014-05-25T12:30:00Z">
              <w:rPr/>
            </w:rPrChange>
          </w:rPr>
          <w:t xml:space="preserve">irst </w:t>
        </w:r>
        <w:r w:rsidR="004E7ED5">
          <w:rPr>
            <w:rFonts w:hint="eastAsia"/>
            <w:sz w:val="28"/>
            <w:szCs w:val="28"/>
          </w:rPr>
          <w:t xml:space="preserve">is </w:t>
        </w:r>
      </w:ins>
      <w:r w:rsidRPr="009B063D">
        <w:rPr>
          <w:sz w:val="28"/>
          <w:szCs w:val="28"/>
          <w:rPrChange w:id="2245" w:author="user" w:date="2014-05-25T12:30:00Z">
            <w:rPr/>
          </w:rPrChange>
        </w:rPr>
        <w:t xml:space="preserve">the $C$ parameter in SVM, which controls the trade-off between lowering training error and maximizing margin. Larger C </w:t>
      </w:r>
      <w:del w:id="2246" w:author="user" w:date="2014-05-25T19:32:00Z">
        <w:r w:rsidRPr="009B063D" w:rsidDel="004E7ED5">
          <w:rPr>
            <w:sz w:val="28"/>
            <w:szCs w:val="28"/>
            <w:rPrChange w:id="2247" w:author="user" w:date="2014-05-25T12:30:00Z">
              <w:rPr/>
            </w:rPrChange>
          </w:rPr>
          <w:delText xml:space="preserve">will </w:delText>
        </w:r>
      </w:del>
      <w:r w:rsidRPr="009B063D">
        <w:rPr>
          <w:sz w:val="28"/>
          <w:szCs w:val="28"/>
          <w:rPrChange w:id="2248" w:author="user" w:date="2014-05-25T12:30:00Z">
            <w:rPr/>
          </w:rPrChange>
        </w:rPr>
        <w:t xml:space="preserve">result in lower training error, but the margin may be smaller. </w:t>
      </w:r>
      <w:del w:id="2249" w:author="user" w:date="2014-05-25T19:32:00Z">
        <w:r w:rsidRPr="009B063D" w:rsidDel="004E7ED5">
          <w:rPr>
            <w:sz w:val="28"/>
            <w:szCs w:val="28"/>
            <w:rPrChange w:id="2250" w:author="user" w:date="2014-05-25T12:30:00Z">
              <w:rPr/>
            </w:rPrChange>
          </w:rPr>
          <w:delText>Second</w:delText>
        </w:r>
      </w:del>
      <w:ins w:id="2251" w:author="user" w:date="2014-05-25T19:32:00Z">
        <w:r w:rsidR="004E7ED5">
          <w:rPr>
            <w:rFonts w:hint="eastAsia"/>
            <w:sz w:val="28"/>
            <w:szCs w:val="28"/>
          </w:rPr>
          <w:t>The s</w:t>
        </w:r>
        <w:r w:rsidR="004E7ED5" w:rsidRPr="009B063D">
          <w:rPr>
            <w:sz w:val="28"/>
            <w:szCs w:val="28"/>
            <w:rPrChange w:id="2252" w:author="user" w:date="2014-05-25T12:30:00Z">
              <w:rPr/>
            </w:rPrChange>
          </w:rPr>
          <w:t>econd</w:t>
        </w:r>
      </w:ins>
      <w:del w:id="2253" w:author="user" w:date="2014-05-25T19:32:00Z">
        <w:r w:rsidRPr="009B063D" w:rsidDel="004E7ED5">
          <w:rPr>
            <w:sz w:val="28"/>
            <w:szCs w:val="28"/>
            <w:rPrChange w:id="2254" w:author="user" w:date="2014-05-25T12:30:00Z">
              <w:rPr/>
            </w:rPrChange>
          </w:rPr>
          <w:delText>,</w:delText>
        </w:r>
      </w:del>
      <w:r w:rsidRPr="009B063D">
        <w:rPr>
          <w:sz w:val="28"/>
          <w:szCs w:val="28"/>
          <w:rPrChange w:id="2255" w:author="user" w:date="2014-05-25T12:30:00Z">
            <w:rPr/>
          </w:rPrChange>
        </w:rPr>
        <w:t xml:space="preserve"> </w:t>
      </w:r>
      <w:ins w:id="2256" w:author="user" w:date="2014-05-25T19:32:00Z">
        <w:r w:rsidR="004E7ED5">
          <w:rPr>
            <w:rFonts w:hint="eastAsia"/>
            <w:sz w:val="28"/>
            <w:szCs w:val="28"/>
          </w:rPr>
          <w:t xml:space="preserve">is </w:t>
        </w:r>
      </w:ins>
      <w:r w:rsidRPr="009B063D">
        <w:rPr>
          <w:sz w:val="28"/>
          <w:szCs w:val="28"/>
          <w:rPrChange w:id="2257" w:author="user" w:date="2014-05-25T12:30:00Z">
            <w:rPr/>
          </w:rPrChange>
        </w:rPr>
        <w:t>the $\</w:t>
      </w:r>
      <w:proofErr w:type="spellStart"/>
      <w:r w:rsidRPr="009B063D">
        <w:rPr>
          <w:sz w:val="28"/>
          <w:szCs w:val="28"/>
          <w:rPrChange w:id="2258" w:author="user" w:date="2014-05-25T12:30:00Z">
            <w:rPr/>
          </w:rPrChange>
        </w:rPr>
        <w:t>varepsilon</w:t>
      </w:r>
      <w:proofErr w:type="spellEnd"/>
      <w:r w:rsidRPr="009B063D">
        <w:rPr>
          <w:sz w:val="28"/>
          <w:szCs w:val="28"/>
          <w:rPrChange w:id="2259" w:author="user" w:date="2014-05-25T12:30:00Z">
            <w:rPr/>
          </w:rPrChange>
        </w:rPr>
        <w:t xml:space="preserve">$ parameter </w:t>
      </w:r>
      <w:ins w:id="2260" w:author="user" w:date="2014-05-25T19:33:00Z">
        <w:r w:rsidR="004E7ED5">
          <w:rPr>
            <w:rFonts w:hint="eastAsia"/>
            <w:sz w:val="28"/>
            <w:szCs w:val="28"/>
          </w:rPr>
          <w:t xml:space="preserve">that </w:t>
        </w:r>
      </w:ins>
      <w:r w:rsidRPr="009B063D">
        <w:rPr>
          <w:sz w:val="28"/>
          <w:szCs w:val="28"/>
          <w:rPrChange w:id="2261" w:author="user" w:date="2014-05-25T12:30:00Z">
            <w:rPr/>
          </w:rPrChange>
        </w:rPr>
        <w:t>controls the required precision for termination. The smaller the $\</w:t>
      </w:r>
      <w:proofErr w:type="spellStart"/>
      <w:r w:rsidRPr="009B063D">
        <w:rPr>
          <w:sz w:val="28"/>
          <w:szCs w:val="28"/>
          <w:rPrChange w:id="2262" w:author="user" w:date="2014-05-25T12:30:00Z">
            <w:rPr/>
          </w:rPrChange>
        </w:rPr>
        <w:t>varepsilon</w:t>
      </w:r>
      <w:proofErr w:type="spellEnd"/>
      <w:r w:rsidRPr="009B063D">
        <w:rPr>
          <w:sz w:val="28"/>
          <w:szCs w:val="28"/>
          <w:rPrChange w:id="2263" w:author="user" w:date="2014-05-25T12:30:00Z">
            <w:rPr/>
          </w:rPrChange>
        </w:rPr>
        <w:t>$, the higher precision, but it may require more time and computing resource</w:t>
      </w:r>
      <w:ins w:id="2264" w:author="user" w:date="2014-05-25T19:33:00Z">
        <w:r w:rsidR="004E7ED5">
          <w:rPr>
            <w:rFonts w:hint="eastAsia"/>
            <w:sz w:val="28"/>
            <w:szCs w:val="28"/>
          </w:rPr>
          <w:t>s</w:t>
        </w:r>
      </w:ins>
      <w:r w:rsidRPr="009B063D">
        <w:rPr>
          <w:sz w:val="28"/>
          <w:szCs w:val="28"/>
          <w:rPrChange w:id="2265" w:author="user" w:date="2014-05-25T12:30:00Z">
            <w:rPr/>
          </w:rPrChange>
        </w:rPr>
        <w:t>. Finally, for the HMM part of the model, the order of dependenc</w:t>
      </w:r>
      <w:del w:id="2266" w:author="user" w:date="2014-05-25T19:33:00Z">
        <w:r w:rsidRPr="009B063D" w:rsidDel="004E7ED5">
          <w:rPr>
            <w:sz w:val="28"/>
            <w:szCs w:val="28"/>
            <w:rPrChange w:id="2267" w:author="user" w:date="2014-05-25T12:30:00Z">
              <w:rPr/>
            </w:rPrChange>
          </w:rPr>
          <w:delText>i</w:delText>
        </w:r>
      </w:del>
      <w:r w:rsidRPr="009B063D">
        <w:rPr>
          <w:sz w:val="28"/>
          <w:szCs w:val="28"/>
          <w:rPrChange w:id="2268" w:author="user" w:date="2014-05-25T12:30:00Z">
            <w:rPr/>
          </w:rPrChange>
        </w:rPr>
        <w:t xml:space="preserve">es of transition states and emission states needs to be specified. In our case, both are set to defaults: </w:t>
      </w:r>
      <w:ins w:id="2269" w:author="user" w:date="2014-05-25T19:35:00Z">
        <w:r w:rsidR="004E7ED5">
          <w:rPr>
            <w:rFonts w:hint="eastAsia"/>
            <w:sz w:val="28"/>
            <w:szCs w:val="28"/>
          </w:rPr>
          <w:t xml:space="preserve">The </w:t>
        </w:r>
      </w:ins>
      <w:r w:rsidRPr="009B063D">
        <w:rPr>
          <w:sz w:val="28"/>
          <w:szCs w:val="28"/>
          <w:rPrChange w:id="2270" w:author="user" w:date="2014-05-25T12:30:00Z">
            <w:rPr/>
          </w:rPrChange>
        </w:rPr>
        <w:t xml:space="preserve">transition </w:t>
      </w:r>
      <w:del w:id="2271" w:author="user" w:date="2014-05-25T19:34:00Z">
        <w:r w:rsidRPr="009B063D" w:rsidDel="004E7ED5">
          <w:rPr>
            <w:sz w:val="28"/>
            <w:szCs w:val="28"/>
            <w:rPrChange w:id="2272" w:author="user" w:date="2014-05-25T12:30:00Z">
              <w:rPr/>
            </w:rPrChange>
          </w:rPr>
          <w:delText xml:space="preserve">dependency </w:delText>
        </w:r>
      </w:del>
      <w:ins w:id="2273" w:author="user" w:date="2014-05-25T19:34:00Z">
        <w:r w:rsidR="004E7ED5" w:rsidRPr="009B063D">
          <w:rPr>
            <w:sz w:val="28"/>
            <w:szCs w:val="28"/>
            <w:rPrChange w:id="2274" w:author="user" w:date="2014-05-25T12:30:00Z">
              <w:rPr/>
            </w:rPrChange>
          </w:rPr>
          <w:t>dependenc</w:t>
        </w:r>
        <w:r w:rsidR="004E7ED5">
          <w:rPr>
            <w:rFonts w:hint="eastAsia"/>
            <w:sz w:val="28"/>
            <w:szCs w:val="28"/>
          </w:rPr>
          <w:t>e</w:t>
        </w:r>
        <w:r w:rsidR="004E7ED5" w:rsidRPr="009B063D">
          <w:rPr>
            <w:sz w:val="28"/>
            <w:szCs w:val="28"/>
            <w:rPrChange w:id="2275" w:author="user" w:date="2014-05-25T12:30:00Z">
              <w:rPr/>
            </w:rPrChange>
          </w:rPr>
          <w:t xml:space="preserve"> </w:t>
        </w:r>
      </w:ins>
      <w:r w:rsidRPr="009B063D">
        <w:rPr>
          <w:sz w:val="28"/>
          <w:szCs w:val="28"/>
          <w:rPrChange w:id="2276" w:author="user" w:date="2014-05-25T12:30:00Z">
            <w:rPr/>
          </w:rPrChange>
        </w:rPr>
        <w:t xml:space="preserve">is set to one, which stands for first-order Markov property, and </w:t>
      </w:r>
      <w:ins w:id="2277" w:author="user" w:date="2014-05-25T19:35:00Z">
        <w:r w:rsidR="004E7ED5">
          <w:rPr>
            <w:rFonts w:hint="eastAsia"/>
            <w:sz w:val="28"/>
            <w:szCs w:val="28"/>
          </w:rPr>
          <w:t xml:space="preserve">the </w:t>
        </w:r>
      </w:ins>
      <w:r w:rsidRPr="009B063D">
        <w:rPr>
          <w:sz w:val="28"/>
          <w:szCs w:val="28"/>
          <w:rPrChange w:id="2278" w:author="user" w:date="2014-05-25T12:30:00Z">
            <w:rPr/>
          </w:rPrChange>
        </w:rPr>
        <w:t xml:space="preserve">emission </w:t>
      </w:r>
      <w:del w:id="2279" w:author="user" w:date="2014-05-25T19:35:00Z">
        <w:r w:rsidRPr="009B063D" w:rsidDel="004E7ED5">
          <w:rPr>
            <w:sz w:val="28"/>
            <w:szCs w:val="28"/>
            <w:rPrChange w:id="2280" w:author="user" w:date="2014-05-25T12:30:00Z">
              <w:rPr/>
            </w:rPrChange>
          </w:rPr>
          <w:delText xml:space="preserve">dependency </w:delText>
        </w:r>
      </w:del>
      <w:ins w:id="2281" w:author="user" w:date="2014-05-25T19:35:00Z">
        <w:r w:rsidR="004E7ED5" w:rsidRPr="009B063D">
          <w:rPr>
            <w:sz w:val="28"/>
            <w:szCs w:val="28"/>
            <w:rPrChange w:id="2282" w:author="user" w:date="2014-05-25T12:30:00Z">
              <w:rPr/>
            </w:rPrChange>
          </w:rPr>
          <w:t>dependenc</w:t>
        </w:r>
        <w:r w:rsidR="004E7ED5">
          <w:rPr>
            <w:rFonts w:hint="eastAsia"/>
            <w:sz w:val="28"/>
            <w:szCs w:val="28"/>
          </w:rPr>
          <w:t>e</w:t>
        </w:r>
        <w:r w:rsidR="004E7ED5" w:rsidRPr="009B063D">
          <w:rPr>
            <w:sz w:val="28"/>
            <w:szCs w:val="28"/>
            <w:rPrChange w:id="2283" w:author="user" w:date="2014-05-25T12:30:00Z">
              <w:rPr/>
            </w:rPrChange>
          </w:rPr>
          <w:t xml:space="preserve"> </w:t>
        </w:r>
      </w:ins>
      <w:r w:rsidRPr="009B063D">
        <w:rPr>
          <w:sz w:val="28"/>
          <w:szCs w:val="28"/>
          <w:rPrChange w:id="2284" w:author="user" w:date="2014-05-25T12:30:00Z">
            <w:rPr/>
          </w:rPrChange>
        </w:rPr>
        <w:t>is set to zero. Since we train one model</w:t>
      </w:r>
      <w:del w:id="2285" w:author="user" w:date="2014-05-25T19:35:00Z">
        <w:r w:rsidRPr="009B063D" w:rsidDel="004E7ED5">
          <w:rPr>
            <w:sz w:val="28"/>
            <w:szCs w:val="28"/>
            <w:rPrChange w:id="2286" w:author="user" w:date="2014-05-25T12:30:00Z">
              <w:rPr/>
            </w:rPrChange>
          </w:rPr>
          <w:delText>s</w:delText>
        </w:r>
      </w:del>
      <w:r w:rsidRPr="009B063D">
        <w:rPr>
          <w:sz w:val="28"/>
          <w:szCs w:val="28"/>
          <w:rPrChange w:id="2287" w:author="user" w:date="2014-05-25T12:30:00Z">
            <w:rPr/>
          </w:rPrChange>
        </w:rPr>
        <w:t xml:space="preserve"> for each performance feature, each model can have </w:t>
      </w:r>
      <w:proofErr w:type="gramStart"/>
      <w:r w:rsidRPr="009B063D">
        <w:rPr>
          <w:sz w:val="28"/>
          <w:szCs w:val="28"/>
          <w:rPrChange w:id="2288" w:author="user" w:date="2014-05-25T12:30:00Z">
            <w:rPr/>
          </w:rPrChange>
        </w:rPr>
        <w:t>their own</w:t>
      </w:r>
      <w:proofErr w:type="gramEnd"/>
      <w:r w:rsidRPr="009B063D">
        <w:rPr>
          <w:sz w:val="28"/>
          <w:szCs w:val="28"/>
          <w:rPrChange w:id="2289" w:author="user" w:date="2014-05-25T12:30:00Z">
            <w:rPr/>
          </w:rPrChange>
        </w:rPr>
        <w:t xml:space="preserve"> set of parameters. The parameter selection experiments will be presented in Chapter \</w:t>
      </w:r>
      <w:proofErr w:type="gramStart"/>
      <w:r w:rsidRPr="009B063D">
        <w:rPr>
          <w:sz w:val="28"/>
          <w:szCs w:val="28"/>
          <w:rPrChange w:id="2290" w:author="user" w:date="2014-05-25T12:30:00Z">
            <w:rPr/>
          </w:rPrChange>
        </w:rPr>
        <w:t>ref{</w:t>
      </w:r>
      <w:proofErr w:type="spellStart"/>
      <w:proofErr w:type="gramEnd"/>
      <w:r w:rsidRPr="009B063D">
        <w:rPr>
          <w:sz w:val="28"/>
          <w:szCs w:val="28"/>
          <w:rPrChange w:id="2291" w:author="user" w:date="2014-05-25T12:30:00Z">
            <w:rPr/>
          </w:rPrChange>
        </w:rPr>
        <w:t>chap:exp</w:t>
      </w:r>
      <w:proofErr w:type="spellEnd"/>
      <w:r w:rsidRPr="009B063D">
        <w:rPr>
          <w:sz w:val="28"/>
          <w:szCs w:val="28"/>
          <w:rPrChange w:id="2292" w:author="user" w:date="2014-05-25T12:30:00Z">
            <w:rPr/>
          </w:rPrChange>
        </w:rPr>
        <w:t>}.</w:t>
      </w:r>
    </w:p>
    <w:p w:rsidR="00640F9D" w:rsidRPr="009B063D" w:rsidRDefault="00640F9D" w:rsidP="00640F9D">
      <w:pPr>
        <w:pStyle w:val="PreformattedText"/>
        <w:rPr>
          <w:sz w:val="28"/>
          <w:szCs w:val="28"/>
          <w:rPrChange w:id="2293" w:author="user" w:date="2014-05-25T12:30:00Z">
            <w:rPr/>
          </w:rPrChange>
        </w:rPr>
      </w:pPr>
    </w:p>
    <w:p w:rsidR="00640F9D" w:rsidRPr="009B063D" w:rsidRDefault="00640F9D" w:rsidP="00640F9D">
      <w:pPr>
        <w:pStyle w:val="PreformattedText"/>
        <w:rPr>
          <w:sz w:val="28"/>
          <w:szCs w:val="28"/>
          <w:rPrChange w:id="2294" w:author="user" w:date="2014-05-25T12:30:00Z">
            <w:rPr/>
          </w:rPrChange>
        </w:rPr>
      </w:pPr>
      <w:r w:rsidRPr="009B063D">
        <w:rPr>
          <w:sz w:val="28"/>
          <w:szCs w:val="28"/>
          <w:rPrChange w:id="2295" w:author="user" w:date="2014-05-25T12:30:00Z">
            <w:rPr/>
          </w:rPrChange>
        </w:rPr>
        <w:t>Finally, the training program will output three model files (because we use three performance features) which contains SVM-HMM model parameters, such as the support vectors and other metadata. Since it takes considerable time (roughly a dozen minutes to a few hours) to train a model, depending on the amount of training samples and the power of the computer, the system can only support off-line learning. But the learning process only need</w:t>
      </w:r>
      <w:ins w:id="2296" w:author="user" w:date="2014-05-25T19:37:00Z">
        <w:r w:rsidR="004E7ED5">
          <w:rPr>
            <w:rFonts w:hint="eastAsia"/>
            <w:sz w:val="28"/>
            <w:szCs w:val="28"/>
          </w:rPr>
          <w:t>s</w:t>
        </w:r>
      </w:ins>
      <w:r w:rsidRPr="009B063D">
        <w:rPr>
          <w:sz w:val="28"/>
          <w:szCs w:val="28"/>
          <w:rPrChange w:id="2297" w:author="user" w:date="2014-05-25T12:30:00Z">
            <w:rPr/>
          </w:rPrChange>
        </w:rPr>
        <w:t xml:space="preserve"> to be run once. The performance knowledge model can be reused over and over again in the performing phase.</w:t>
      </w:r>
    </w:p>
    <w:p w:rsidR="00640F9D" w:rsidRPr="009B063D" w:rsidRDefault="00640F9D" w:rsidP="00640F9D">
      <w:pPr>
        <w:pStyle w:val="PreformattedText"/>
        <w:rPr>
          <w:sz w:val="28"/>
          <w:szCs w:val="28"/>
          <w:rPrChange w:id="2298" w:author="user" w:date="2014-05-25T12:30:00Z">
            <w:rPr/>
          </w:rPrChange>
        </w:rPr>
      </w:pPr>
    </w:p>
    <w:p w:rsidR="00640F9D" w:rsidRPr="009B063D" w:rsidRDefault="00640F9D" w:rsidP="00640F9D">
      <w:pPr>
        <w:pStyle w:val="PreformattedText"/>
        <w:rPr>
          <w:sz w:val="28"/>
          <w:szCs w:val="28"/>
          <w:rPrChange w:id="2299" w:author="user" w:date="2014-05-25T12:30:00Z">
            <w:rPr/>
          </w:rPrChange>
        </w:rPr>
      </w:pPr>
    </w:p>
    <w:p w:rsidR="00640F9D" w:rsidRPr="009B063D" w:rsidRDefault="00640F9D" w:rsidP="00640F9D">
      <w:pPr>
        <w:pStyle w:val="PreformattedText"/>
        <w:rPr>
          <w:sz w:val="28"/>
          <w:szCs w:val="28"/>
          <w:rPrChange w:id="2300" w:author="user" w:date="2014-05-25T12:30:00Z">
            <w:rPr/>
          </w:rPrChange>
        </w:rPr>
      </w:pPr>
    </w:p>
    <w:p w:rsidR="00640F9D" w:rsidRPr="009B063D" w:rsidRDefault="00640F9D" w:rsidP="00640F9D">
      <w:pPr>
        <w:pStyle w:val="PreformattedText"/>
        <w:rPr>
          <w:sz w:val="28"/>
          <w:szCs w:val="28"/>
          <w:rPrChange w:id="2301" w:author="user" w:date="2014-05-25T12:30:00Z">
            <w:rPr/>
          </w:rPrChange>
        </w:rPr>
      </w:pPr>
      <w:r w:rsidRPr="009B063D">
        <w:rPr>
          <w:sz w:val="28"/>
          <w:szCs w:val="28"/>
          <w:rPrChange w:id="2302" w:author="user" w:date="2014-05-25T12:30:00Z">
            <w:rPr/>
          </w:rPrChange>
        </w:rPr>
        <w:t xml:space="preserve">\section{Performing </w:t>
      </w:r>
      <w:proofErr w:type="gramStart"/>
      <w:r w:rsidRPr="009B063D">
        <w:rPr>
          <w:sz w:val="28"/>
          <w:szCs w:val="28"/>
          <w:rPrChange w:id="2303" w:author="user" w:date="2014-05-25T12:30:00Z">
            <w:rPr/>
          </w:rPrChange>
        </w:rPr>
        <w:t>Expressively</w:t>
      </w:r>
      <w:proofErr w:type="gramEnd"/>
      <w:r w:rsidRPr="009B063D">
        <w:rPr>
          <w:sz w:val="28"/>
          <w:szCs w:val="28"/>
          <w:rPrChange w:id="2304" w:author="user" w:date="2014-05-25T12:30:00Z">
            <w:rPr/>
          </w:rPrChange>
        </w:rPr>
        <w:t>}</w:t>
      </w:r>
    </w:p>
    <w:p w:rsidR="00640F9D" w:rsidRPr="009B063D" w:rsidRDefault="00640F9D" w:rsidP="00640F9D">
      <w:pPr>
        <w:pStyle w:val="PreformattedText"/>
        <w:rPr>
          <w:sz w:val="28"/>
          <w:szCs w:val="28"/>
          <w:rPrChange w:id="2305" w:author="user" w:date="2014-05-25T12:30:00Z">
            <w:rPr/>
          </w:rPrChange>
        </w:rPr>
      </w:pPr>
      <w:r w:rsidRPr="009B063D">
        <w:rPr>
          <w:sz w:val="28"/>
          <w:szCs w:val="28"/>
          <w:rPrChange w:id="2306" w:author="user" w:date="2014-05-25T12:30:00Z">
            <w:rPr/>
          </w:rPrChange>
        </w:rPr>
        <w:t xml:space="preserve">   \begin{figure*}[</w:t>
      </w:r>
      <w:proofErr w:type="spellStart"/>
      <w:r w:rsidRPr="009B063D">
        <w:rPr>
          <w:sz w:val="28"/>
          <w:szCs w:val="28"/>
          <w:rPrChange w:id="2307" w:author="user" w:date="2014-05-25T12:30:00Z">
            <w:rPr/>
          </w:rPrChange>
        </w:rPr>
        <w:t>tp</w:t>
      </w:r>
      <w:proofErr w:type="spellEnd"/>
      <w:r w:rsidRPr="009B063D">
        <w:rPr>
          <w:sz w:val="28"/>
          <w:szCs w:val="28"/>
          <w:rPrChange w:id="2308" w:author="user" w:date="2014-05-25T12:30:00Z">
            <w:rPr/>
          </w:rPrChange>
        </w:rPr>
        <w:t>]</w:t>
      </w:r>
    </w:p>
    <w:p w:rsidR="00640F9D" w:rsidRPr="009B063D" w:rsidRDefault="00640F9D" w:rsidP="00640F9D">
      <w:pPr>
        <w:pStyle w:val="PreformattedText"/>
        <w:rPr>
          <w:sz w:val="28"/>
          <w:szCs w:val="28"/>
          <w:rPrChange w:id="2309" w:author="user" w:date="2014-05-25T12:30:00Z">
            <w:rPr/>
          </w:rPrChange>
        </w:rPr>
      </w:pPr>
      <w:r w:rsidRPr="009B063D">
        <w:rPr>
          <w:sz w:val="28"/>
          <w:szCs w:val="28"/>
          <w:rPrChange w:id="2310" w:author="user" w:date="2014-05-25T12:30:00Z">
            <w:rPr/>
          </w:rPrChange>
        </w:rPr>
        <w:t xml:space="preserve">      \begin{center}</w:t>
      </w:r>
    </w:p>
    <w:p w:rsidR="00640F9D" w:rsidRPr="009B063D" w:rsidRDefault="00640F9D" w:rsidP="00640F9D">
      <w:pPr>
        <w:pStyle w:val="PreformattedText"/>
        <w:rPr>
          <w:sz w:val="28"/>
          <w:szCs w:val="28"/>
          <w:rPrChange w:id="2311" w:author="user" w:date="2014-05-25T12:30:00Z">
            <w:rPr/>
          </w:rPrChange>
        </w:rPr>
      </w:pPr>
      <w:r w:rsidRPr="009B063D">
        <w:rPr>
          <w:sz w:val="28"/>
          <w:szCs w:val="28"/>
          <w:rPrChange w:id="2312" w:author="user" w:date="2014-05-25T12:30:00Z">
            <w:rPr/>
          </w:rPrChange>
        </w:rPr>
        <w:t xml:space="preserve">         \</w:t>
      </w:r>
      <w:proofErr w:type="spellStart"/>
      <w:r w:rsidRPr="009B063D">
        <w:rPr>
          <w:sz w:val="28"/>
          <w:szCs w:val="28"/>
          <w:rPrChange w:id="2313" w:author="user" w:date="2014-05-25T12:30:00Z">
            <w:rPr/>
          </w:rPrChange>
        </w:rPr>
        <w:t>includegraphics</w:t>
      </w:r>
      <w:proofErr w:type="spellEnd"/>
      <w:r w:rsidRPr="009B063D">
        <w:rPr>
          <w:sz w:val="28"/>
          <w:szCs w:val="28"/>
          <w:rPrChange w:id="2314" w:author="user" w:date="2014-05-25T12:30:00Z">
            <w:rPr/>
          </w:rPrChange>
        </w:rPr>
        <w:t>[width=\</w:t>
      </w:r>
      <w:proofErr w:type="spellStart"/>
      <w:r w:rsidRPr="009B063D">
        <w:rPr>
          <w:sz w:val="28"/>
          <w:szCs w:val="28"/>
          <w:rPrChange w:id="2315" w:author="user" w:date="2014-05-25T12:30:00Z">
            <w:rPr/>
          </w:rPrChange>
        </w:rPr>
        <w:t>textwidth</w:t>
      </w:r>
      <w:proofErr w:type="spellEnd"/>
      <w:r w:rsidRPr="009B063D">
        <w:rPr>
          <w:sz w:val="28"/>
          <w:szCs w:val="28"/>
          <w:rPrChange w:id="2316" w:author="user" w:date="2014-05-25T12:30:00Z">
            <w:rPr/>
          </w:rPrChange>
        </w:rPr>
        <w:t>]{fig/</w:t>
      </w:r>
      <w:proofErr w:type="spellStart"/>
      <w:r w:rsidRPr="009B063D">
        <w:rPr>
          <w:sz w:val="28"/>
          <w:szCs w:val="28"/>
          <w:rPrChange w:id="2317" w:author="user" w:date="2014-05-25T12:30:00Z">
            <w:rPr/>
          </w:rPrChange>
        </w:rPr>
        <w:t>perf_arch</w:t>
      </w:r>
      <w:proofErr w:type="spellEnd"/>
      <w:r w:rsidRPr="009B063D">
        <w:rPr>
          <w:sz w:val="28"/>
          <w:szCs w:val="28"/>
          <w:rPrChange w:id="2318" w:author="user" w:date="2014-05-25T12:30:00Z">
            <w:rPr/>
          </w:rPrChange>
        </w:rPr>
        <w:t>}</w:t>
      </w:r>
    </w:p>
    <w:p w:rsidR="00640F9D" w:rsidRPr="009B063D" w:rsidRDefault="00640F9D" w:rsidP="00640F9D">
      <w:pPr>
        <w:pStyle w:val="PreformattedText"/>
        <w:rPr>
          <w:sz w:val="28"/>
          <w:szCs w:val="28"/>
          <w:rPrChange w:id="2319" w:author="user" w:date="2014-05-25T12:30:00Z">
            <w:rPr/>
          </w:rPrChange>
        </w:rPr>
      </w:pPr>
      <w:r w:rsidRPr="009B063D">
        <w:rPr>
          <w:sz w:val="28"/>
          <w:szCs w:val="28"/>
          <w:rPrChange w:id="2320" w:author="user" w:date="2014-05-25T12:30:00Z">
            <w:rPr/>
          </w:rPrChange>
        </w:rPr>
        <w:lastRenderedPageBreak/>
        <w:t xml:space="preserve">      \end{center}</w:t>
      </w:r>
    </w:p>
    <w:p w:rsidR="00640F9D" w:rsidRPr="009B063D" w:rsidRDefault="00640F9D" w:rsidP="00640F9D">
      <w:pPr>
        <w:pStyle w:val="PreformattedText"/>
        <w:rPr>
          <w:sz w:val="28"/>
          <w:szCs w:val="28"/>
          <w:rPrChange w:id="2321" w:author="user" w:date="2014-05-25T12:30:00Z">
            <w:rPr/>
          </w:rPrChange>
        </w:rPr>
      </w:pPr>
      <w:r w:rsidRPr="009B063D">
        <w:rPr>
          <w:sz w:val="28"/>
          <w:szCs w:val="28"/>
          <w:rPrChange w:id="2322" w:author="user" w:date="2014-05-25T12:30:00Z">
            <w:rPr/>
          </w:rPrChange>
        </w:rPr>
        <w:t xml:space="preserve">      \caption{Performing phase flow chart} </w:t>
      </w:r>
    </w:p>
    <w:p w:rsidR="00640F9D" w:rsidRPr="009B063D" w:rsidRDefault="00640F9D" w:rsidP="00640F9D">
      <w:pPr>
        <w:pStyle w:val="PreformattedText"/>
        <w:rPr>
          <w:sz w:val="28"/>
          <w:szCs w:val="28"/>
          <w:rPrChange w:id="2323" w:author="user" w:date="2014-05-25T12:30:00Z">
            <w:rPr/>
          </w:rPrChange>
        </w:rPr>
      </w:pPr>
      <w:r w:rsidRPr="009B063D">
        <w:rPr>
          <w:sz w:val="28"/>
          <w:szCs w:val="28"/>
          <w:rPrChange w:id="2324" w:author="user" w:date="2014-05-25T12:30:00Z">
            <w:rPr/>
          </w:rPrChange>
        </w:rPr>
        <w:t xml:space="preserve">      \label{</w:t>
      </w:r>
      <w:proofErr w:type="spellStart"/>
      <w:r w:rsidRPr="009B063D">
        <w:rPr>
          <w:sz w:val="28"/>
          <w:szCs w:val="28"/>
          <w:rPrChange w:id="2325" w:author="user" w:date="2014-05-25T12:30:00Z">
            <w:rPr/>
          </w:rPrChange>
        </w:rPr>
        <w:t>fig:perfflow</w:t>
      </w:r>
      <w:proofErr w:type="spellEnd"/>
      <w:r w:rsidRPr="009B063D">
        <w:rPr>
          <w:sz w:val="28"/>
          <w:szCs w:val="28"/>
          <w:rPrChange w:id="2326" w:author="user" w:date="2014-05-25T12:30:00Z">
            <w:rPr/>
          </w:rPrChange>
        </w:rPr>
        <w:t>}</w:t>
      </w:r>
    </w:p>
    <w:p w:rsidR="00640F9D" w:rsidRPr="009B063D" w:rsidRDefault="00640F9D" w:rsidP="00640F9D">
      <w:pPr>
        <w:pStyle w:val="PreformattedText"/>
        <w:rPr>
          <w:sz w:val="28"/>
          <w:szCs w:val="28"/>
          <w:rPrChange w:id="2327" w:author="user" w:date="2014-05-25T12:30:00Z">
            <w:rPr/>
          </w:rPrChange>
        </w:rPr>
      </w:pPr>
      <w:r w:rsidRPr="009B063D">
        <w:rPr>
          <w:sz w:val="28"/>
          <w:szCs w:val="28"/>
          <w:rPrChange w:id="2328" w:author="user" w:date="2014-05-25T12:30:00Z">
            <w:rPr/>
          </w:rPrChange>
        </w:rPr>
        <w:t xml:space="preserve">   \end{figure*}</w:t>
      </w:r>
    </w:p>
    <w:p w:rsidR="00640F9D" w:rsidRPr="009B063D" w:rsidRDefault="00640F9D" w:rsidP="00640F9D">
      <w:pPr>
        <w:pStyle w:val="PreformattedText"/>
        <w:rPr>
          <w:sz w:val="28"/>
          <w:szCs w:val="28"/>
          <w:rPrChange w:id="2329" w:author="user" w:date="2014-05-25T12:30:00Z">
            <w:rPr/>
          </w:rPrChange>
        </w:rPr>
      </w:pPr>
      <w:r w:rsidRPr="009B063D">
        <w:rPr>
          <w:sz w:val="28"/>
          <w:szCs w:val="28"/>
          <w:rPrChange w:id="2330" w:author="user" w:date="2014-05-25T12:30:00Z">
            <w:rPr/>
          </w:rPrChange>
        </w:rPr>
        <w:t xml:space="preserve">The performing phase uses the performance knowledge model learned in the previous phase to generate expressive performances. The input is a score file to be performed, which should not be used as training sample to prevent </w:t>
      </w:r>
      <w:proofErr w:type="spellStart"/>
      <w:r w:rsidRPr="009B063D">
        <w:rPr>
          <w:sz w:val="28"/>
          <w:szCs w:val="28"/>
          <w:rPrChange w:id="2331" w:author="user" w:date="2014-05-25T12:30:00Z">
            <w:rPr/>
          </w:rPrChange>
        </w:rPr>
        <w:t>overfitting</w:t>
      </w:r>
      <w:proofErr w:type="spellEnd"/>
      <w:r w:rsidRPr="009B063D">
        <w:rPr>
          <w:sz w:val="28"/>
          <w:szCs w:val="28"/>
          <w:rPrChange w:id="2332" w:author="user" w:date="2014-05-25T12:30:00Z">
            <w:rPr/>
          </w:rPrChange>
        </w:rPr>
        <w:t xml:space="preserve">. Score features will be extracted from it using the same routine as in the learning phase. The SVM-HMM generation module will use the learned model and the score features to predict the performance features. These features will </w:t>
      </w:r>
      <w:del w:id="2333" w:author="user" w:date="2014-05-25T19:38:00Z">
        <w:r w:rsidRPr="009B063D" w:rsidDel="00B13677">
          <w:rPr>
            <w:sz w:val="28"/>
            <w:szCs w:val="28"/>
            <w:rPrChange w:id="2334" w:author="user" w:date="2014-05-25T12:30:00Z">
              <w:rPr/>
            </w:rPrChange>
          </w:rPr>
          <w:delText>than</w:delText>
        </w:r>
      </w:del>
      <w:ins w:id="2335" w:author="user" w:date="2014-05-25T19:38:00Z">
        <w:r w:rsidR="00B13677" w:rsidRPr="00B13677">
          <w:rPr>
            <w:sz w:val="28"/>
            <w:szCs w:val="28"/>
          </w:rPr>
          <w:t>then</w:t>
        </w:r>
      </w:ins>
      <w:r w:rsidRPr="009B063D">
        <w:rPr>
          <w:sz w:val="28"/>
          <w:szCs w:val="28"/>
          <w:rPrChange w:id="2336" w:author="user" w:date="2014-05-25T12:30:00Z">
            <w:rPr/>
          </w:rPrChange>
        </w:rPr>
        <w:t xml:space="preserve"> be de-quantized back to real values using the method described previously. A</w:t>
      </w:r>
      <w:del w:id="2337" w:author="user" w:date="2014-05-25T19:38:00Z">
        <w:r w:rsidRPr="009B063D" w:rsidDel="00B13677">
          <w:rPr>
            <w:sz w:val="28"/>
            <w:szCs w:val="28"/>
            <w:rPrChange w:id="2338" w:author="user" w:date="2014-05-25T12:30:00Z">
              <w:rPr/>
            </w:rPrChange>
          </w:rPr>
          <w:delText>n</w:delText>
        </w:r>
      </w:del>
      <w:r w:rsidRPr="009B063D">
        <w:rPr>
          <w:sz w:val="28"/>
          <w:szCs w:val="28"/>
          <w:rPrChange w:id="2339" w:author="user" w:date="2014-05-25T12:30:00Z">
            <w:rPr/>
          </w:rPrChange>
        </w:rPr>
        <w:t xml:space="preserve"> MIDI generation module will apply those performance features onto the score to produce </w:t>
      </w:r>
      <w:proofErr w:type="spellStart"/>
      <w:proofErr w:type="gramStart"/>
      <w:r w:rsidRPr="009B063D">
        <w:rPr>
          <w:sz w:val="28"/>
          <w:szCs w:val="28"/>
          <w:rPrChange w:id="2340" w:author="user" w:date="2014-05-25T12:30:00Z">
            <w:rPr/>
          </w:rPrChange>
        </w:rPr>
        <w:t>a</w:t>
      </w:r>
      <w:proofErr w:type="spellEnd"/>
      <w:proofErr w:type="gramEnd"/>
      <w:r w:rsidRPr="009B063D">
        <w:rPr>
          <w:sz w:val="28"/>
          <w:szCs w:val="28"/>
          <w:rPrChange w:id="2341" w:author="user" w:date="2014-05-25T12:30:00Z">
            <w:rPr/>
          </w:rPrChange>
        </w:rPr>
        <w:t xml:space="preserve"> expressive MIDI file. The MIDI file itself is already a</w:t>
      </w:r>
      <w:ins w:id="2342" w:author="user" w:date="2014-05-25T19:39:00Z">
        <w:r w:rsidR="00B13677">
          <w:rPr>
            <w:rFonts w:hint="eastAsia"/>
            <w:sz w:val="28"/>
            <w:szCs w:val="28"/>
          </w:rPr>
          <w:t>n</w:t>
        </w:r>
      </w:ins>
      <w:r w:rsidRPr="009B063D">
        <w:rPr>
          <w:sz w:val="28"/>
          <w:szCs w:val="28"/>
          <w:rPrChange w:id="2343" w:author="user" w:date="2014-05-25T12:30:00Z">
            <w:rPr/>
          </w:rPrChange>
        </w:rPr>
        <w:t xml:space="preserve"> expressive performance, </w:t>
      </w:r>
      <w:del w:id="2344" w:author="user" w:date="2014-05-25T19:39:00Z">
        <w:r w:rsidRPr="009B063D" w:rsidDel="00B13677">
          <w:rPr>
            <w:sz w:val="28"/>
            <w:szCs w:val="28"/>
            <w:rPrChange w:id="2345" w:author="user" w:date="2014-05-25T12:30:00Z">
              <w:rPr/>
            </w:rPrChange>
          </w:rPr>
          <w:delText>in order</w:delText>
        </w:r>
      </w:del>
      <w:ins w:id="2346" w:author="user" w:date="2014-05-25T19:39:00Z">
        <w:r w:rsidR="00B13677">
          <w:rPr>
            <w:rFonts w:hint="eastAsia"/>
            <w:sz w:val="28"/>
            <w:szCs w:val="28"/>
          </w:rPr>
          <w:t>and</w:t>
        </w:r>
      </w:ins>
      <w:r w:rsidRPr="009B063D">
        <w:rPr>
          <w:sz w:val="28"/>
          <w:szCs w:val="28"/>
          <w:rPrChange w:id="2347" w:author="user" w:date="2014-05-25T12:30:00Z">
            <w:rPr/>
          </w:rPrChange>
        </w:rPr>
        <w:t xml:space="preserve"> to </w:t>
      </w:r>
      <w:proofErr w:type="gramStart"/>
      <w:r w:rsidRPr="009B063D">
        <w:rPr>
          <w:sz w:val="28"/>
          <w:szCs w:val="28"/>
          <w:rPrChange w:id="2348" w:author="user" w:date="2014-05-25T12:30:00Z">
            <w:rPr/>
          </w:rPrChange>
        </w:rPr>
        <w:t>listen</w:t>
      </w:r>
      <w:proofErr w:type="gramEnd"/>
      <w:ins w:id="2349" w:author="user" w:date="2014-05-25T19:40:00Z">
        <w:r w:rsidR="00B13677">
          <w:rPr>
            <w:rFonts w:hint="eastAsia"/>
            <w:sz w:val="28"/>
            <w:szCs w:val="28"/>
          </w:rPr>
          <w:t xml:space="preserve"> </w:t>
        </w:r>
      </w:ins>
      <w:del w:id="2350" w:author="user" w:date="2014-05-25T19:40:00Z">
        <w:r w:rsidRPr="009B063D" w:rsidDel="00B13677">
          <w:rPr>
            <w:sz w:val="28"/>
            <w:szCs w:val="28"/>
            <w:rPrChange w:id="2351" w:author="user" w:date="2014-05-25T12:30:00Z">
              <w:rPr/>
            </w:rPrChange>
          </w:rPr>
          <w:delText xml:space="preserve"> to</w:delText>
        </w:r>
      </w:del>
      <w:r w:rsidRPr="009B063D">
        <w:rPr>
          <w:sz w:val="28"/>
          <w:szCs w:val="28"/>
          <w:rPrChange w:id="2352" w:author="user" w:date="2014-05-25T12:30:00Z">
            <w:rPr/>
          </w:rPrChange>
        </w:rPr>
        <w:t xml:space="preserve"> the sound, a</w:t>
      </w:r>
      <w:del w:id="2353" w:author="user" w:date="2014-05-25T19:39:00Z">
        <w:r w:rsidRPr="009B063D" w:rsidDel="00B13677">
          <w:rPr>
            <w:sz w:val="28"/>
            <w:szCs w:val="28"/>
            <w:rPrChange w:id="2354" w:author="user" w:date="2014-05-25T12:30:00Z">
              <w:rPr/>
            </w:rPrChange>
          </w:rPr>
          <w:delText>n</w:delText>
        </w:r>
      </w:del>
      <w:r w:rsidRPr="009B063D">
        <w:rPr>
          <w:sz w:val="28"/>
          <w:szCs w:val="28"/>
          <w:rPrChange w:id="2355" w:author="user" w:date="2014-05-25T12:30:00Z">
            <w:rPr/>
          </w:rPrChange>
        </w:rPr>
        <w:t xml:space="preserve"> software synthesizer can be used to render the MIDI file into WAV or MP3 format.</w:t>
      </w:r>
    </w:p>
    <w:p w:rsidR="00640F9D" w:rsidRPr="009B063D" w:rsidRDefault="00640F9D" w:rsidP="00640F9D">
      <w:pPr>
        <w:pStyle w:val="PreformattedText"/>
        <w:rPr>
          <w:sz w:val="28"/>
          <w:szCs w:val="28"/>
          <w:rPrChange w:id="2356" w:author="user" w:date="2014-05-25T12:30:00Z">
            <w:rPr/>
          </w:rPrChange>
        </w:rPr>
      </w:pPr>
      <w:r w:rsidRPr="009B063D">
        <w:rPr>
          <w:sz w:val="28"/>
          <w:szCs w:val="28"/>
          <w:rPrChange w:id="2357" w:author="user" w:date="2014-05-25T12:30:00Z">
            <w:rPr/>
          </w:rPrChange>
        </w:rPr>
        <w:t>\subsection{SVM-HMM Generation}</w:t>
      </w:r>
    </w:p>
    <w:p w:rsidR="00640F9D" w:rsidRPr="009B063D" w:rsidRDefault="00640F9D" w:rsidP="00640F9D">
      <w:pPr>
        <w:pStyle w:val="PreformattedText"/>
        <w:rPr>
          <w:sz w:val="28"/>
          <w:szCs w:val="28"/>
          <w:rPrChange w:id="2358" w:author="user" w:date="2014-05-25T12:30:00Z">
            <w:rPr/>
          </w:rPrChange>
        </w:rPr>
      </w:pPr>
      <w:r w:rsidRPr="009B063D">
        <w:rPr>
          <w:sz w:val="28"/>
          <w:szCs w:val="28"/>
          <w:rPrChange w:id="2359" w:author="user" w:date="2014-05-25T12:30:00Z">
            <w:rPr/>
          </w:rPrChange>
        </w:rPr>
        <w:t>The feature extraction and aggregation process in the performing phase is similar to the learning phase, but the \</w:t>
      </w:r>
      <w:proofErr w:type="spellStart"/>
      <w:r w:rsidRPr="009B063D">
        <w:rPr>
          <w:sz w:val="28"/>
          <w:szCs w:val="28"/>
          <w:rPrChange w:id="2360" w:author="user" w:date="2014-05-25T12:30:00Z">
            <w:rPr/>
          </w:rPrChange>
        </w:rPr>
        <w:t>texttt</w:t>
      </w:r>
      <w:proofErr w:type="spellEnd"/>
      <w:r w:rsidRPr="009B063D">
        <w:rPr>
          <w:sz w:val="28"/>
          <w:szCs w:val="28"/>
          <w:rPrChange w:id="2361" w:author="user" w:date="2014-05-25T12:30:00Z">
            <w:rPr/>
          </w:rPrChange>
        </w:rPr>
        <w:t>{PERF} fields in the SVM-HMM input file are left blank for the algorithm to predict. The \</w:t>
      </w:r>
      <w:proofErr w:type="spellStart"/>
      <w:r w:rsidRPr="009B063D">
        <w:rPr>
          <w:sz w:val="28"/>
          <w:szCs w:val="28"/>
          <w:rPrChange w:id="2362" w:author="user" w:date="2014-05-25T12:30:00Z">
            <w:rPr/>
          </w:rPrChange>
        </w:rPr>
        <w:t>texttt</w:t>
      </w:r>
      <w:proofErr w:type="spellEnd"/>
      <w:r w:rsidRPr="009B063D">
        <w:rPr>
          <w:sz w:val="28"/>
          <w:szCs w:val="28"/>
          <w:rPrChange w:id="2363" w:author="user" w:date="2014-05-25T12:30:00Z">
            <w:rPr/>
          </w:rPrChange>
        </w:rPr>
        <w:t>{</w:t>
      </w:r>
      <w:proofErr w:type="spellStart"/>
      <w:r w:rsidRPr="009B063D">
        <w:rPr>
          <w:sz w:val="28"/>
          <w:szCs w:val="28"/>
          <w:rPrChange w:id="2364" w:author="user" w:date="2014-05-25T12:30:00Z">
            <w:rPr/>
          </w:rPrChange>
        </w:rPr>
        <w:t>svm</w:t>
      </w:r>
      <w:proofErr w:type="spellEnd"/>
      <w:r w:rsidRPr="009B063D">
        <w:rPr>
          <w:sz w:val="28"/>
          <w:szCs w:val="28"/>
          <w:rPrChange w:id="2365" w:author="user" w:date="2014-05-25T12:30:00Z">
            <w:rPr/>
          </w:rPrChange>
        </w:rPr>
        <w:t xml:space="preserve">\_hmm\_classify} program will take these inputs with the learned model file and predict the quantized labels of the performance features. These performance features are de-quantized back to the middle point of each bin. </w:t>
      </w:r>
    </w:p>
    <w:p w:rsidR="00640F9D" w:rsidRPr="009B063D" w:rsidRDefault="00640F9D" w:rsidP="00640F9D">
      <w:pPr>
        <w:pStyle w:val="PreformattedText"/>
        <w:rPr>
          <w:sz w:val="28"/>
          <w:szCs w:val="28"/>
          <w:rPrChange w:id="2366" w:author="user" w:date="2014-05-25T12:30:00Z">
            <w:rPr/>
          </w:rPrChange>
        </w:rPr>
      </w:pPr>
    </w:p>
    <w:p w:rsidR="00640F9D" w:rsidRPr="009B063D" w:rsidRDefault="00640F9D" w:rsidP="00640F9D">
      <w:pPr>
        <w:pStyle w:val="PreformattedText"/>
        <w:rPr>
          <w:sz w:val="28"/>
          <w:szCs w:val="28"/>
          <w:rPrChange w:id="2367" w:author="user" w:date="2014-05-25T12:30:00Z">
            <w:rPr/>
          </w:rPrChange>
        </w:rPr>
      </w:pPr>
      <w:r w:rsidRPr="009B063D">
        <w:rPr>
          <w:sz w:val="28"/>
          <w:szCs w:val="28"/>
          <w:rPrChange w:id="2368" w:author="user" w:date="2014-05-25T12:30:00Z">
            <w:rPr/>
          </w:rPrChange>
        </w:rPr>
        <w:t xml:space="preserve">      </w:t>
      </w:r>
    </w:p>
    <w:p w:rsidR="00640F9D" w:rsidRPr="009B063D" w:rsidRDefault="00640F9D" w:rsidP="00640F9D">
      <w:pPr>
        <w:pStyle w:val="PreformattedText"/>
        <w:rPr>
          <w:sz w:val="28"/>
          <w:szCs w:val="28"/>
          <w:rPrChange w:id="2369" w:author="user" w:date="2014-05-25T12:30:00Z">
            <w:rPr/>
          </w:rPrChange>
        </w:rPr>
      </w:pPr>
      <w:r w:rsidRPr="009B063D">
        <w:rPr>
          <w:sz w:val="28"/>
          <w:szCs w:val="28"/>
          <w:rPrChange w:id="2370" w:author="user" w:date="2014-05-25T12:30:00Z">
            <w:rPr/>
          </w:rPrChange>
        </w:rPr>
        <w:t>\subsection{MIDI Generation and Synthesis}</w:t>
      </w:r>
    </w:p>
    <w:p w:rsidR="00640F9D" w:rsidRPr="009B063D" w:rsidRDefault="00640F9D" w:rsidP="00640F9D">
      <w:pPr>
        <w:pStyle w:val="PreformattedText"/>
        <w:rPr>
          <w:sz w:val="28"/>
          <w:szCs w:val="28"/>
          <w:rPrChange w:id="2371" w:author="user" w:date="2014-05-25T12:30:00Z">
            <w:rPr/>
          </w:rPrChange>
        </w:rPr>
      </w:pPr>
      <w:r w:rsidRPr="009B063D">
        <w:rPr>
          <w:sz w:val="28"/>
          <w:szCs w:val="28"/>
          <w:rPrChange w:id="2372" w:author="user" w:date="2014-05-25T12:30:00Z">
            <w:rPr/>
          </w:rPrChange>
        </w:rPr>
        <w:t xml:space="preserve">  %</w:t>
      </w:r>
      <w:proofErr w:type="gramStart"/>
      <w:r w:rsidRPr="009B063D">
        <w:rPr>
          <w:sz w:val="28"/>
          <w:szCs w:val="28"/>
          <w:rPrChange w:id="2373" w:author="user" w:date="2014-05-25T12:30:00Z">
            <w:rPr/>
          </w:rPrChange>
        </w:rPr>
        <w:t>Since</w:t>
      </w:r>
      <w:proofErr w:type="gramEnd"/>
      <w:r w:rsidRPr="009B063D">
        <w:rPr>
          <w:sz w:val="28"/>
          <w:szCs w:val="28"/>
          <w:rPrChange w:id="2374" w:author="user" w:date="2014-05-25T12:30:00Z">
            <w:rPr/>
          </w:rPrChange>
        </w:rPr>
        <w:t xml:space="preserve"> the output of the SVM-HMM learner is the quantized label for the performance feature, </w:t>
      </w:r>
      <w:proofErr w:type="spellStart"/>
      <w:r w:rsidRPr="009B063D">
        <w:rPr>
          <w:sz w:val="28"/>
          <w:szCs w:val="28"/>
          <w:rPrChange w:id="2375" w:author="user" w:date="2014-05-25T12:30:00Z">
            <w:rPr/>
          </w:rPrChange>
        </w:rPr>
        <w:t>dequantization</w:t>
      </w:r>
      <w:proofErr w:type="spellEnd"/>
      <w:r w:rsidRPr="009B063D">
        <w:rPr>
          <w:sz w:val="28"/>
          <w:szCs w:val="28"/>
          <w:rPrChange w:id="2376" w:author="user" w:date="2014-05-25T12:30:00Z">
            <w:rPr/>
          </w:rPrChange>
        </w:rPr>
        <w:t xml:space="preserve"> is required to turn those values back to real-valued performance features. The </w:t>
      </w:r>
      <w:proofErr w:type="spellStart"/>
      <w:r w:rsidRPr="009B063D">
        <w:rPr>
          <w:sz w:val="28"/>
          <w:szCs w:val="28"/>
          <w:rPrChange w:id="2377" w:author="user" w:date="2014-05-25T12:30:00Z">
            <w:rPr/>
          </w:rPrChange>
        </w:rPr>
        <w:t>dequantizer</w:t>
      </w:r>
      <w:proofErr w:type="spellEnd"/>
      <w:r w:rsidRPr="009B063D">
        <w:rPr>
          <w:sz w:val="28"/>
          <w:szCs w:val="28"/>
          <w:rPrChange w:id="2378" w:author="user" w:date="2014-05-25T12:30:00Z">
            <w:rPr/>
          </w:rPrChange>
        </w:rPr>
        <w:t xml:space="preserve"> will load the quantization parameters from the learning stage to understand the range and intervals used in the </w:t>
      </w:r>
      <w:proofErr w:type="spellStart"/>
      <w:r w:rsidRPr="009B063D">
        <w:rPr>
          <w:sz w:val="28"/>
          <w:szCs w:val="28"/>
          <w:rPrChange w:id="2379" w:author="user" w:date="2014-05-25T12:30:00Z">
            <w:rPr/>
          </w:rPrChange>
        </w:rPr>
        <w:t>quantizer</w:t>
      </w:r>
      <w:proofErr w:type="spellEnd"/>
      <w:r w:rsidRPr="009B063D">
        <w:rPr>
          <w:sz w:val="28"/>
          <w:szCs w:val="28"/>
          <w:rPrChange w:id="2380" w:author="user" w:date="2014-05-25T12:30:00Z">
            <w:rPr/>
          </w:rPrChange>
        </w:rPr>
        <w:t xml:space="preserve">. Each quantization label is </w:t>
      </w:r>
      <w:proofErr w:type="spellStart"/>
      <w:r w:rsidRPr="009B063D">
        <w:rPr>
          <w:sz w:val="28"/>
          <w:szCs w:val="28"/>
          <w:rPrChange w:id="2381" w:author="user" w:date="2014-05-25T12:30:00Z">
            <w:rPr/>
          </w:rPrChange>
        </w:rPr>
        <w:t>dequantized</w:t>
      </w:r>
      <w:proofErr w:type="spellEnd"/>
      <w:r w:rsidRPr="009B063D">
        <w:rPr>
          <w:sz w:val="28"/>
          <w:szCs w:val="28"/>
          <w:rPrChange w:id="2382" w:author="user" w:date="2014-05-25T12:30:00Z">
            <w:rPr/>
          </w:rPrChange>
        </w:rPr>
        <w:t xml:space="preserve"> into the mean value of the interval it belongs.</w:t>
      </w:r>
    </w:p>
    <w:p w:rsidR="00640F9D" w:rsidRPr="009B063D" w:rsidRDefault="00640F9D" w:rsidP="00640F9D">
      <w:pPr>
        <w:pStyle w:val="PreformattedText"/>
        <w:rPr>
          <w:sz w:val="28"/>
          <w:szCs w:val="28"/>
          <w:rPrChange w:id="2383" w:author="user" w:date="2014-05-25T12:30:00Z">
            <w:rPr/>
          </w:rPrChange>
        </w:rPr>
      </w:pPr>
    </w:p>
    <w:p w:rsidR="00640F9D" w:rsidRPr="009B063D" w:rsidRDefault="00640F9D" w:rsidP="00640F9D">
      <w:pPr>
        <w:pStyle w:val="PreformattedText"/>
        <w:rPr>
          <w:sz w:val="28"/>
          <w:szCs w:val="28"/>
          <w:rPrChange w:id="2384" w:author="user" w:date="2014-05-25T12:30:00Z">
            <w:rPr/>
          </w:rPrChange>
        </w:rPr>
      </w:pPr>
      <w:r w:rsidRPr="009B063D">
        <w:rPr>
          <w:sz w:val="28"/>
          <w:szCs w:val="28"/>
          <w:rPrChange w:id="2385" w:author="user" w:date="2014-05-25T12:30:00Z">
            <w:rPr/>
          </w:rPrChange>
        </w:rPr>
        <w:t xml:space="preserve">The predicted performance features are then applied onto the input score, i.e. the onset timings will be shifted, the duration extended or shortened, and the loudness shifted according to the predicted performance features. The resulting expressive performance will be </w:t>
      </w:r>
      <w:proofErr w:type="spellStart"/>
      <w:r w:rsidRPr="009B063D">
        <w:rPr>
          <w:sz w:val="28"/>
          <w:szCs w:val="28"/>
          <w:rPrChange w:id="2386" w:author="user" w:date="2014-05-25T12:30:00Z">
            <w:rPr/>
          </w:rPrChange>
        </w:rPr>
        <w:t>transf</w:t>
      </w:r>
      <w:del w:id="2387" w:author="user" w:date="2014-05-25T19:42:00Z">
        <w:r w:rsidRPr="009B063D" w:rsidDel="00B13677">
          <w:rPr>
            <w:sz w:val="28"/>
            <w:szCs w:val="28"/>
            <w:rPrChange w:id="2388" w:author="user" w:date="2014-05-25T12:30:00Z">
              <w:rPr/>
            </w:rPrChange>
          </w:rPr>
          <w:delText>r</w:delText>
        </w:r>
      </w:del>
      <w:r w:rsidRPr="009B063D">
        <w:rPr>
          <w:sz w:val="28"/>
          <w:szCs w:val="28"/>
          <w:rPrChange w:id="2389" w:author="user" w:date="2014-05-25T12:30:00Z">
            <w:rPr/>
          </w:rPrChange>
        </w:rPr>
        <w:t>omed</w:t>
      </w:r>
      <w:proofErr w:type="spellEnd"/>
      <w:r w:rsidRPr="009B063D">
        <w:rPr>
          <w:sz w:val="28"/>
          <w:szCs w:val="28"/>
          <w:rPrChange w:id="2390" w:author="user" w:date="2014-05-25T12:30:00Z">
            <w:rPr/>
          </w:rPrChange>
        </w:rPr>
        <w:t xml:space="preserve"> into MIDI files using \</w:t>
      </w:r>
      <w:proofErr w:type="spellStart"/>
      <w:r w:rsidRPr="009B063D">
        <w:rPr>
          <w:sz w:val="28"/>
          <w:szCs w:val="28"/>
          <w:rPrChange w:id="2391" w:author="user" w:date="2014-05-25T12:30:00Z">
            <w:rPr/>
          </w:rPrChange>
        </w:rPr>
        <w:t>texttt</w:t>
      </w:r>
      <w:proofErr w:type="spellEnd"/>
      <w:r w:rsidRPr="009B063D">
        <w:rPr>
          <w:sz w:val="28"/>
          <w:szCs w:val="28"/>
          <w:rPrChange w:id="2392" w:author="user" w:date="2014-05-25T12:30:00Z">
            <w:rPr/>
          </w:rPrChange>
        </w:rPr>
        <w:t xml:space="preserve">{music21} library \cite{music21}.%For example, if a performance feature represents </w:t>
      </w:r>
      <w:ins w:id="2393" w:author="user" w:date="2014-05-25T19:42:00Z">
        <w:r w:rsidR="00B13677">
          <w:rPr>
            <w:rFonts w:hint="eastAsia"/>
            <w:sz w:val="28"/>
            <w:szCs w:val="28"/>
          </w:rPr>
          <w:t xml:space="preserve">that </w:t>
        </w:r>
      </w:ins>
      <w:r w:rsidRPr="009B063D">
        <w:rPr>
          <w:sz w:val="28"/>
          <w:szCs w:val="28"/>
          <w:rPrChange w:id="2394" w:author="user" w:date="2014-05-25T12:30:00Z">
            <w:rPr/>
          </w:rPrChange>
        </w:rPr>
        <w:t>the note's duration should last for 1.2 times of its nominal value, the duration in the score is multiplied by 1.2. After all the performance features are applied, the expressive version of the score is stored in MIDI format using the \</w:t>
      </w:r>
      <w:proofErr w:type="spellStart"/>
      <w:r w:rsidRPr="009B063D">
        <w:rPr>
          <w:sz w:val="28"/>
          <w:szCs w:val="28"/>
          <w:rPrChange w:id="2395" w:author="user" w:date="2014-05-25T12:30:00Z">
            <w:rPr/>
          </w:rPrChange>
        </w:rPr>
        <w:t>texttt</w:t>
      </w:r>
      <w:proofErr w:type="spellEnd"/>
      <w:r w:rsidRPr="009B063D">
        <w:rPr>
          <w:sz w:val="28"/>
          <w:szCs w:val="28"/>
          <w:rPrChange w:id="2396" w:author="user" w:date="2014-05-25T12:30:00Z">
            <w:rPr/>
          </w:rPrChange>
        </w:rPr>
        <w:t>{music21} library.</w:t>
      </w:r>
    </w:p>
    <w:p w:rsidR="00640F9D" w:rsidRPr="009B063D" w:rsidRDefault="00640F9D" w:rsidP="00640F9D">
      <w:pPr>
        <w:pStyle w:val="PreformattedText"/>
        <w:rPr>
          <w:sz w:val="28"/>
          <w:szCs w:val="28"/>
          <w:rPrChange w:id="2397" w:author="user" w:date="2014-05-25T12:30:00Z">
            <w:rPr/>
          </w:rPrChange>
        </w:rPr>
      </w:pPr>
    </w:p>
    <w:p w:rsidR="00640F9D" w:rsidRPr="009B063D" w:rsidRDefault="00640F9D" w:rsidP="00640F9D">
      <w:pPr>
        <w:pStyle w:val="PreformattedText"/>
        <w:rPr>
          <w:sz w:val="28"/>
          <w:szCs w:val="28"/>
          <w:rPrChange w:id="2398" w:author="user" w:date="2014-05-25T12:30:00Z">
            <w:rPr/>
          </w:rPrChange>
        </w:rPr>
      </w:pPr>
      <w:r w:rsidRPr="009B063D">
        <w:rPr>
          <w:sz w:val="28"/>
          <w:szCs w:val="28"/>
          <w:rPrChange w:id="2399" w:author="user" w:date="2014-05-25T12:30:00Z">
            <w:rPr/>
          </w:rPrChange>
        </w:rPr>
        <w:t>In order to actually hear the expressive performance, the MIDI file can be rendered by a software MIDI synthesizer. %</w:t>
      </w:r>
      <w:proofErr w:type="gramStart"/>
      <w:r w:rsidRPr="009B063D">
        <w:rPr>
          <w:sz w:val="28"/>
          <w:szCs w:val="28"/>
          <w:rPrChange w:id="2400" w:author="user" w:date="2014-05-25T12:30:00Z">
            <w:rPr/>
          </w:rPrChange>
        </w:rPr>
        <w:t>Since</w:t>
      </w:r>
      <w:proofErr w:type="gramEnd"/>
      <w:r w:rsidRPr="009B063D">
        <w:rPr>
          <w:sz w:val="28"/>
          <w:szCs w:val="28"/>
          <w:rPrChange w:id="2401" w:author="user" w:date="2014-05-25T12:30:00Z">
            <w:rPr/>
          </w:rPrChange>
        </w:rPr>
        <w:t xml:space="preserve"> the output is </w:t>
      </w:r>
      <w:ins w:id="2402" w:author="user" w:date="2014-05-25T19:43:00Z">
        <w:r w:rsidR="00B13677">
          <w:rPr>
            <w:rFonts w:hint="eastAsia"/>
            <w:sz w:val="28"/>
            <w:szCs w:val="28"/>
          </w:rPr>
          <w:t xml:space="preserve">a </w:t>
        </w:r>
      </w:ins>
      <w:r w:rsidRPr="009B063D">
        <w:rPr>
          <w:sz w:val="28"/>
          <w:szCs w:val="28"/>
          <w:rPrChange w:id="2403" w:author="user" w:date="2014-05-25T12:30:00Z">
            <w:rPr/>
          </w:rPrChange>
        </w:rPr>
        <w:t xml:space="preserve">standard MIDI file, the user can choose any compatible software or hardware synthesizer. </w:t>
      </w:r>
    </w:p>
    <w:p w:rsidR="00640F9D" w:rsidRPr="009B063D" w:rsidRDefault="00640F9D" w:rsidP="00640F9D">
      <w:pPr>
        <w:pStyle w:val="PreformattedText"/>
        <w:rPr>
          <w:sz w:val="28"/>
          <w:szCs w:val="28"/>
          <w:rPrChange w:id="2404" w:author="user" w:date="2014-05-25T12:30:00Z">
            <w:rPr/>
          </w:rPrChange>
        </w:rPr>
      </w:pPr>
      <w:proofErr w:type="gramStart"/>
      <w:r w:rsidRPr="009B063D">
        <w:rPr>
          <w:sz w:val="28"/>
          <w:szCs w:val="28"/>
          <w:rPrChange w:id="2405" w:author="user" w:date="2014-05-25T12:30:00Z">
            <w:rPr/>
          </w:rPrChange>
        </w:rPr>
        <w:t>For</w:t>
      </w:r>
      <w:proofErr w:type="gramEnd"/>
      <w:r w:rsidRPr="009B063D">
        <w:rPr>
          <w:sz w:val="28"/>
          <w:szCs w:val="28"/>
          <w:rPrChange w:id="2406" w:author="user" w:date="2014-05-25T12:30:00Z">
            <w:rPr/>
          </w:rPrChange>
        </w:rPr>
        <w:t xml:space="preserve"> example, \</w:t>
      </w:r>
      <w:proofErr w:type="spellStart"/>
      <w:r w:rsidRPr="009B063D">
        <w:rPr>
          <w:sz w:val="28"/>
          <w:szCs w:val="28"/>
          <w:rPrChange w:id="2407" w:author="user" w:date="2014-05-25T12:30:00Z">
            <w:rPr/>
          </w:rPrChange>
        </w:rPr>
        <w:t>texttt</w:t>
      </w:r>
      <w:proofErr w:type="spellEnd"/>
      <w:r w:rsidRPr="009B063D">
        <w:rPr>
          <w:sz w:val="28"/>
          <w:szCs w:val="28"/>
          <w:rPrChange w:id="2408" w:author="user" w:date="2014-05-25T12:30:00Z">
            <w:rPr/>
          </w:rPrChange>
        </w:rPr>
        <w:t xml:space="preserve">{timidity++} software synthesizer for Linux can render the MIDI </w:t>
      </w:r>
      <w:r w:rsidRPr="009B063D">
        <w:rPr>
          <w:sz w:val="28"/>
          <w:szCs w:val="28"/>
          <w:rPrChange w:id="2409" w:author="user" w:date="2014-05-25T12:30:00Z">
            <w:rPr/>
          </w:rPrChange>
        </w:rPr>
        <w:lastRenderedPageBreak/>
        <w:t>into a WAV (Waveform Audio Format) file, which can be compressed into MP3 (MPEG-2 Audio Layer III) by \</w:t>
      </w:r>
      <w:proofErr w:type="spellStart"/>
      <w:r w:rsidRPr="009B063D">
        <w:rPr>
          <w:sz w:val="28"/>
          <w:szCs w:val="28"/>
          <w:rPrChange w:id="2410" w:author="user" w:date="2014-05-25T12:30:00Z">
            <w:rPr/>
          </w:rPrChange>
        </w:rPr>
        <w:t>texttt</w:t>
      </w:r>
      <w:proofErr w:type="spellEnd"/>
      <w:r w:rsidRPr="009B063D">
        <w:rPr>
          <w:sz w:val="28"/>
          <w:szCs w:val="28"/>
          <w:rPrChange w:id="2411" w:author="user" w:date="2014-05-25T12:30:00Z">
            <w:rPr/>
          </w:rPrChange>
        </w:rPr>
        <w:t xml:space="preserve">{lame} audio encoder. Alternatively, one can use hardware synthesizers, for example, </w:t>
      </w:r>
      <w:proofErr w:type="spellStart"/>
      <w:r w:rsidRPr="009B063D">
        <w:rPr>
          <w:sz w:val="28"/>
          <w:szCs w:val="28"/>
          <w:rPrChange w:id="2412" w:author="user" w:date="2014-05-25T12:30:00Z">
            <w:rPr/>
          </w:rPrChange>
        </w:rPr>
        <w:t>RenCon</w:t>
      </w:r>
      <w:proofErr w:type="spellEnd"/>
      <w:r w:rsidRPr="009B063D">
        <w:rPr>
          <w:sz w:val="28"/>
          <w:szCs w:val="28"/>
          <w:rPrChange w:id="2413" w:author="user" w:date="2014-05-25T12:30:00Z">
            <w:rPr/>
          </w:rPrChange>
        </w:rPr>
        <w:t xml:space="preserve"> \cite{</w:t>
      </w:r>
      <w:proofErr w:type="spellStart"/>
      <w:r w:rsidRPr="009B063D">
        <w:rPr>
          <w:sz w:val="28"/>
          <w:szCs w:val="28"/>
          <w:rPrChange w:id="2414" w:author="user" w:date="2014-05-25T12:30:00Z">
            <w:rPr/>
          </w:rPrChange>
        </w:rPr>
        <w:t>RenCon</w:t>
      </w:r>
      <w:proofErr w:type="spellEnd"/>
      <w:r w:rsidRPr="009B063D">
        <w:rPr>
          <w:sz w:val="28"/>
          <w:szCs w:val="28"/>
          <w:rPrChange w:id="2415" w:author="user" w:date="2014-05-25T12:30:00Z">
            <w:rPr/>
          </w:rPrChange>
        </w:rPr>
        <w:t xml:space="preserve">} contest uses Yamaha </w:t>
      </w:r>
      <w:proofErr w:type="spellStart"/>
      <w:r w:rsidRPr="009B063D">
        <w:rPr>
          <w:sz w:val="28"/>
          <w:szCs w:val="28"/>
          <w:rPrChange w:id="2416" w:author="user" w:date="2014-05-25T12:30:00Z">
            <w:rPr/>
          </w:rPrChange>
        </w:rPr>
        <w:t>Disklavier</w:t>
      </w:r>
      <w:proofErr w:type="spellEnd"/>
      <w:r w:rsidRPr="009B063D">
        <w:rPr>
          <w:sz w:val="28"/>
          <w:szCs w:val="28"/>
          <w:rPrChange w:id="2417" w:author="user" w:date="2014-05-25T12:30:00Z">
            <w:rPr/>
          </w:rPrChange>
        </w:rPr>
        <w:t xml:space="preserve"> digital piano to render contestants' submission</w:t>
      </w:r>
      <w:ins w:id="2418" w:author="user" w:date="2014-05-25T19:44:00Z">
        <w:r w:rsidR="00B13677">
          <w:rPr>
            <w:rFonts w:hint="eastAsia"/>
            <w:sz w:val="28"/>
            <w:szCs w:val="28"/>
          </w:rPr>
          <w:t>s</w:t>
        </w:r>
      </w:ins>
      <w:r w:rsidRPr="009B063D">
        <w:rPr>
          <w:sz w:val="28"/>
          <w:szCs w:val="28"/>
          <w:rPrChange w:id="2419" w:author="user" w:date="2014-05-25T12:30:00Z">
            <w:rPr/>
          </w:rPrChange>
        </w:rPr>
        <w:t>.</w:t>
      </w:r>
    </w:p>
    <w:p w:rsidR="00640F9D" w:rsidRPr="009B063D" w:rsidRDefault="00640F9D" w:rsidP="00640F9D">
      <w:pPr>
        <w:pStyle w:val="PreformattedText"/>
        <w:rPr>
          <w:sz w:val="28"/>
          <w:szCs w:val="28"/>
          <w:rPrChange w:id="2420" w:author="user" w:date="2014-05-25T12:30:00Z">
            <w:rPr/>
          </w:rPrChange>
        </w:rPr>
      </w:pPr>
    </w:p>
    <w:p w:rsidR="00640F9D" w:rsidRPr="009B063D" w:rsidRDefault="00640F9D" w:rsidP="00640F9D">
      <w:pPr>
        <w:pStyle w:val="PreformattedText"/>
        <w:rPr>
          <w:sz w:val="28"/>
          <w:szCs w:val="28"/>
          <w:rPrChange w:id="2421" w:author="user" w:date="2014-05-25T12:30:00Z">
            <w:rPr/>
          </w:rPrChange>
        </w:rPr>
      </w:pPr>
      <w:r w:rsidRPr="009B063D">
        <w:rPr>
          <w:sz w:val="28"/>
          <w:szCs w:val="28"/>
          <w:rPrChange w:id="2422" w:author="user" w:date="2014-05-25T12:30:00Z">
            <w:rPr/>
          </w:rPrChange>
        </w:rPr>
        <w:t>Because sub-note level expression is not the primary goal of this research, we choose standard MIDI grand piano sound to render the music. The system can be extended to use</w:t>
      </w:r>
      <w:del w:id="2423" w:author="user" w:date="2014-05-25T19:44:00Z">
        <w:r w:rsidRPr="009B063D" w:rsidDel="00B13677">
          <w:rPr>
            <w:sz w:val="28"/>
            <w:szCs w:val="28"/>
            <w:rPrChange w:id="2424" w:author="user" w:date="2014-05-25T12:30:00Z">
              <w:rPr/>
            </w:rPrChange>
          </w:rPr>
          <w:delText>d</w:delText>
        </w:r>
      </w:del>
      <w:r w:rsidRPr="009B063D">
        <w:rPr>
          <w:sz w:val="28"/>
          <w:szCs w:val="28"/>
          <w:rPrChange w:id="2425" w:author="user" w:date="2014-05-25T12:30:00Z">
            <w:rPr/>
          </w:rPrChange>
        </w:rPr>
        <w:t xml:space="preserve"> more advanced physical model or instrument-specific audio synthesizer. Some sub-note level features, such as special techniques for </w:t>
      </w:r>
      <w:ins w:id="2426" w:author="user" w:date="2014-05-25T19:45:00Z">
        <w:r w:rsidR="00B13677">
          <w:rPr>
            <w:rFonts w:hint="eastAsia"/>
            <w:sz w:val="28"/>
            <w:szCs w:val="28"/>
          </w:rPr>
          <w:t xml:space="preserve">playing </w:t>
        </w:r>
      </w:ins>
      <w:r w:rsidRPr="009B063D">
        <w:rPr>
          <w:sz w:val="28"/>
          <w:szCs w:val="28"/>
          <w:rPrChange w:id="2427" w:author="user" w:date="2014-05-25T12:30:00Z">
            <w:rPr/>
          </w:rPrChange>
        </w:rPr>
        <w:t xml:space="preserve">violins, can be added to the </w:t>
      </w:r>
      <w:ins w:id="2428" w:author="user" w:date="2014-05-25T19:45:00Z">
        <w:r w:rsidR="00B13677">
          <w:rPr>
            <w:rFonts w:hint="eastAsia"/>
            <w:sz w:val="28"/>
            <w:szCs w:val="28"/>
          </w:rPr>
          <w:t xml:space="preserve">list of </w:t>
        </w:r>
      </w:ins>
      <w:r w:rsidRPr="009B063D">
        <w:rPr>
          <w:sz w:val="28"/>
          <w:szCs w:val="28"/>
          <w:rPrChange w:id="2429" w:author="user" w:date="2014-05-25T12:30:00Z">
            <w:rPr/>
          </w:rPrChange>
        </w:rPr>
        <w:t>features</w:t>
      </w:r>
      <w:ins w:id="2430" w:author="user" w:date="2014-05-25T19:45:00Z">
        <w:r w:rsidR="00B13677">
          <w:rPr>
            <w:rFonts w:hint="eastAsia"/>
            <w:sz w:val="28"/>
            <w:szCs w:val="28"/>
          </w:rPr>
          <w:t xml:space="preserve"> </w:t>
        </w:r>
      </w:ins>
      <w:del w:id="2431" w:author="user" w:date="2014-05-25T19:45:00Z">
        <w:r w:rsidRPr="009B063D" w:rsidDel="00B13677">
          <w:rPr>
            <w:sz w:val="28"/>
            <w:szCs w:val="28"/>
            <w:rPrChange w:id="2432" w:author="user" w:date="2014-05-25T12:30:00Z">
              <w:rPr/>
            </w:rPrChange>
          </w:rPr>
          <w:delText xml:space="preserve"> list</w:delText>
        </w:r>
      </w:del>
      <w:r w:rsidRPr="009B063D">
        <w:rPr>
          <w:sz w:val="28"/>
          <w:szCs w:val="28"/>
          <w:rPrChange w:id="2433" w:author="user" w:date="2014-05-25T12:30:00Z">
            <w:rPr/>
          </w:rPrChange>
        </w:rPr>
        <w:t xml:space="preserve"> and be learned by the SVM-HMM model.</w:t>
      </w:r>
    </w:p>
    <w:p w:rsidR="00640F9D" w:rsidRPr="009B063D" w:rsidRDefault="00640F9D" w:rsidP="00640F9D">
      <w:pPr>
        <w:pStyle w:val="PreformattedText"/>
        <w:rPr>
          <w:sz w:val="28"/>
          <w:szCs w:val="28"/>
          <w:rPrChange w:id="2434" w:author="user" w:date="2014-05-25T12:30:00Z">
            <w:rPr/>
          </w:rPrChange>
        </w:rPr>
      </w:pPr>
      <w:r w:rsidRPr="009B063D">
        <w:rPr>
          <w:sz w:val="28"/>
          <w:szCs w:val="28"/>
          <w:rPrChange w:id="2435" w:author="user" w:date="2014-05-25T12:30:00Z">
            <w:rPr/>
          </w:rPrChange>
        </w:rPr>
        <w:t xml:space="preserve">   </w:t>
      </w:r>
    </w:p>
    <w:p w:rsidR="00640F9D" w:rsidRPr="009B063D" w:rsidRDefault="00640F9D" w:rsidP="00640F9D">
      <w:pPr>
        <w:pStyle w:val="PreformattedText"/>
        <w:rPr>
          <w:sz w:val="28"/>
          <w:szCs w:val="28"/>
          <w:rPrChange w:id="2436" w:author="user" w:date="2014-05-25T12:30:00Z">
            <w:rPr/>
          </w:rPrChange>
        </w:rPr>
      </w:pPr>
      <w:r w:rsidRPr="009B063D">
        <w:rPr>
          <w:sz w:val="28"/>
          <w:szCs w:val="28"/>
          <w:rPrChange w:id="2437" w:author="user" w:date="2014-05-25T12:30:00Z">
            <w:rPr/>
          </w:rPrChange>
        </w:rPr>
        <w:t>\section{Features}\label{</w:t>
      </w:r>
      <w:proofErr w:type="spellStart"/>
      <w:r w:rsidRPr="009B063D">
        <w:rPr>
          <w:sz w:val="28"/>
          <w:szCs w:val="28"/>
          <w:rPrChange w:id="2438" w:author="user" w:date="2014-05-25T12:30:00Z">
            <w:rPr/>
          </w:rPrChange>
        </w:rPr>
        <w:t>sec:features</w:t>
      </w:r>
      <w:proofErr w:type="spellEnd"/>
      <w:r w:rsidRPr="009B063D">
        <w:rPr>
          <w:sz w:val="28"/>
          <w:szCs w:val="28"/>
          <w:rPrChange w:id="2439" w:author="user" w:date="2014-05-25T12:30:00Z">
            <w:rPr/>
          </w:rPrChange>
        </w:rPr>
        <w:t>}</w:t>
      </w:r>
    </w:p>
    <w:p w:rsidR="00640F9D" w:rsidRPr="009B063D" w:rsidRDefault="00640F9D" w:rsidP="00640F9D">
      <w:pPr>
        <w:pStyle w:val="PreformattedText"/>
        <w:rPr>
          <w:sz w:val="28"/>
          <w:szCs w:val="28"/>
          <w:rPrChange w:id="2440" w:author="user" w:date="2014-05-25T12:30:00Z">
            <w:rPr/>
          </w:rPrChange>
        </w:rPr>
      </w:pPr>
    </w:p>
    <w:p w:rsidR="00640F9D" w:rsidRPr="009B063D" w:rsidRDefault="00640F9D" w:rsidP="00640F9D">
      <w:pPr>
        <w:pStyle w:val="PreformattedText"/>
        <w:rPr>
          <w:sz w:val="28"/>
          <w:szCs w:val="28"/>
          <w:rPrChange w:id="2441" w:author="user" w:date="2014-05-25T12:30:00Z">
            <w:rPr/>
          </w:rPrChange>
        </w:rPr>
      </w:pPr>
      <w:r w:rsidRPr="009B063D">
        <w:rPr>
          <w:sz w:val="28"/>
          <w:szCs w:val="28"/>
          <w:rPrChange w:id="2442" w:author="user" w:date="2014-05-25T12:30:00Z">
            <w:rPr/>
          </w:rPrChange>
        </w:rPr>
        <w:t xml:space="preserve">   %</w:t>
      </w:r>
      <w:proofErr w:type="gramStart"/>
      <w:r w:rsidRPr="009B063D">
        <w:rPr>
          <w:sz w:val="28"/>
          <w:szCs w:val="28"/>
          <w:rPrChange w:id="2443" w:author="user" w:date="2014-05-25T12:30:00Z">
            <w:rPr/>
          </w:rPrChange>
        </w:rPr>
        <w:t>The</w:t>
      </w:r>
      <w:proofErr w:type="gramEnd"/>
      <w:r w:rsidRPr="009B063D">
        <w:rPr>
          <w:sz w:val="28"/>
          <w:szCs w:val="28"/>
          <w:rPrChange w:id="2444" w:author="user" w:date="2014-05-25T12:30:00Z">
            <w:rPr/>
          </w:rPrChange>
        </w:rPr>
        <w:t xml:space="preserve"> system is trying to mimic the process of human performance: the </w:t>
      </w:r>
      <w:proofErr w:type="spellStart"/>
      <w:r w:rsidRPr="009B063D">
        <w:rPr>
          <w:sz w:val="28"/>
          <w:szCs w:val="28"/>
          <w:rPrChange w:id="2445" w:author="user" w:date="2014-05-25T12:30:00Z">
            <w:rPr/>
          </w:rPrChange>
        </w:rPr>
        <w:t>musican</w:t>
      </w:r>
      <w:proofErr w:type="spellEnd"/>
      <w:r w:rsidRPr="009B063D">
        <w:rPr>
          <w:sz w:val="28"/>
          <w:szCs w:val="28"/>
          <w:rPrChange w:id="2446" w:author="user" w:date="2014-05-25T12:30:00Z">
            <w:rPr/>
          </w:rPrChange>
        </w:rPr>
        <w:t xml:space="preserve"> reads the </w:t>
      </w:r>
      <w:r w:rsidRPr="00B13677">
        <w:rPr>
          <w:sz w:val="28"/>
          <w:szCs w:val="28"/>
          <w:rPrChange w:id="2447" w:author="user" w:date="2014-05-25T19:46:00Z">
            <w:rPr/>
          </w:rPrChange>
        </w:rPr>
        <w:t>explic</w:t>
      </w:r>
      <w:ins w:id="2448" w:author="user" w:date="2014-05-25T19:46:00Z">
        <w:r w:rsidR="00B13677">
          <w:rPr>
            <w:rFonts w:hint="eastAsia"/>
            <w:sz w:val="28"/>
            <w:szCs w:val="28"/>
          </w:rPr>
          <w:t>i</w:t>
        </w:r>
      </w:ins>
      <w:r w:rsidRPr="00B13677">
        <w:rPr>
          <w:sz w:val="28"/>
          <w:szCs w:val="28"/>
          <w:rPrChange w:id="2449" w:author="user" w:date="2014-05-25T19:46:00Z">
            <w:rPr/>
          </w:rPrChange>
        </w:rPr>
        <w:t>t</w:t>
      </w:r>
      <w:r w:rsidRPr="00B13677">
        <w:t xml:space="preserve"> </w:t>
      </w:r>
      <w:r w:rsidRPr="009B063D">
        <w:rPr>
          <w:sz w:val="28"/>
          <w:szCs w:val="28"/>
          <w:rPrChange w:id="2450" w:author="user" w:date="2014-05-25T12:30:00Z">
            <w:rPr/>
          </w:rPrChange>
        </w:rPr>
        <w:t>and implic</w:t>
      </w:r>
      <w:ins w:id="2451" w:author="user" w:date="2014-05-25T19:46:00Z">
        <w:r w:rsidR="00B13677">
          <w:rPr>
            <w:rFonts w:hint="eastAsia"/>
            <w:sz w:val="28"/>
            <w:szCs w:val="28"/>
          </w:rPr>
          <w:t>i</w:t>
        </w:r>
      </w:ins>
      <w:r w:rsidRPr="009B063D">
        <w:rPr>
          <w:sz w:val="28"/>
          <w:szCs w:val="28"/>
          <w:rPrChange w:id="2452" w:author="user" w:date="2014-05-25T12:30:00Z">
            <w:rPr/>
          </w:rPrChange>
        </w:rPr>
        <w:t>t cues from the score and transform</w:t>
      </w:r>
      <w:ins w:id="2453" w:author="user" w:date="2014-05-25T19:47:00Z">
        <w:r w:rsidR="00B13677">
          <w:rPr>
            <w:rFonts w:hint="eastAsia"/>
            <w:sz w:val="28"/>
            <w:szCs w:val="28"/>
          </w:rPr>
          <w:t>s</w:t>
        </w:r>
      </w:ins>
      <w:r w:rsidRPr="009B063D">
        <w:rPr>
          <w:sz w:val="28"/>
          <w:szCs w:val="28"/>
          <w:rPrChange w:id="2454" w:author="user" w:date="2014-05-25T12:30:00Z">
            <w:rPr/>
          </w:rPrChange>
        </w:rPr>
        <w:t xml:space="preserve"> them into musical expressions. So the features can be categorized into two </w:t>
      </w:r>
      <w:del w:id="2455" w:author="user" w:date="2014-05-25T19:47:00Z">
        <w:r w:rsidRPr="009B063D" w:rsidDel="00B13677">
          <w:rPr>
            <w:sz w:val="28"/>
            <w:szCs w:val="28"/>
            <w:rPrChange w:id="2456" w:author="user" w:date="2014-05-25T12:30:00Z">
              <w:rPr/>
            </w:rPrChange>
          </w:rPr>
          <w:delText>category</w:delText>
        </w:r>
      </w:del>
      <w:ins w:id="2457" w:author="user" w:date="2014-05-25T19:47:00Z">
        <w:r w:rsidR="00B13677" w:rsidRPr="009B063D">
          <w:rPr>
            <w:sz w:val="28"/>
            <w:szCs w:val="28"/>
            <w:rPrChange w:id="2458" w:author="user" w:date="2014-05-25T12:30:00Z">
              <w:rPr/>
            </w:rPrChange>
          </w:rPr>
          <w:t>categor</w:t>
        </w:r>
        <w:r w:rsidR="00B13677">
          <w:rPr>
            <w:rFonts w:hint="eastAsia"/>
            <w:sz w:val="28"/>
            <w:szCs w:val="28"/>
          </w:rPr>
          <w:t>ies</w:t>
        </w:r>
      </w:ins>
      <w:r w:rsidRPr="009B063D">
        <w:rPr>
          <w:sz w:val="28"/>
          <w:szCs w:val="28"/>
          <w:rPrChange w:id="2459" w:author="user" w:date="2014-05-25T12:30:00Z">
            <w:rPr/>
          </w:rPrChange>
        </w:rPr>
        <w:t xml:space="preserve">: score features and performance features. Score features are information contained in the score. Performance features corresponds to the musical expression. The basic time unit for both features </w:t>
      </w:r>
      <w:del w:id="2460" w:author="user" w:date="2014-05-25T19:48:00Z">
        <w:r w:rsidRPr="009B063D" w:rsidDel="00B13677">
          <w:rPr>
            <w:sz w:val="28"/>
            <w:szCs w:val="28"/>
            <w:rPrChange w:id="2461" w:author="user" w:date="2014-05-25T12:30:00Z">
              <w:rPr/>
            </w:rPrChange>
          </w:rPr>
          <w:delText>are</w:delText>
        </w:r>
      </w:del>
      <w:ins w:id="2462" w:author="user" w:date="2014-05-25T19:48:00Z">
        <w:r w:rsidR="00B13677">
          <w:rPr>
            <w:rFonts w:hint="eastAsia"/>
            <w:sz w:val="28"/>
            <w:szCs w:val="28"/>
          </w:rPr>
          <w:t xml:space="preserve">is </w:t>
        </w:r>
      </w:ins>
      <w:del w:id="2463" w:author="user" w:date="2014-05-25T19:48:00Z">
        <w:r w:rsidRPr="00B13677" w:rsidDel="00B13677">
          <w:delText xml:space="preserve"> </w:delText>
        </w:r>
      </w:del>
      <w:r w:rsidRPr="009B063D">
        <w:rPr>
          <w:sz w:val="28"/>
          <w:szCs w:val="28"/>
          <w:rPrChange w:id="2464" w:author="user" w:date="2014-05-25T12:30:00Z">
            <w:rPr/>
          </w:rPrChange>
        </w:rPr>
        <w:t xml:space="preserve">a note. </w:t>
      </w:r>
    </w:p>
    <w:p w:rsidR="00640F9D" w:rsidRPr="009B063D" w:rsidRDefault="00640F9D" w:rsidP="00640F9D">
      <w:pPr>
        <w:pStyle w:val="PreformattedText"/>
        <w:rPr>
          <w:sz w:val="28"/>
          <w:szCs w:val="28"/>
          <w:rPrChange w:id="2465" w:author="user" w:date="2014-05-25T12:30:00Z">
            <w:rPr/>
          </w:rPrChange>
        </w:rPr>
      </w:pPr>
      <w:r w:rsidRPr="009B063D">
        <w:rPr>
          <w:sz w:val="28"/>
          <w:szCs w:val="28"/>
          <w:rPrChange w:id="2466" w:author="user" w:date="2014-05-25T12:30:00Z">
            <w:rPr/>
          </w:rPrChange>
        </w:rPr>
        <w:t xml:space="preserve">   </w:t>
      </w:r>
      <w:ins w:id="2467" w:author="user" w:date="2014-05-25T19:49:00Z">
        <w:r w:rsidR="003741E7">
          <w:rPr>
            <w:rFonts w:hint="eastAsia"/>
            <w:sz w:val="28"/>
            <w:szCs w:val="28"/>
          </w:rPr>
          <w:t xml:space="preserve">Now </w:t>
        </w:r>
      </w:ins>
      <w:del w:id="2468" w:author="user" w:date="2014-05-25T19:49:00Z">
        <w:r w:rsidRPr="009B063D" w:rsidDel="003741E7">
          <w:rPr>
            <w:sz w:val="28"/>
            <w:szCs w:val="28"/>
            <w:rPrChange w:id="2469" w:author="user" w:date="2014-05-25T12:30:00Z">
              <w:rPr/>
            </w:rPrChange>
          </w:rPr>
          <w:delText xml:space="preserve">As mentioned in Section \ref{sec:learn}, there are two types of features, score features and performance features. We </w:delText>
        </w:r>
      </w:del>
      <w:ins w:id="2470" w:author="user" w:date="2014-05-25T19:49:00Z">
        <w:r w:rsidR="003741E7">
          <w:rPr>
            <w:rFonts w:hint="eastAsia"/>
            <w:sz w:val="28"/>
            <w:szCs w:val="28"/>
          </w:rPr>
          <w:t>w</w:t>
        </w:r>
        <w:r w:rsidR="003741E7" w:rsidRPr="009B063D">
          <w:rPr>
            <w:sz w:val="28"/>
            <w:szCs w:val="28"/>
            <w:rPrChange w:id="2471" w:author="user" w:date="2014-05-25T12:30:00Z">
              <w:rPr/>
            </w:rPrChange>
          </w:rPr>
          <w:t xml:space="preserve">e </w:t>
        </w:r>
      </w:ins>
      <w:r w:rsidRPr="009B063D">
        <w:rPr>
          <w:sz w:val="28"/>
          <w:szCs w:val="28"/>
          <w:rPrChange w:id="2472" w:author="user" w:date="2014-05-25T12:30:00Z">
            <w:rPr/>
          </w:rPrChange>
        </w:rPr>
        <w:t>will present the features used in the system, and discuss the difficulties encountered.</w:t>
      </w:r>
    </w:p>
    <w:p w:rsidR="00640F9D" w:rsidRPr="009B063D" w:rsidRDefault="00640F9D" w:rsidP="00640F9D">
      <w:pPr>
        <w:pStyle w:val="PreformattedText"/>
        <w:rPr>
          <w:sz w:val="28"/>
          <w:szCs w:val="28"/>
          <w:rPrChange w:id="2473" w:author="user" w:date="2014-05-25T12:30:00Z">
            <w:rPr/>
          </w:rPrChange>
        </w:rPr>
      </w:pPr>
      <w:r w:rsidRPr="009B063D">
        <w:rPr>
          <w:sz w:val="28"/>
          <w:szCs w:val="28"/>
          <w:rPrChange w:id="2474" w:author="user" w:date="2014-05-25T12:30:00Z">
            <w:rPr/>
          </w:rPrChange>
        </w:rPr>
        <w:t>\subsection{Score Features}</w:t>
      </w:r>
    </w:p>
    <w:p w:rsidR="00640F9D" w:rsidRPr="009B063D" w:rsidRDefault="00640F9D" w:rsidP="00640F9D">
      <w:pPr>
        <w:pStyle w:val="PreformattedText"/>
        <w:rPr>
          <w:sz w:val="28"/>
          <w:szCs w:val="28"/>
          <w:rPrChange w:id="2475" w:author="user" w:date="2014-05-25T12:30:00Z">
            <w:rPr/>
          </w:rPrChange>
        </w:rPr>
      </w:pPr>
      <w:r w:rsidRPr="009B063D">
        <w:rPr>
          <w:sz w:val="28"/>
          <w:szCs w:val="28"/>
          <w:rPrChange w:id="2476" w:author="user" w:date="2014-05-25T12:30:00Z">
            <w:rPr/>
          </w:rPrChange>
        </w:rPr>
        <w:t xml:space="preserve">      Score features are musicological cues presented in the score. The purpose of score features </w:t>
      </w:r>
      <w:del w:id="2477" w:author="user" w:date="2014-05-25T19:49:00Z">
        <w:r w:rsidRPr="009B063D" w:rsidDel="003741E7">
          <w:rPr>
            <w:sz w:val="28"/>
            <w:szCs w:val="28"/>
            <w:rPrChange w:id="2478" w:author="user" w:date="2014-05-25T12:30:00Z">
              <w:rPr/>
            </w:rPrChange>
          </w:rPr>
          <w:delText xml:space="preserve">are </w:delText>
        </w:r>
      </w:del>
      <w:ins w:id="2479" w:author="user" w:date="2014-05-25T19:49:00Z">
        <w:r w:rsidR="003741E7">
          <w:rPr>
            <w:rFonts w:hint="eastAsia"/>
            <w:sz w:val="28"/>
            <w:szCs w:val="28"/>
          </w:rPr>
          <w:t>is</w:t>
        </w:r>
        <w:r w:rsidR="003741E7" w:rsidRPr="009B063D">
          <w:rPr>
            <w:sz w:val="28"/>
            <w:szCs w:val="28"/>
            <w:rPrChange w:id="2480" w:author="user" w:date="2014-05-25T12:30:00Z">
              <w:rPr/>
            </w:rPrChange>
          </w:rPr>
          <w:t xml:space="preserve"> </w:t>
        </w:r>
      </w:ins>
      <w:r w:rsidRPr="009B063D">
        <w:rPr>
          <w:sz w:val="28"/>
          <w:szCs w:val="28"/>
          <w:rPrChange w:id="2481" w:author="user" w:date="2014-05-25T12:30:00Z">
            <w:rPr/>
          </w:rPrChange>
        </w:rPr>
        <w:t xml:space="preserve">to simulate the high level information a performer may perceive when he/she reads the score. </w:t>
      </w:r>
      <w:del w:id="2482" w:author="user" w:date="2014-05-25T19:50:00Z">
        <w:r w:rsidRPr="009B063D" w:rsidDel="003741E7">
          <w:rPr>
            <w:sz w:val="28"/>
            <w:szCs w:val="28"/>
            <w:rPrChange w:id="2483" w:author="user" w:date="2014-05-25T12:30:00Z">
              <w:rPr/>
            </w:rPrChange>
          </w:rPr>
          <w:delText xml:space="preserve">The basic time unit for these features are notes. </w:delText>
        </w:r>
      </w:del>
      <w:r w:rsidRPr="009B063D">
        <w:rPr>
          <w:sz w:val="28"/>
          <w:szCs w:val="28"/>
          <w:rPrChange w:id="2484" w:author="user" w:date="2014-05-25T12:30:00Z">
            <w:rPr/>
          </w:rPrChange>
        </w:rPr>
        <w:t>Each note will have all features presented below.</w:t>
      </w:r>
    </w:p>
    <w:p w:rsidR="00640F9D" w:rsidRPr="009B063D" w:rsidRDefault="00640F9D" w:rsidP="00640F9D">
      <w:pPr>
        <w:pStyle w:val="PreformattedText"/>
        <w:rPr>
          <w:sz w:val="28"/>
          <w:szCs w:val="28"/>
          <w:rPrChange w:id="2485" w:author="user" w:date="2014-05-25T12:30:00Z">
            <w:rPr/>
          </w:rPrChange>
        </w:rPr>
      </w:pPr>
      <w:r w:rsidRPr="009B063D">
        <w:rPr>
          <w:sz w:val="28"/>
          <w:szCs w:val="28"/>
          <w:rPrChange w:id="2486" w:author="user" w:date="2014-05-25T12:30:00Z">
            <w:rPr/>
          </w:rPrChange>
        </w:rPr>
        <w:t xml:space="preserve">      </w:t>
      </w:r>
      <w:proofErr w:type="gramStart"/>
      <w:r w:rsidRPr="009B063D">
        <w:rPr>
          <w:sz w:val="28"/>
          <w:szCs w:val="28"/>
          <w:rPrChange w:id="2487" w:author="user" w:date="2014-05-25T12:30:00Z">
            <w:rPr/>
          </w:rPrChange>
        </w:rPr>
        <w:t>Score features includes</w:t>
      </w:r>
      <w:proofErr w:type="gramEnd"/>
      <w:r w:rsidRPr="009B063D">
        <w:rPr>
          <w:sz w:val="28"/>
          <w:szCs w:val="28"/>
          <w:rPrChange w:id="2488" w:author="user" w:date="2014-05-25T12:30:00Z">
            <w:rPr/>
          </w:rPrChange>
        </w:rPr>
        <w:t>:</w:t>
      </w:r>
    </w:p>
    <w:p w:rsidR="00640F9D" w:rsidRPr="009B063D" w:rsidRDefault="00640F9D" w:rsidP="00640F9D">
      <w:pPr>
        <w:pStyle w:val="PreformattedText"/>
        <w:rPr>
          <w:sz w:val="28"/>
          <w:szCs w:val="28"/>
          <w:rPrChange w:id="2489" w:author="user" w:date="2014-05-25T12:30:00Z">
            <w:rPr/>
          </w:rPrChange>
        </w:rPr>
      </w:pPr>
      <w:r w:rsidRPr="009B063D">
        <w:rPr>
          <w:sz w:val="28"/>
          <w:szCs w:val="28"/>
          <w:rPrChange w:id="2490" w:author="user" w:date="2014-05-25T12:30:00Z">
            <w:rPr/>
          </w:rPrChange>
        </w:rPr>
        <w:t xml:space="preserve">      \begin{description}</w:t>
      </w:r>
    </w:p>
    <w:p w:rsidR="00640F9D" w:rsidRPr="009B063D" w:rsidRDefault="00640F9D" w:rsidP="00640F9D">
      <w:pPr>
        <w:pStyle w:val="PreformattedText"/>
        <w:rPr>
          <w:sz w:val="28"/>
          <w:szCs w:val="28"/>
          <w:rPrChange w:id="2491" w:author="user" w:date="2014-05-25T12:30:00Z">
            <w:rPr/>
          </w:rPrChange>
        </w:rPr>
      </w:pPr>
      <w:r w:rsidRPr="009B063D">
        <w:rPr>
          <w:sz w:val="28"/>
          <w:szCs w:val="28"/>
          <w:rPrChange w:id="2492" w:author="user" w:date="2014-05-25T12:30:00Z">
            <w:rPr/>
          </w:rPrChange>
        </w:rPr>
        <w:t xml:space="preserve">         \item [Relative position in the phrase:]</w:t>
      </w:r>
    </w:p>
    <w:p w:rsidR="00640F9D" w:rsidRPr="009B063D" w:rsidRDefault="00640F9D" w:rsidP="00640F9D">
      <w:pPr>
        <w:pStyle w:val="PreformattedText"/>
        <w:rPr>
          <w:sz w:val="28"/>
          <w:szCs w:val="28"/>
          <w:rPrChange w:id="2493" w:author="user" w:date="2014-05-25T12:30:00Z">
            <w:rPr/>
          </w:rPrChange>
        </w:rPr>
      </w:pPr>
      <w:r w:rsidRPr="009B063D">
        <w:rPr>
          <w:sz w:val="28"/>
          <w:szCs w:val="28"/>
          <w:rPrChange w:id="2494" w:author="user" w:date="2014-05-25T12:30:00Z">
            <w:rPr/>
          </w:rPrChange>
        </w:rPr>
        <w:t xml:space="preserve">            The relative position of a note in the phrase, its value ranges from 0\% to 100\%. %</w:t>
      </w:r>
      <w:proofErr w:type="gramStart"/>
      <w:r w:rsidRPr="009B063D">
        <w:rPr>
          <w:sz w:val="28"/>
          <w:szCs w:val="28"/>
          <w:rPrChange w:id="2495" w:author="user" w:date="2014-05-25T12:30:00Z">
            <w:rPr/>
          </w:rPrChange>
        </w:rPr>
        <w:t>Since</w:t>
      </w:r>
      <w:proofErr w:type="gramEnd"/>
      <w:r w:rsidRPr="009B063D">
        <w:rPr>
          <w:sz w:val="28"/>
          <w:szCs w:val="28"/>
          <w:rPrChange w:id="2496" w:author="user" w:date="2014-05-25T12:30:00Z">
            <w:rPr/>
          </w:rPrChange>
        </w:rPr>
        <w:t xml:space="preserve"> there are often salient musical expressions during the opening or closing of a phrase, this feature is used to capture the start or end of the phrase.</w:t>
      </w:r>
    </w:p>
    <w:p w:rsidR="00640F9D" w:rsidRPr="009B063D" w:rsidRDefault="00640F9D" w:rsidP="00640F9D">
      <w:pPr>
        <w:pStyle w:val="PreformattedText"/>
        <w:rPr>
          <w:sz w:val="28"/>
          <w:szCs w:val="28"/>
          <w:rPrChange w:id="2497" w:author="user" w:date="2014-05-25T12:30:00Z">
            <w:rPr/>
          </w:rPrChange>
        </w:rPr>
      </w:pPr>
      <w:r w:rsidRPr="009B063D">
        <w:rPr>
          <w:sz w:val="28"/>
          <w:szCs w:val="28"/>
          <w:rPrChange w:id="2498" w:author="user" w:date="2014-05-25T12:30:00Z">
            <w:rPr/>
          </w:rPrChange>
        </w:rPr>
        <w:t xml:space="preserve">            This feature is intended to capture the special expression in the start or the end of a phrase, or time-variant expression like arch-type loudness variation.</w:t>
      </w:r>
    </w:p>
    <w:p w:rsidR="00640F9D" w:rsidRPr="009B063D" w:rsidRDefault="00640F9D" w:rsidP="00640F9D">
      <w:pPr>
        <w:pStyle w:val="PreformattedText"/>
        <w:rPr>
          <w:sz w:val="28"/>
          <w:szCs w:val="28"/>
          <w:rPrChange w:id="2499" w:author="user" w:date="2014-05-25T12:30:00Z">
            <w:rPr/>
          </w:rPrChange>
        </w:rPr>
      </w:pPr>
      <w:r w:rsidRPr="009B063D">
        <w:rPr>
          <w:sz w:val="28"/>
          <w:szCs w:val="28"/>
          <w:rPrChange w:id="2500" w:author="user" w:date="2014-05-25T12:30:00Z">
            <w:rPr/>
          </w:rPrChange>
        </w:rPr>
        <w:t xml:space="preserve">         \item [Pitch:]</w:t>
      </w:r>
    </w:p>
    <w:p w:rsidR="00640F9D" w:rsidRPr="009B063D" w:rsidRDefault="00640F9D" w:rsidP="00640F9D">
      <w:pPr>
        <w:pStyle w:val="PreformattedText"/>
        <w:rPr>
          <w:sz w:val="28"/>
          <w:szCs w:val="28"/>
          <w:rPrChange w:id="2501" w:author="user" w:date="2014-05-25T12:30:00Z">
            <w:rPr/>
          </w:rPrChange>
        </w:rPr>
      </w:pPr>
      <w:r w:rsidRPr="009B063D">
        <w:rPr>
          <w:sz w:val="28"/>
          <w:szCs w:val="28"/>
          <w:rPrChange w:id="2502" w:author="user" w:date="2014-05-25T12:30:00Z">
            <w:rPr/>
          </w:rPrChange>
        </w:rPr>
        <w:t xml:space="preserve">            The pitch of a note denoted by MIDI pitch number (resolution is down to semitone). %For a phrase of $n$ notes with pitch $P_1, P_2, \dots, </w:t>
      </w:r>
      <w:proofErr w:type="spellStart"/>
      <w:r w:rsidRPr="009B063D">
        <w:rPr>
          <w:sz w:val="28"/>
          <w:szCs w:val="28"/>
          <w:rPrChange w:id="2503" w:author="user" w:date="2014-05-25T12:30:00Z">
            <w:rPr/>
          </w:rPrChange>
        </w:rPr>
        <w:t>P_n</w:t>
      </w:r>
      <w:proofErr w:type="spellEnd"/>
      <w:r w:rsidRPr="009B063D">
        <w:rPr>
          <w:sz w:val="28"/>
          <w:szCs w:val="28"/>
          <w:rPrChange w:id="2504" w:author="user" w:date="2014-05-25T12:30:00Z">
            <w:rPr/>
          </w:rPrChange>
        </w:rPr>
        <w:t>$, $$RP = \</w:t>
      </w:r>
      <w:proofErr w:type="spellStart"/>
      <w:r w:rsidRPr="009B063D">
        <w:rPr>
          <w:sz w:val="28"/>
          <w:szCs w:val="28"/>
          <w:rPrChange w:id="2505" w:author="user" w:date="2014-05-25T12:30:00Z">
            <w:rPr/>
          </w:rPrChange>
        </w:rPr>
        <w:t>frac</w:t>
      </w:r>
      <w:proofErr w:type="spellEnd"/>
      <w:r w:rsidRPr="009B063D">
        <w:rPr>
          <w:sz w:val="28"/>
          <w:szCs w:val="28"/>
          <w:rPrChange w:id="2506" w:author="user" w:date="2014-05-25T12:30:00Z">
            <w:rPr/>
          </w:rPrChange>
        </w:rPr>
        <w:t>{</w:t>
      </w:r>
      <w:proofErr w:type="spellStart"/>
      <w:r w:rsidRPr="009B063D">
        <w:rPr>
          <w:sz w:val="28"/>
          <w:szCs w:val="28"/>
          <w:rPrChange w:id="2507" w:author="user" w:date="2014-05-25T12:30:00Z">
            <w:rPr/>
          </w:rPrChange>
        </w:rPr>
        <w:t>P_i</w:t>
      </w:r>
      <w:proofErr w:type="spellEnd"/>
      <w:r w:rsidRPr="009B063D">
        <w:rPr>
          <w:sz w:val="28"/>
          <w:szCs w:val="28"/>
          <w:rPrChange w:id="2508" w:author="user" w:date="2014-05-25T12:30:00Z">
            <w:rPr/>
          </w:rPrChange>
        </w:rPr>
        <w:t xml:space="preserve"> -min(P_1, P_2, \dots, </w:t>
      </w:r>
      <w:proofErr w:type="spellStart"/>
      <w:r w:rsidRPr="009B063D">
        <w:rPr>
          <w:sz w:val="28"/>
          <w:szCs w:val="28"/>
          <w:rPrChange w:id="2509" w:author="user" w:date="2014-05-25T12:30:00Z">
            <w:rPr/>
          </w:rPrChange>
        </w:rPr>
        <w:t>P_n</w:t>
      </w:r>
      <w:proofErr w:type="spellEnd"/>
      <w:r w:rsidRPr="009B063D">
        <w:rPr>
          <w:sz w:val="28"/>
          <w:szCs w:val="28"/>
          <w:rPrChange w:id="2510" w:author="user" w:date="2014-05-25T12:30:00Z">
            <w:rPr/>
          </w:rPrChange>
        </w:rPr>
        <w:t xml:space="preserve">) }{max(P_1, P_2, \dots, </w:t>
      </w:r>
      <w:proofErr w:type="spellStart"/>
      <w:r w:rsidRPr="009B063D">
        <w:rPr>
          <w:sz w:val="28"/>
          <w:szCs w:val="28"/>
          <w:rPrChange w:id="2511" w:author="user" w:date="2014-05-25T12:30:00Z">
            <w:rPr/>
          </w:rPrChange>
        </w:rPr>
        <w:t>P_n</w:t>
      </w:r>
      <w:proofErr w:type="spellEnd"/>
      <w:r w:rsidRPr="009B063D">
        <w:rPr>
          <w:sz w:val="28"/>
          <w:szCs w:val="28"/>
          <w:rPrChange w:id="2512" w:author="user" w:date="2014-05-25T12:30:00Z">
            <w:rPr/>
          </w:rPrChange>
        </w:rPr>
        <w:t xml:space="preserve">)-min(P_1, P_2, \dots, </w:t>
      </w:r>
      <w:proofErr w:type="spellStart"/>
      <w:r w:rsidRPr="009B063D">
        <w:rPr>
          <w:sz w:val="28"/>
          <w:szCs w:val="28"/>
          <w:rPrChange w:id="2513" w:author="user" w:date="2014-05-25T12:30:00Z">
            <w:rPr/>
          </w:rPrChange>
        </w:rPr>
        <w:t>P_n</w:t>
      </w:r>
      <w:proofErr w:type="spellEnd"/>
      <w:r w:rsidRPr="009B063D">
        <w:rPr>
          <w:sz w:val="28"/>
          <w:szCs w:val="28"/>
          <w:rPrChange w:id="2514" w:author="user" w:date="2014-05-25T12:30:00Z">
            <w:rPr/>
          </w:rPrChange>
        </w:rPr>
        <w:t>) }$$  Where $</w:t>
      </w:r>
      <w:proofErr w:type="spellStart"/>
      <w:r w:rsidRPr="009B063D">
        <w:rPr>
          <w:sz w:val="28"/>
          <w:szCs w:val="28"/>
          <w:rPrChange w:id="2515" w:author="user" w:date="2014-05-25T12:30:00Z">
            <w:rPr/>
          </w:rPrChange>
        </w:rPr>
        <w:t>P_i</w:t>
      </w:r>
      <w:proofErr w:type="spellEnd"/>
      <w:r w:rsidRPr="009B063D">
        <w:rPr>
          <w:sz w:val="28"/>
          <w:szCs w:val="28"/>
          <w:rPrChange w:id="2516" w:author="user" w:date="2014-05-25T12:30:00Z">
            <w:rPr/>
          </w:rPrChange>
        </w:rPr>
        <w:t>$ is the pitch of note at position $t$.</w:t>
      </w:r>
    </w:p>
    <w:p w:rsidR="00640F9D" w:rsidRPr="009B063D" w:rsidRDefault="00640F9D" w:rsidP="00640F9D">
      <w:pPr>
        <w:pStyle w:val="PreformattedText"/>
        <w:rPr>
          <w:sz w:val="28"/>
          <w:szCs w:val="28"/>
          <w:rPrChange w:id="2517" w:author="user" w:date="2014-05-25T12:30:00Z">
            <w:rPr/>
          </w:rPrChange>
        </w:rPr>
      </w:pPr>
    </w:p>
    <w:p w:rsidR="00640F9D" w:rsidRPr="009B063D" w:rsidRDefault="00640F9D" w:rsidP="00640F9D">
      <w:pPr>
        <w:pStyle w:val="PreformattedText"/>
        <w:rPr>
          <w:sz w:val="28"/>
          <w:szCs w:val="28"/>
          <w:rPrChange w:id="2518" w:author="user" w:date="2014-05-25T12:30:00Z">
            <w:rPr/>
          </w:rPrChange>
        </w:rPr>
      </w:pPr>
      <w:r w:rsidRPr="009B063D">
        <w:rPr>
          <w:sz w:val="28"/>
          <w:szCs w:val="28"/>
          <w:rPrChange w:id="2519" w:author="user" w:date="2014-05-25T12:30:00Z">
            <w:rPr/>
          </w:rPrChange>
        </w:rPr>
        <w:t xml:space="preserve">         \item [Interval from the previous note:] </w:t>
      </w:r>
      <w:proofErr w:type="gramStart"/>
      <w:r w:rsidRPr="009B063D">
        <w:rPr>
          <w:sz w:val="28"/>
          <w:szCs w:val="28"/>
          <w:rPrChange w:id="2520" w:author="user" w:date="2014-05-25T12:30:00Z">
            <w:rPr/>
          </w:rPrChange>
        </w:rPr>
        <w:t>The</w:t>
      </w:r>
      <w:proofErr w:type="gramEnd"/>
      <w:r w:rsidRPr="009B063D">
        <w:rPr>
          <w:sz w:val="28"/>
          <w:szCs w:val="28"/>
          <w:rPrChange w:id="2521" w:author="user" w:date="2014-05-25T12:30:00Z">
            <w:rPr/>
          </w:rPrChange>
        </w:rPr>
        <w:t xml:space="preserve"> interval between the current note and its previous note (in semitone). This represents the direction of the melodic line.</w:t>
      </w:r>
      <w:ins w:id="2522" w:author="user" w:date="2014-05-25T20:56:00Z">
        <w:r w:rsidR="003C5D65">
          <w:rPr>
            <w:rFonts w:hint="eastAsia"/>
            <w:sz w:val="28"/>
            <w:szCs w:val="28"/>
          </w:rPr>
          <w:t xml:space="preserve"> </w:t>
        </w:r>
      </w:ins>
      <w:r w:rsidRPr="009B063D">
        <w:rPr>
          <w:sz w:val="28"/>
          <w:szCs w:val="28"/>
          <w:rPrChange w:id="2523" w:author="user" w:date="2014-05-25T12:30:00Z">
            <w:rPr/>
          </w:rPrChange>
        </w:rPr>
        <w:t xml:space="preserve">See Fig. </w:t>
      </w:r>
      <w:proofErr w:type="gramStart"/>
      <w:r w:rsidRPr="009B063D">
        <w:rPr>
          <w:sz w:val="28"/>
          <w:szCs w:val="28"/>
          <w:rPrChange w:id="2524" w:author="user" w:date="2014-05-25T12:30:00Z">
            <w:rPr/>
          </w:rPrChange>
        </w:rPr>
        <w:t>\ref{</w:t>
      </w:r>
      <w:proofErr w:type="spellStart"/>
      <w:r w:rsidRPr="009B063D">
        <w:rPr>
          <w:sz w:val="28"/>
          <w:szCs w:val="28"/>
          <w:rPrChange w:id="2525" w:author="user" w:date="2014-05-25T12:30:00Z">
            <w:rPr/>
          </w:rPrChange>
        </w:rPr>
        <w:t>fig:interval</w:t>
      </w:r>
      <w:proofErr w:type="spellEnd"/>
      <w:r w:rsidRPr="009B063D">
        <w:rPr>
          <w:sz w:val="28"/>
          <w:szCs w:val="28"/>
          <w:rPrChange w:id="2526" w:author="user" w:date="2014-05-25T12:30:00Z">
            <w:rPr/>
          </w:rPrChange>
        </w:rPr>
        <w:t xml:space="preserve">} for </w:t>
      </w:r>
      <w:ins w:id="2527" w:author="user" w:date="2014-05-25T20:56:00Z">
        <w:r w:rsidR="003C5D65">
          <w:rPr>
            <w:rFonts w:hint="eastAsia"/>
            <w:sz w:val="28"/>
            <w:szCs w:val="28"/>
          </w:rPr>
          <w:t xml:space="preserve">an </w:t>
        </w:r>
      </w:ins>
      <w:r w:rsidRPr="009B063D">
        <w:rPr>
          <w:sz w:val="28"/>
          <w:szCs w:val="28"/>
          <w:rPrChange w:id="2528" w:author="user" w:date="2014-05-25T12:30:00Z">
            <w:rPr/>
          </w:rPrChange>
        </w:rPr>
        <w:t>example.</w:t>
      </w:r>
      <w:proofErr w:type="gramEnd"/>
      <w:r w:rsidRPr="009B063D">
        <w:rPr>
          <w:sz w:val="28"/>
          <w:szCs w:val="28"/>
          <w:rPrChange w:id="2529" w:author="user" w:date="2014-05-25T12:30:00Z">
            <w:rPr/>
          </w:rPrChange>
        </w:rPr>
        <w:t xml:space="preserve"> $$\Delta P^- = P</w:t>
      </w:r>
      <w:proofErr w:type="gramStart"/>
      <w:r w:rsidRPr="009B063D">
        <w:rPr>
          <w:sz w:val="28"/>
          <w:szCs w:val="28"/>
          <w:rPrChange w:id="2530" w:author="user" w:date="2014-05-25T12:30:00Z">
            <w:rPr/>
          </w:rPrChange>
        </w:rPr>
        <w:t>_{</w:t>
      </w:r>
      <w:proofErr w:type="spellStart"/>
      <w:proofErr w:type="gramEnd"/>
      <w:r w:rsidRPr="009B063D">
        <w:rPr>
          <w:sz w:val="28"/>
          <w:szCs w:val="28"/>
          <w:rPrChange w:id="2531" w:author="user" w:date="2014-05-25T12:30:00Z">
            <w:rPr/>
          </w:rPrChange>
        </w:rPr>
        <w:t>i</w:t>
      </w:r>
      <w:proofErr w:type="spellEnd"/>
      <w:r w:rsidRPr="009B063D">
        <w:rPr>
          <w:sz w:val="28"/>
          <w:szCs w:val="28"/>
          <w:rPrChange w:id="2532" w:author="user" w:date="2014-05-25T12:30:00Z">
            <w:rPr/>
          </w:rPrChange>
        </w:rPr>
        <w:t xml:space="preserve">} - P_{i-1} $$ </w:t>
      </w:r>
    </w:p>
    <w:p w:rsidR="00640F9D" w:rsidRPr="009B063D" w:rsidRDefault="00640F9D" w:rsidP="00640F9D">
      <w:pPr>
        <w:pStyle w:val="PreformattedText"/>
        <w:rPr>
          <w:sz w:val="28"/>
          <w:szCs w:val="28"/>
          <w:rPrChange w:id="2533" w:author="user" w:date="2014-05-25T12:30:00Z">
            <w:rPr/>
          </w:rPrChange>
        </w:rPr>
      </w:pPr>
      <w:r w:rsidRPr="009B063D">
        <w:rPr>
          <w:sz w:val="28"/>
          <w:szCs w:val="28"/>
          <w:rPrChange w:id="2534" w:author="user" w:date="2014-05-25T12:30:00Z">
            <w:rPr/>
          </w:rPrChange>
        </w:rPr>
        <w:t xml:space="preserve">         \item [Interval to the next note:] </w:t>
      </w:r>
      <w:proofErr w:type="gramStart"/>
      <w:r w:rsidRPr="009B063D">
        <w:rPr>
          <w:sz w:val="28"/>
          <w:szCs w:val="28"/>
          <w:rPrChange w:id="2535" w:author="user" w:date="2014-05-25T12:30:00Z">
            <w:rPr/>
          </w:rPrChange>
        </w:rPr>
        <w:t>The</w:t>
      </w:r>
      <w:proofErr w:type="gramEnd"/>
      <w:r w:rsidRPr="009B063D">
        <w:rPr>
          <w:sz w:val="28"/>
          <w:szCs w:val="28"/>
          <w:rPrChange w:id="2536" w:author="user" w:date="2014-05-25T12:30:00Z">
            <w:rPr/>
          </w:rPrChange>
        </w:rPr>
        <w:t xml:space="preserve"> interval between the current note and </w:t>
      </w:r>
      <w:r w:rsidRPr="009B063D">
        <w:rPr>
          <w:sz w:val="28"/>
          <w:szCs w:val="28"/>
          <w:rPrChange w:id="2537" w:author="user" w:date="2014-05-25T12:30:00Z">
            <w:rPr/>
          </w:rPrChange>
        </w:rPr>
        <w:lastRenderedPageBreak/>
        <w:t xml:space="preserve">its previous note (in semitone). See Fig. </w:t>
      </w:r>
      <w:proofErr w:type="gramStart"/>
      <w:r w:rsidRPr="009B063D">
        <w:rPr>
          <w:sz w:val="28"/>
          <w:szCs w:val="28"/>
          <w:rPrChange w:id="2538" w:author="user" w:date="2014-05-25T12:30:00Z">
            <w:rPr/>
          </w:rPrChange>
        </w:rPr>
        <w:t>\ref{</w:t>
      </w:r>
      <w:proofErr w:type="spellStart"/>
      <w:r w:rsidRPr="009B063D">
        <w:rPr>
          <w:sz w:val="28"/>
          <w:szCs w:val="28"/>
          <w:rPrChange w:id="2539" w:author="user" w:date="2014-05-25T12:30:00Z">
            <w:rPr/>
          </w:rPrChange>
        </w:rPr>
        <w:t>fig:interval</w:t>
      </w:r>
      <w:proofErr w:type="spellEnd"/>
      <w:r w:rsidRPr="009B063D">
        <w:rPr>
          <w:sz w:val="28"/>
          <w:szCs w:val="28"/>
          <w:rPrChange w:id="2540" w:author="user" w:date="2014-05-25T12:30:00Z">
            <w:rPr/>
          </w:rPrChange>
        </w:rPr>
        <w:t xml:space="preserve">} for </w:t>
      </w:r>
      <w:ins w:id="2541" w:author="user" w:date="2014-05-25T20:56:00Z">
        <w:r w:rsidR="003C5D65">
          <w:rPr>
            <w:rFonts w:hint="eastAsia"/>
            <w:sz w:val="28"/>
            <w:szCs w:val="28"/>
          </w:rPr>
          <w:t xml:space="preserve">an </w:t>
        </w:r>
      </w:ins>
      <w:r w:rsidRPr="009B063D">
        <w:rPr>
          <w:sz w:val="28"/>
          <w:szCs w:val="28"/>
          <w:rPrChange w:id="2542" w:author="user" w:date="2014-05-25T12:30:00Z">
            <w:rPr/>
          </w:rPrChange>
        </w:rPr>
        <w:t>example.</w:t>
      </w:r>
      <w:proofErr w:type="gramEnd"/>
      <w:r w:rsidRPr="009B063D">
        <w:rPr>
          <w:sz w:val="28"/>
          <w:szCs w:val="28"/>
          <w:rPrChange w:id="2543" w:author="user" w:date="2014-05-25T12:30:00Z">
            <w:rPr/>
          </w:rPrChange>
        </w:rPr>
        <w:t xml:space="preserve"> $$\Delta P^+ = P</w:t>
      </w:r>
      <w:proofErr w:type="gramStart"/>
      <w:r w:rsidRPr="009B063D">
        <w:rPr>
          <w:sz w:val="28"/>
          <w:szCs w:val="28"/>
          <w:rPrChange w:id="2544" w:author="user" w:date="2014-05-25T12:30:00Z">
            <w:rPr/>
          </w:rPrChange>
        </w:rPr>
        <w:t>_{</w:t>
      </w:r>
      <w:proofErr w:type="gramEnd"/>
      <w:r w:rsidRPr="009B063D">
        <w:rPr>
          <w:sz w:val="28"/>
          <w:szCs w:val="28"/>
          <w:rPrChange w:id="2545" w:author="user" w:date="2014-05-25T12:30:00Z">
            <w:rPr/>
          </w:rPrChange>
        </w:rPr>
        <w:t xml:space="preserve">i+1} - </w:t>
      </w:r>
      <w:proofErr w:type="spellStart"/>
      <w:r w:rsidRPr="009B063D">
        <w:rPr>
          <w:sz w:val="28"/>
          <w:szCs w:val="28"/>
          <w:rPrChange w:id="2546" w:author="user" w:date="2014-05-25T12:30:00Z">
            <w:rPr/>
          </w:rPrChange>
        </w:rPr>
        <w:t>P_i</w:t>
      </w:r>
      <w:proofErr w:type="spellEnd"/>
      <w:r w:rsidRPr="009B063D">
        <w:rPr>
          <w:sz w:val="28"/>
          <w:szCs w:val="28"/>
          <w:rPrChange w:id="2547" w:author="user" w:date="2014-05-25T12:30:00Z">
            <w:rPr/>
          </w:rPrChange>
        </w:rPr>
        <w:t xml:space="preserve">$$ </w:t>
      </w:r>
    </w:p>
    <w:p w:rsidR="00640F9D" w:rsidRPr="009B063D" w:rsidRDefault="00640F9D" w:rsidP="00640F9D">
      <w:pPr>
        <w:pStyle w:val="PreformattedText"/>
        <w:rPr>
          <w:sz w:val="28"/>
          <w:szCs w:val="28"/>
          <w:rPrChange w:id="2548" w:author="user" w:date="2014-05-25T12:30:00Z">
            <w:rPr/>
          </w:rPrChange>
        </w:rPr>
      </w:pPr>
      <w:r w:rsidRPr="009B063D">
        <w:rPr>
          <w:sz w:val="28"/>
          <w:szCs w:val="28"/>
          <w:rPrChange w:id="2549" w:author="user" w:date="2014-05-25T12:30:00Z">
            <w:rPr/>
          </w:rPrChange>
        </w:rPr>
        <w:t xml:space="preserve">         </w:t>
      </w:r>
    </w:p>
    <w:p w:rsidR="00640F9D" w:rsidRPr="009B063D" w:rsidRDefault="00640F9D" w:rsidP="00640F9D">
      <w:pPr>
        <w:pStyle w:val="PreformattedText"/>
        <w:rPr>
          <w:sz w:val="28"/>
          <w:szCs w:val="28"/>
          <w:rPrChange w:id="2550" w:author="user" w:date="2014-05-25T12:30:00Z">
            <w:rPr/>
          </w:rPrChange>
        </w:rPr>
      </w:pPr>
      <w:r w:rsidRPr="009B063D">
        <w:rPr>
          <w:sz w:val="28"/>
          <w:szCs w:val="28"/>
          <w:rPrChange w:id="2551" w:author="user" w:date="2014-05-25T12:30:00Z">
            <w:rPr/>
          </w:rPrChange>
        </w:rPr>
        <w:t xml:space="preserve">      \begin{figure}[</w:t>
      </w:r>
      <w:proofErr w:type="spellStart"/>
      <w:r w:rsidRPr="009B063D">
        <w:rPr>
          <w:sz w:val="28"/>
          <w:szCs w:val="28"/>
          <w:rPrChange w:id="2552" w:author="user" w:date="2014-05-25T12:30:00Z">
            <w:rPr/>
          </w:rPrChange>
        </w:rPr>
        <w:t>tp</w:t>
      </w:r>
      <w:proofErr w:type="spellEnd"/>
      <w:r w:rsidRPr="009B063D">
        <w:rPr>
          <w:sz w:val="28"/>
          <w:szCs w:val="28"/>
          <w:rPrChange w:id="2553" w:author="user" w:date="2014-05-25T12:30:00Z">
            <w:rPr/>
          </w:rPrChange>
        </w:rPr>
        <w:t>]</w:t>
      </w:r>
    </w:p>
    <w:p w:rsidR="00640F9D" w:rsidRPr="009B063D" w:rsidRDefault="00640F9D" w:rsidP="00640F9D">
      <w:pPr>
        <w:pStyle w:val="PreformattedText"/>
        <w:rPr>
          <w:sz w:val="28"/>
          <w:szCs w:val="28"/>
          <w:rPrChange w:id="2554" w:author="user" w:date="2014-05-25T12:30:00Z">
            <w:rPr/>
          </w:rPrChange>
        </w:rPr>
      </w:pPr>
      <w:r w:rsidRPr="009B063D">
        <w:rPr>
          <w:sz w:val="28"/>
          <w:szCs w:val="28"/>
          <w:rPrChange w:id="2555" w:author="user" w:date="2014-05-25T12:30:00Z">
            <w:rPr/>
          </w:rPrChange>
        </w:rPr>
        <w:t xml:space="preserve">         \begin{center}</w:t>
      </w:r>
    </w:p>
    <w:p w:rsidR="00640F9D" w:rsidRPr="009B063D" w:rsidRDefault="00640F9D" w:rsidP="00640F9D">
      <w:pPr>
        <w:pStyle w:val="PreformattedText"/>
        <w:rPr>
          <w:sz w:val="28"/>
          <w:szCs w:val="28"/>
          <w:rPrChange w:id="2556" w:author="user" w:date="2014-05-25T12:30:00Z">
            <w:rPr/>
          </w:rPrChange>
        </w:rPr>
      </w:pPr>
      <w:r w:rsidRPr="009B063D">
        <w:rPr>
          <w:sz w:val="28"/>
          <w:szCs w:val="28"/>
          <w:rPrChange w:id="2557" w:author="user" w:date="2014-05-25T12:30:00Z">
            <w:rPr/>
          </w:rPrChange>
        </w:rPr>
        <w:t xml:space="preserve">            \</w:t>
      </w:r>
      <w:proofErr w:type="spellStart"/>
      <w:r w:rsidRPr="009B063D">
        <w:rPr>
          <w:sz w:val="28"/>
          <w:szCs w:val="28"/>
          <w:rPrChange w:id="2558" w:author="user" w:date="2014-05-25T12:30:00Z">
            <w:rPr/>
          </w:rPrChange>
        </w:rPr>
        <w:t>includegraphics</w:t>
      </w:r>
      <w:proofErr w:type="spellEnd"/>
      <w:r w:rsidRPr="009B063D">
        <w:rPr>
          <w:sz w:val="28"/>
          <w:szCs w:val="28"/>
          <w:rPrChange w:id="2559" w:author="user" w:date="2014-05-25T12:30:00Z">
            <w:rPr/>
          </w:rPrChange>
        </w:rPr>
        <w:t>[width=0.4\</w:t>
      </w:r>
      <w:proofErr w:type="spellStart"/>
      <w:r w:rsidRPr="009B063D">
        <w:rPr>
          <w:sz w:val="28"/>
          <w:szCs w:val="28"/>
          <w:rPrChange w:id="2560" w:author="user" w:date="2014-05-25T12:30:00Z">
            <w:rPr/>
          </w:rPrChange>
        </w:rPr>
        <w:t>textwidth</w:t>
      </w:r>
      <w:proofErr w:type="spellEnd"/>
      <w:r w:rsidRPr="009B063D">
        <w:rPr>
          <w:sz w:val="28"/>
          <w:szCs w:val="28"/>
          <w:rPrChange w:id="2561" w:author="user" w:date="2014-05-25T12:30:00Z">
            <w:rPr/>
          </w:rPrChange>
        </w:rPr>
        <w:t>]{fig/</w:t>
      </w:r>
      <w:proofErr w:type="spellStart"/>
      <w:r w:rsidRPr="009B063D">
        <w:rPr>
          <w:sz w:val="28"/>
          <w:szCs w:val="28"/>
          <w:rPrChange w:id="2562" w:author="user" w:date="2014-05-25T12:30:00Z">
            <w:rPr/>
          </w:rPrChange>
        </w:rPr>
        <w:t>interval_arrow</w:t>
      </w:r>
      <w:proofErr w:type="spellEnd"/>
      <w:r w:rsidRPr="009B063D">
        <w:rPr>
          <w:sz w:val="28"/>
          <w:szCs w:val="28"/>
          <w:rPrChange w:id="2563" w:author="user" w:date="2014-05-25T12:30:00Z">
            <w:rPr/>
          </w:rPrChange>
        </w:rPr>
        <w:t>}</w:t>
      </w:r>
    </w:p>
    <w:p w:rsidR="00640F9D" w:rsidRPr="009B063D" w:rsidRDefault="00640F9D" w:rsidP="00640F9D">
      <w:pPr>
        <w:pStyle w:val="PreformattedText"/>
        <w:rPr>
          <w:sz w:val="28"/>
          <w:szCs w:val="28"/>
          <w:rPrChange w:id="2564" w:author="user" w:date="2014-05-25T12:30:00Z">
            <w:rPr/>
          </w:rPrChange>
        </w:rPr>
      </w:pPr>
      <w:r w:rsidRPr="009B063D">
        <w:rPr>
          <w:sz w:val="28"/>
          <w:szCs w:val="28"/>
          <w:rPrChange w:id="2565" w:author="user" w:date="2014-05-25T12:30:00Z">
            <w:rPr/>
          </w:rPrChange>
        </w:rPr>
        <w:t xml:space="preserve">         \end{center}</w:t>
      </w:r>
    </w:p>
    <w:p w:rsidR="00640F9D" w:rsidRPr="009B063D" w:rsidRDefault="00640F9D" w:rsidP="00640F9D">
      <w:pPr>
        <w:pStyle w:val="PreformattedText"/>
        <w:rPr>
          <w:sz w:val="28"/>
          <w:szCs w:val="28"/>
          <w:rPrChange w:id="2566" w:author="user" w:date="2014-05-25T12:30:00Z">
            <w:rPr/>
          </w:rPrChange>
        </w:rPr>
      </w:pPr>
      <w:r w:rsidRPr="009B063D">
        <w:rPr>
          <w:sz w:val="28"/>
          <w:szCs w:val="28"/>
          <w:rPrChange w:id="2567" w:author="user" w:date="2014-05-25T12:30:00Z">
            <w:rPr/>
          </w:rPrChange>
        </w:rPr>
        <w:t xml:space="preserve">         \caption{Interval from/to neighbor notes}</w:t>
      </w:r>
    </w:p>
    <w:p w:rsidR="00640F9D" w:rsidRPr="009B063D" w:rsidRDefault="00640F9D" w:rsidP="00640F9D">
      <w:pPr>
        <w:pStyle w:val="PreformattedText"/>
        <w:rPr>
          <w:sz w:val="28"/>
          <w:szCs w:val="28"/>
          <w:rPrChange w:id="2568" w:author="user" w:date="2014-05-25T12:30:00Z">
            <w:rPr/>
          </w:rPrChange>
        </w:rPr>
      </w:pPr>
      <w:r w:rsidRPr="009B063D">
        <w:rPr>
          <w:sz w:val="28"/>
          <w:szCs w:val="28"/>
          <w:rPrChange w:id="2569" w:author="user" w:date="2014-05-25T12:30:00Z">
            <w:rPr/>
          </w:rPrChange>
        </w:rPr>
        <w:t xml:space="preserve">         \label{</w:t>
      </w:r>
      <w:proofErr w:type="spellStart"/>
      <w:r w:rsidRPr="009B063D">
        <w:rPr>
          <w:sz w:val="28"/>
          <w:szCs w:val="28"/>
          <w:rPrChange w:id="2570" w:author="user" w:date="2014-05-25T12:30:00Z">
            <w:rPr/>
          </w:rPrChange>
        </w:rPr>
        <w:t>fig:interval</w:t>
      </w:r>
      <w:proofErr w:type="spellEnd"/>
      <w:r w:rsidRPr="009B063D">
        <w:rPr>
          <w:sz w:val="28"/>
          <w:szCs w:val="28"/>
          <w:rPrChange w:id="2571" w:author="user" w:date="2014-05-25T12:30:00Z">
            <w:rPr/>
          </w:rPrChange>
        </w:rPr>
        <w:t>}</w:t>
      </w:r>
    </w:p>
    <w:p w:rsidR="00640F9D" w:rsidRPr="009B063D" w:rsidRDefault="00640F9D" w:rsidP="00640F9D">
      <w:pPr>
        <w:pStyle w:val="PreformattedText"/>
        <w:rPr>
          <w:sz w:val="28"/>
          <w:szCs w:val="28"/>
          <w:rPrChange w:id="2572" w:author="user" w:date="2014-05-25T12:30:00Z">
            <w:rPr/>
          </w:rPrChange>
        </w:rPr>
      </w:pPr>
      <w:r w:rsidRPr="009B063D">
        <w:rPr>
          <w:sz w:val="28"/>
          <w:szCs w:val="28"/>
          <w:rPrChange w:id="2573" w:author="user" w:date="2014-05-25T12:30:00Z">
            <w:rPr/>
          </w:rPrChange>
        </w:rPr>
        <w:t xml:space="preserve">      \end{figure}</w:t>
      </w:r>
    </w:p>
    <w:p w:rsidR="00640F9D" w:rsidRPr="009B063D" w:rsidRDefault="00640F9D" w:rsidP="00640F9D">
      <w:pPr>
        <w:pStyle w:val="PreformattedText"/>
        <w:rPr>
          <w:sz w:val="28"/>
          <w:szCs w:val="28"/>
          <w:rPrChange w:id="2574" w:author="user" w:date="2014-05-25T12:30:00Z">
            <w:rPr/>
          </w:rPrChange>
        </w:rPr>
      </w:pPr>
    </w:p>
    <w:p w:rsidR="00640F9D" w:rsidRPr="009B063D" w:rsidRDefault="00640F9D" w:rsidP="00640F9D">
      <w:pPr>
        <w:pStyle w:val="PreformattedText"/>
        <w:rPr>
          <w:sz w:val="28"/>
          <w:szCs w:val="28"/>
          <w:rPrChange w:id="2575" w:author="user" w:date="2014-05-25T12:30:00Z">
            <w:rPr/>
          </w:rPrChange>
        </w:rPr>
      </w:pPr>
      <w:r w:rsidRPr="009B063D">
        <w:rPr>
          <w:sz w:val="28"/>
          <w:szCs w:val="28"/>
          <w:rPrChange w:id="2576" w:author="user" w:date="2014-05-25T12:30:00Z">
            <w:rPr/>
          </w:rPrChange>
        </w:rPr>
        <w:t xml:space="preserve">         </w:t>
      </w:r>
    </w:p>
    <w:p w:rsidR="00640F9D" w:rsidRPr="009B063D" w:rsidRDefault="00640F9D" w:rsidP="00640F9D">
      <w:pPr>
        <w:pStyle w:val="PreformattedText"/>
        <w:rPr>
          <w:sz w:val="28"/>
          <w:szCs w:val="28"/>
          <w:rPrChange w:id="2577" w:author="user" w:date="2014-05-25T12:30:00Z">
            <w:rPr/>
          </w:rPrChange>
        </w:rPr>
      </w:pPr>
      <w:r w:rsidRPr="009B063D">
        <w:rPr>
          <w:sz w:val="28"/>
          <w:szCs w:val="28"/>
          <w:rPrChange w:id="2578" w:author="user" w:date="2014-05-25T12:30:00Z">
            <w:rPr/>
          </w:rPrChange>
        </w:rPr>
        <w:t xml:space="preserve">         \item [Note duration:] </w:t>
      </w:r>
      <w:proofErr w:type="gramStart"/>
      <w:r w:rsidRPr="009B063D">
        <w:rPr>
          <w:sz w:val="28"/>
          <w:szCs w:val="28"/>
          <w:rPrChange w:id="2579" w:author="user" w:date="2014-05-25T12:30:00Z">
            <w:rPr/>
          </w:rPrChange>
        </w:rPr>
        <w:t>The</w:t>
      </w:r>
      <w:proofErr w:type="gramEnd"/>
      <w:r w:rsidRPr="009B063D">
        <w:rPr>
          <w:sz w:val="28"/>
          <w:szCs w:val="28"/>
          <w:rPrChange w:id="2580" w:author="user" w:date="2014-05-25T12:30:00Z">
            <w:rPr/>
          </w:rPrChange>
        </w:rPr>
        <w:t xml:space="preserve"> duration of a note (quarter notes). </w:t>
      </w:r>
    </w:p>
    <w:p w:rsidR="00640F9D" w:rsidRPr="009B063D" w:rsidRDefault="00640F9D" w:rsidP="00640F9D">
      <w:pPr>
        <w:pStyle w:val="PreformattedText"/>
        <w:rPr>
          <w:sz w:val="28"/>
          <w:szCs w:val="28"/>
          <w:rPrChange w:id="2581" w:author="user" w:date="2014-05-25T12:30:00Z">
            <w:rPr/>
          </w:rPrChange>
        </w:rPr>
      </w:pPr>
    </w:p>
    <w:p w:rsidR="00640F9D" w:rsidRPr="009B063D" w:rsidRDefault="00640F9D" w:rsidP="00640F9D">
      <w:pPr>
        <w:pStyle w:val="PreformattedText"/>
        <w:rPr>
          <w:sz w:val="28"/>
          <w:szCs w:val="28"/>
          <w:rPrChange w:id="2582" w:author="user" w:date="2014-05-25T12:30:00Z">
            <w:rPr/>
          </w:rPrChange>
        </w:rPr>
      </w:pPr>
      <w:r w:rsidRPr="009B063D">
        <w:rPr>
          <w:sz w:val="28"/>
          <w:szCs w:val="28"/>
          <w:rPrChange w:id="2583" w:author="user" w:date="2014-05-25T12:30:00Z">
            <w:rPr/>
          </w:rPrChange>
        </w:rPr>
        <w:t xml:space="preserve">            Grace notes have no duration in </w:t>
      </w:r>
      <w:proofErr w:type="spellStart"/>
      <w:r w:rsidRPr="009B063D">
        <w:rPr>
          <w:sz w:val="28"/>
          <w:szCs w:val="28"/>
          <w:rPrChange w:id="2584" w:author="user" w:date="2014-05-25T12:30:00Z">
            <w:rPr/>
          </w:rPrChange>
        </w:rPr>
        <w:t>musicXML</w:t>
      </w:r>
      <w:proofErr w:type="spellEnd"/>
      <w:r w:rsidRPr="009B063D">
        <w:rPr>
          <w:sz w:val="28"/>
          <w:szCs w:val="28"/>
          <w:rPrChange w:id="2585" w:author="user" w:date="2014-05-25T12:30:00Z">
            <w:rPr/>
          </w:rPrChange>
        </w:rPr>
        <w:t xml:space="preserve"> specification \</w:t>
      </w:r>
      <w:proofErr w:type="gramStart"/>
      <w:r w:rsidRPr="009B063D">
        <w:rPr>
          <w:sz w:val="28"/>
          <w:szCs w:val="28"/>
          <w:rPrChange w:id="2586" w:author="user" w:date="2014-05-25T12:30:00Z">
            <w:rPr/>
          </w:rPrChange>
        </w:rPr>
        <w:t>cite{</w:t>
      </w:r>
      <w:proofErr w:type="spellStart"/>
      <w:proofErr w:type="gramEnd"/>
      <w:r w:rsidRPr="009B063D">
        <w:rPr>
          <w:sz w:val="28"/>
          <w:szCs w:val="28"/>
          <w:rPrChange w:id="2587" w:author="user" w:date="2014-05-25T12:30:00Z">
            <w:rPr/>
          </w:rPrChange>
        </w:rPr>
        <w:t>musicxml</w:t>
      </w:r>
      <w:proofErr w:type="spellEnd"/>
      <w:r w:rsidRPr="009B063D">
        <w:rPr>
          <w:sz w:val="28"/>
          <w:szCs w:val="28"/>
          <w:rPrChange w:id="2588" w:author="user" w:date="2014-05-25T12:30:00Z">
            <w:rPr/>
          </w:rPrChange>
        </w:rPr>
        <w:t xml:space="preserve">}. The reason for this is that grace notes are considered </w:t>
      </w:r>
      <w:ins w:id="2589" w:author="user" w:date="2014-05-25T20:57:00Z">
        <w:r w:rsidR="003C5D65">
          <w:rPr>
            <w:rFonts w:hint="eastAsia"/>
            <w:sz w:val="28"/>
            <w:szCs w:val="28"/>
          </w:rPr>
          <w:t xml:space="preserve">as </w:t>
        </w:r>
      </w:ins>
      <w:r w:rsidRPr="009B063D">
        <w:rPr>
          <w:sz w:val="28"/>
          <w:szCs w:val="28"/>
          <w:rPrChange w:id="2590" w:author="user" w:date="2014-05-25T12:30:00Z">
            <w:rPr/>
          </w:rPrChange>
        </w:rPr>
        <w:t>very short ornaments that does not occupy real beat position. But zero duration is hard to handle in math</w:t>
      </w:r>
      <w:ins w:id="2591" w:author="user" w:date="2014-05-25T20:57:00Z">
        <w:r w:rsidR="003C5D65">
          <w:rPr>
            <w:rFonts w:hint="eastAsia"/>
            <w:sz w:val="28"/>
            <w:szCs w:val="28"/>
          </w:rPr>
          <w:t>ematic</w:t>
        </w:r>
      </w:ins>
      <w:r w:rsidRPr="009B063D">
        <w:rPr>
          <w:sz w:val="28"/>
          <w:szCs w:val="28"/>
          <w:rPrChange w:id="2592" w:author="user" w:date="2014-05-25T12:30:00Z">
            <w:rPr/>
          </w:rPrChange>
        </w:rPr>
        <w:t xml:space="preserve"> formulation. So we assigned </w:t>
      </w:r>
      <w:proofErr w:type="gramStart"/>
      <w:r w:rsidRPr="009B063D">
        <w:rPr>
          <w:sz w:val="28"/>
          <w:szCs w:val="28"/>
          <w:rPrChange w:id="2593" w:author="user" w:date="2014-05-25T12:30:00Z">
            <w:rPr/>
          </w:rPrChange>
        </w:rPr>
        <w:t>a duration</w:t>
      </w:r>
      <w:proofErr w:type="gramEnd"/>
      <w:r w:rsidRPr="009B063D">
        <w:rPr>
          <w:sz w:val="28"/>
          <w:szCs w:val="28"/>
          <w:rPrChange w:id="2594" w:author="user" w:date="2014-05-25T12:30:00Z">
            <w:rPr/>
          </w:rPrChange>
        </w:rPr>
        <w:t xml:space="preserve"> of a sixty-fourth note, because it's far shorter than all the notes in our corpus.</w:t>
      </w:r>
    </w:p>
    <w:p w:rsidR="00640F9D" w:rsidRPr="009B063D" w:rsidRDefault="00640F9D" w:rsidP="00640F9D">
      <w:pPr>
        <w:pStyle w:val="PreformattedText"/>
        <w:rPr>
          <w:sz w:val="28"/>
          <w:szCs w:val="28"/>
          <w:rPrChange w:id="2595" w:author="user" w:date="2014-05-25T12:30:00Z">
            <w:rPr/>
          </w:rPrChange>
        </w:rPr>
      </w:pPr>
      <w:r w:rsidRPr="009B063D">
        <w:rPr>
          <w:sz w:val="28"/>
          <w:szCs w:val="28"/>
          <w:rPrChange w:id="2596" w:author="user" w:date="2014-05-25T12:30:00Z">
            <w:rPr/>
          </w:rPrChange>
        </w:rPr>
        <w:t xml:space="preserve">         \item [Relative Duration with the previous note:] </w:t>
      </w:r>
      <w:proofErr w:type="gramStart"/>
      <w:r w:rsidRPr="009B063D">
        <w:rPr>
          <w:sz w:val="28"/>
          <w:szCs w:val="28"/>
          <w:rPrChange w:id="2597" w:author="user" w:date="2014-05-25T12:30:00Z">
            <w:rPr/>
          </w:rPrChange>
        </w:rPr>
        <w:t>The</w:t>
      </w:r>
      <w:proofErr w:type="gramEnd"/>
      <w:r w:rsidRPr="009B063D">
        <w:rPr>
          <w:sz w:val="28"/>
          <w:szCs w:val="28"/>
          <w:rPrChange w:id="2598" w:author="user" w:date="2014-05-25T12:30:00Z">
            <w:rPr/>
          </w:rPrChange>
        </w:rPr>
        <w:t xml:space="preserve"> duration of a note divided by the duration of its previous note. See Fig. </w:t>
      </w:r>
      <w:proofErr w:type="gramStart"/>
      <w:r w:rsidRPr="009B063D">
        <w:rPr>
          <w:sz w:val="28"/>
          <w:szCs w:val="28"/>
          <w:rPrChange w:id="2599" w:author="user" w:date="2014-05-25T12:30:00Z">
            <w:rPr/>
          </w:rPrChange>
        </w:rPr>
        <w:t>\ref{</w:t>
      </w:r>
      <w:proofErr w:type="spellStart"/>
      <w:r w:rsidRPr="009B063D">
        <w:rPr>
          <w:sz w:val="28"/>
          <w:szCs w:val="28"/>
          <w:rPrChange w:id="2600" w:author="user" w:date="2014-05-25T12:30:00Z">
            <w:rPr/>
          </w:rPrChange>
        </w:rPr>
        <w:t>fig:duration</w:t>
      </w:r>
      <w:proofErr w:type="spellEnd"/>
      <w:r w:rsidRPr="009B063D">
        <w:rPr>
          <w:sz w:val="28"/>
          <w:szCs w:val="28"/>
          <w:rPrChange w:id="2601" w:author="user" w:date="2014-05-25T12:30:00Z">
            <w:rPr/>
          </w:rPrChange>
        </w:rPr>
        <w:t>} for example.</w:t>
      </w:r>
      <w:proofErr w:type="gramEnd"/>
    </w:p>
    <w:p w:rsidR="00640F9D" w:rsidRPr="009B063D" w:rsidRDefault="00640F9D" w:rsidP="00640F9D">
      <w:pPr>
        <w:pStyle w:val="PreformattedText"/>
        <w:rPr>
          <w:sz w:val="28"/>
          <w:szCs w:val="28"/>
          <w:rPrChange w:id="2602" w:author="user" w:date="2014-05-25T12:30:00Z">
            <w:rPr/>
          </w:rPrChange>
        </w:rPr>
      </w:pPr>
      <w:r w:rsidRPr="009B063D">
        <w:rPr>
          <w:sz w:val="28"/>
          <w:szCs w:val="28"/>
          <w:rPrChange w:id="2603" w:author="user" w:date="2014-05-25T12:30:00Z">
            <w:rPr/>
          </w:rPrChange>
        </w:rPr>
        <w:t xml:space="preserve">For a phrase of $n$ notes with duration $D_1, D_2, \dots, </w:t>
      </w:r>
      <w:proofErr w:type="spellStart"/>
      <w:r w:rsidRPr="009B063D">
        <w:rPr>
          <w:sz w:val="28"/>
          <w:szCs w:val="28"/>
          <w:rPrChange w:id="2604" w:author="user" w:date="2014-05-25T12:30:00Z">
            <w:rPr/>
          </w:rPrChange>
        </w:rPr>
        <w:t>D_n</w:t>
      </w:r>
      <w:proofErr w:type="spellEnd"/>
      <w:r w:rsidRPr="009B063D">
        <w:rPr>
          <w:sz w:val="28"/>
          <w:szCs w:val="28"/>
          <w:rPrChange w:id="2605" w:author="user" w:date="2014-05-25T12:30:00Z">
            <w:rPr/>
          </w:rPrChange>
        </w:rPr>
        <w:t>$, $$RD^- = \</w:t>
      </w:r>
      <w:proofErr w:type="spellStart"/>
      <w:r w:rsidRPr="009B063D">
        <w:rPr>
          <w:sz w:val="28"/>
          <w:szCs w:val="28"/>
          <w:rPrChange w:id="2606" w:author="user" w:date="2014-05-25T12:30:00Z">
            <w:rPr/>
          </w:rPrChange>
        </w:rPr>
        <w:t>frac</w:t>
      </w:r>
      <w:proofErr w:type="spellEnd"/>
      <w:r w:rsidRPr="009B063D">
        <w:rPr>
          <w:sz w:val="28"/>
          <w:szCs w:val="28"/>
          <w:rPrChange w:id="2607" w:author="user" w:date="2014-05-25T12:30:00Z">
            <w:rPr/>
          </w:rPrChange>
        </w:rPr>
        <w:t>{</w:t>
      </w:r>
      <w:proofErr w:type="spellStart"/>
      <w:r w:rsidRPr="009B063D">
        <w:rPr>
          <w:sz w:val="28"/>
          <w:szCs w:val="28"/>
          <w:rPrChange w:id="2608" w:author="user" w:date="2014-05-25T12:30:00Z">
            <w:rPr/>
          </w:rPrChange>
        </w:rPr>
        <w:t>D_i</w:t>
      </w:r>
      <w:proofErr w:type="spellEnd"/>
      <w:r w:rsidRPr="009B063D">
        <w:rPr>
          <w:sz w:val="28"/>
          <w:szCs w:val="28"/>
          <w:rPrChange w:id="2609" w:author="user" w:date="2014-05-25T12:30:00Z">
            <w:rPr/>
          </w:rPrChange>
        </w:rPr>
        <w:t>}{D_{i-1}} $$             This feature is intended to locate local changes in tempo, such as a series of rapid consecutive notes followed by a long note, which will cause a discontinuity in this feature.</w:t>
      </w:r>
    </w:p>
    <w:p w:rsidR="00640F9D" w:rsidRPr="009B063D" w:rsidRDefault="00640F9D" w:rsidP="00640F9D">
      <w:pPr>
        <w:pStyle w:val="PreformattedText"/>
        <w:rPr>
          <w:sz w:val="28"/>
          <w:szCs w:val="28"/>
          <w:rPrChange w:id="2610" w:author="user" w:date="2014-05-25T12:30:00Z">
            <w:rPr/>
          </w:rPrChange>
        </w:rPr>
      </w:pPr>
      <w:r w:rsidRPr="009B063D">
        <w:rPr>
          <w:sz w:val="28"/>
          <w:szCs w:val="28"/>
          <w:rPrChange w:id="2611" w:author="user" w:date="2014-05-25T12:30:00Z">
            <w:rPr/>
          </w:rPrChange>
        </w:rPr>
        <w:t xml:space="preserve">         \item [Relative duration with the next note:] </w:t>
      </w:r>
      <w:proofErr w:type="gramStart"/>
      <w:r w:rsidRPr="009B063D">
        <w:rPr>
          <w:sz w:val="28"/>
          <w:szCs w:val="28"/>
          <w:rPrChange w:id="2612" w:author="user" w:date="2014-05-25T12:30:00Z">
            <w:rPr/>
          </w:rPrChange>
        </w:rPr>
        <w:t>The</w:t>
      </w:r>
      <w:proofErr w:type="gramEnd"/>
      <w:r w:rsidRPr="009B063D">
        <w:rPr>
          <w:sz w:val="28"/>
          <w:szCs w:val="28"/>
          <w:rPrChange w:id="2613" w:author="user" w:date="2014-05-25T12:30:00Z">
            <w:rPr/>
          </w:rPrChange>
        </w:rPr>
        <w:t xml:space="preserve"> duration of a note divided by duration of its next note. See Fig. </w:t>
      </w:r>
      <w:proofErr w:type="gramStart"/>
      <w:r w:rsidRPr="009B063D">
        <w:rPr>
          <w:sz w:val="28"/>
          <w:szCs w:val="28"/>
          <w:rPrChange w:id="2614" w:author="user" w:date="2014-05-25T12:30:00Z">
            <w:rPr/>
          </w:rPrChange>
        </w:rPr>
        <w:t>\ref{</w:t>
      </w:r>
      <w:proofErr w:type="spellStart"/>
      <w:r w:rsidRPr="009B063D">
        <w:rPr>
          <w:sz w:val="28"/>
          <w:szCs w:val="28"/>
          <w:rPrChange w:id="2615" w:author="user" w:date="2014-05-25T12:30:00Z">
            <w:rPr/>
          </w:rPrChange>
        </w:rPr>
        <w:t>fig:duration</w:t>
      </w:r>
      <w:proofErr w:type="spellEnd"/>
      <w:r w:rsidRPr="009B063D">
        <w:rPr>
          <w:sz w:val="28"/>
          <w:szCs w:val="28"/>
          <w:rPrChange w:id="2616" w:author="user" w:date="2014-05-25T12:30:00Z">
            <w:rPr/>
          </w:rPrChange>
        </w:rPr>
        <w:t>} for example.</w:t>
      </w:r>
      <w:proofErr w:type="gramEnd"/>
    </w:p>
    <w:p w:rsidR="00640F9D" w:rsidRPr="009B063D" w:rsidRDefault="00640F9D" w:rsidP="00640F9D">
      <w:pPr>
        <w:pStyle w:val="PreformattedText"/>
        <w:rPr>
          <w:sz w:val="28"/>
          <w:szCs w:val="28"/>
          <w:rPrChange w:id="2617" w:author="user" w:date="2014-05-25T12:30:00Z">
            <w:rPr/>
          </w:rPrChange>
        </w:rPr>
      </w:pPr>
      <w:r w:rsidRPr="009B063D">
        <w:rPr>
          <w:sz w:val="28"/>
          <w:szCs w:val="28"/>
          <w:rPrChange w:id="2618" w:author="user" w:date="2014-05-25T12:30:00Z">
            <w:rPr/>
          </w:rPrChange>
        </w:rPr>
        <w:t>$$RD^+ = \</w:t>
      </w:r>
      <w:proofErr w:type="spellStart"/>
      <w:r w:rsidRPr="009B063D">
        <w:rPr>
          <w:sz w:val="28"/>
          <w:szCs w:val="28"/>
          <w:rPrChange w:id="2619" w:author="user" w:date="2014-05-25T12:30:00Z">
            <w:rPr/>
          </w:rPrChange>
        </w:rPr>
        <w:t>frac</w:t>
      </w:r>
      <w:proofErr w:type="spellEnd"/>
      <w:r w:rsidRPr="009B063D">
        <w:rPr>
          <w:sz w:val="28"/>
          <w:szCs w:val="28"/>
          <w:rPrChange w:id="2620" w:author="user" w:date="2014-05-25T12:30:00Z">
            <w:rPr/>
          </w:rPrChange>
        </w:rPr>
        <w:t>{</w:t>
      </w:r>
      <w:proofErr w:type="spellStart"/>
      <w:r w:rsidRPr="009B063D">
        <w:rPr>
          <w:sz w:val="28"/>
          <w:szCs w:val="28"/>
          <w:rPrChange w:id="2621" w:author="user" w:date="2014-05-25T12:30:00Z">
            <w:rPr/>
          </w:rPrChange>
        </w:rPr>
        <w:t>D_i</w:t>
      </w:r>
      <w:proofErr w:type="spellEnd"/>
      <w:r w:rsidRPr="009B063D">
        <w:rPr>
          <w:sz w:val="28"/>
          <w:szCs w:val="28"/>
          <w:rPrChange w:id="2622" w:author="user" w:date="2014-05-25T12:30:00Z">
            <w:rPr/>
          </w:rPrChange>
        </w:rPr>
        <w:t xml:space="preserve">}{D_{i+1}} $$ </w:t>
      </w:r>
    </w:p>
    <w:p w:rsidR="00640F9D" w:rsidRPr="009B063D" w:rsidRDefault="00640F9D" w:rsidP="00640F9D">
      <w:pPr>
        <w:pStyle w:val="PreformattedText"/>
        <w:rPr>
          <w:sz w:val="28"/>
          <w:szCs w:val="28"/>
          <w:rPrChange w:id="2623" w:author="user" w:date="2014-05-25T12:30:00Z">
            <w:rPr/>
          </w:rPrChange>
        </w:rPr>
      </w:pPr>
    </w:p>
    <w:p w:rsidR="00640F9D" w:rsidRPr="009B063D" w:rsidRDefault="00640F9D" w:rsidP="00640F9D">
      <w:pPr>
        <w:pStyle w:val="PreformattedText"/>
        <w:rPr>
          <w:sz w:val="28"/>
          <w:szCs w:val="28"/>
          <w:rPrChange w:id="2624" w:author="user" w:date="2014-05-25T12:30:00Z">
            <w:rPr/>
          </w:rPrChange>
        </w:rPr>
      </w:pPr>
      <w:r w:rsidRPr="009B063D">
        <w:rPr>
          <w:sz w:val="28"/>
          <w:szCs w:val="28"/>
          <w:rPrChange w:id="2625" w:author="user" w:date="2014-05-25T12:30:00Z">
            <w:rPr/>
          </w:rPrChange>
        </w:rPr>
        <w:t xml:space="preserve">      \begin{figure}[</w:t>
      </w:r>
      <w:proofErr w:type="spellStart"/>
      <w:r w:rsidRPr="009B063D">
        <w:rPr>
          <w:sz w:val="28"/>
          <w:szCs w:val="28"/>
          <w:rPrChange w:id="2626" w:author="user" w:date="2014-05-25T12:30:00Z">
            <w:rPr/>
          </w:rPrChange>
        </w:rPr>
        <w:t>tp</w:t>
      </w:r>
      <w:proofErr w:type="spellEnd"/>
      <w:r w:rsidRPr="009B063D">
        <w:rPr>
          <w:sz w:val="28"/>
          <w:szCs w:val="28"/>
          <w:rPrChange w:id="2627" w:author="user" w:date="2014-05-25T12:30:00Z">
            <w:rPr/>
          </w:rPrChange>
        </w:rPr>
        <w:t>]</w:t>
      </w:r>
    </w:p>
    <w:p w:rsidR="00640F9D" w:rsidRPr="009B063D" w:rsidRDefault="00640F9D" w:rsidP="00640F9D">
      <w:pPr>
        <w:pStyle w:val="PreformattedText"/>
        <w:rPr>
          <w:sz w:val="28"/>
          <w:szCs w:val="28"/>
          <w:rPrChange w:id="2628" w:author="user" w:date="2014-05-25T12:30:00Z">
            <w:rPr/>
          </w:rPrChange>
        </w:rPr>
      </w:pPr>
      <w:r w:rsidRPr="009B063D">
        <w:rPr>
          <w:sz w:val="28"/>
          <w:szCs w:val="28"/>
          <w:rPrChange w:id="2629" w:author="user" w:date="2014-05-25T12:30:00Z">
            <w:rPr/>
          </w:rPrChange>
        </w:rPr>
        <w:t xml:space="preserve">         \begin{center}</w:t>
      </w:r>
    </w:p>
    <w:p w:rsidR="00640F9D" w:rsidRPr="009B063D" w:rsidRDefault="00640F9D" w:rsidP="00640F9D">
      <w:pPr>
        <w:pStyle w:val="PreformattedText"/>
        <w:rPr>
          <w:sz w:val="28"/>
          <w:szCs w:val="28"/>
          <w:rPrChange w:id="2630" w:author="user" w:date="2014-05-25T12:30:00Z">
            <w:rPr/>
          </w:rPrChange>
        </w:rPr>
      </w:pPr>
      <w:r w:rsidRPr="009B063D">
        <w:rPr>
          <w:sz w:val="28"/>
          <w:szCs w:val="28"/>
          <w:rPrChange w:id="2631" w:author="user" w:date="2014-05-25T12:30:00Z">
            <w:rPr/>
          </w:rPrChange>
        </w:rPr>
        <w:t xml:space="preserve">            \</w:t>
      </w:r>
      <w:proofErr w:type="spellStart"/>
      <w:r w:rsidRPr="009B063D">
        <w:rPr>
          <w:sz w:val="28"/>
          <w:szCs w:val="28"/>
          <w:rPrChange w:id="2632" w:author="user" w:date="2014-05-25T12:30:00Z">
            <w:rPr/>
          </w:rPrChange>
        </w:rPr>
        <w:t>includegraphics</w:t>
      </w:r>
      <w:proofErr w:type="spellEnd"/>
      <w:r w:rsidRPr="009B063D">
        <w:rPr>
          <w:sz w:val="28"/>
          <w:szCs w:val="28"/>
          <w:rPrChange w:id="2633" w:author="user" w:date="2014-05-25T12:30:00Z">
            <w:rPr/>
          </w:rPrChange>
        </w:rPr>
        <w:t>[width=0.4\</w:t>
      </w:r>
      <w:proofErr w:type="spellStart"/>
      <w:r w:rsidRPr="009B063D">
        <w:rPr>
          <w:sz w:val="28"/>
          <w:szCs w:val="28"/>
          <w:rPrChange w:id="2634" w:author="user" w:date="2014-05-25T12:30:00Z">
            <w:rPr/>
          </w:rPrChange>
        </w:rPr>
        <w:t>textwidth</w:t>
      </w:r>
      <w:proofErr w:type="spellEnd"/>
      <w:r w:rsidRPr="009B063D">
        <w:rPr>
          <w:sz w:val="28"/>
          <w:szCs w:val="28"/>
          <w:rPrChange w:id="2635" w:author="user" w:date="2014-05-25T12:30:00Z">
            <w:rPr/>
          </w:rPrChange>
        </w:rPr>
        <w:t>]{fig/duration}</w:t>
      </w:r>
    </w:p>
    <w:p w:rsidR="00640F9D" w:rsidRPr="009B063D" w:rsidRDefault="00640F9D" w:rsidP="00640F9D">
      <w:pPr>
        <w:pStyle w:val="PreformattedText"/>
        <w:rPr>
          <w:sz w:val="28"/>
          <w:szCs w:val="28"/>
          <w:rPrChange w:id="2636" w:author="user" w:date="2014-05-25T12:30:00Z">
            <w:rPr/>
          </w:rPrChange>
        </w:rPr>
      </w:pPr>
      <w:r w:rsidRPr="009B063D">
        <w:rPr>
          <w:sz w:val="28"/>
          <w:szCs w:val="28"/>
          <w:rPrChange w:id="2637" w:author="user" w:date="2014-05-25T12:30:00Z">
            <w:rPr/>
          </w:rPrChange>
        </w:rPr>
        <w:t xml:space="preserve">         \end{center}</w:t>
      </w:r>
    </w:p>
    <w:p w:rsidR="00640F9D" w:rsidRPr="009B063D" w:rsidRDefault="00640F9D" w:rsidP="00640F9D">
      <w:pPr>
        <w:pStyle w:val="PreformattedText"/>
        <w:rPr>
          <w:sz w:val="28"/>
          <w:szCs w:val="28"/>
          <w:rPrChange w:id="2638" w:author="user" w:date="2014-05-25T12:30:00Z">
            <w:rPr/>
          </w:rPrChange>
        </w:rPr>
      </w:pPr>
      <w:r w:rsidRPr="009B063D">
        <w:rPr>
          <w:sz w:val="28"/>
          <w:szCs w:val="28"/>
          <w:rPrChange w:id="2639" w:author="user" w:date="2014-05-25T12:30:00Z">
            <w:rPr/>
          </w:rPrChange>
        </w:rPr>
        <w:t xml:space="preserve">         \caption{Relative duration with the previous/next note}</w:t>
      </w:r>
    </w:p>
    <w:p w:rsidR="00640F9D" w:rsidRPr="009B063D" w:rsidRDefault="00640F9D" w:rsidP="00640F9D">
      <w:pPr>
        <w:pStyle w:val="PreformattedText"/>
        <w:rPr>
          <w:sz w:val="28"/>
          <w:szCs w:val="28"/>
          <w:rPrChange w:id="2640" w:author="user" w:date="2014-05-25T12:30:00Z">
            <w:rPr/>
          </w:rPrChange>
        </w:rPr>
      </w:pPr>
      <w:r w:rsidRPr="009B063D">
        <w:rPr>
          <w:sz w:val="28"/>
          <w:szCs w:val="28"/>
          <w:rPrChange w:id="2641" w:author="user" w:date="2014-05-25T12:30:00Z">
            <w:rPr/>
          </w:rPrChange>
        </w:rPr>
        <w:t xml:space="preserve">         \label{</w:t>
      </w:r>
      <w:proofErr w:type="spellStart"/>
      <w:r w:rsidRPr="009B063D">
        <w:rPr>
          <w:sz w:val="28"/>
          <w:szCs w:val="28"/>
          <w:rPrChange w:id="2642" w:author="user" w:date="2014-05-25T12:30:00Z">
            <w:rPr/>
          </w:rPrChange>
        </w:rPr>
        <w:t>fig:duration</w:t>
      </w:r>
      <w:proofErr w:type="spellEnd"/>
      <w:r w:rsidRPr="009B063D">
        <w:rPr>
          <w:sz w:val="28"/>
          <w:szCs w:val="28"/>
          <w:rPrChange w:id="2643" w:author="user" w:date="2014-05-25T12:30:00Z">
            <w:rPr/>
          </w:rPrChange>
        </w:rPr>
        <w:t>}</w:t>
      </w:r>
    </w:p>
    <w:p w:rsidR="00640F9D" w:rsidRPr="009B063D" w:rsidRDefault="00640F9D" w:rsidP="00640F9D">
      <w:pPr>
        <w:pStyle w:val="PreformattedText"/>
        <w:rPr>
          <w:sz w:val="28"/>
          <w:szCs w:val="28"/>
          <w:rPrChange w:id="2644" w:author="user" w:date="2014-05-25T12:30:00Z">
            <w:rPr/>
          </w:rPrChange>
        </w:rPr>
      </w:pPr>
      <w:r w:rsidRPr="009B063D">
        <w:rPr>
          <w:sz w:val="28"/>
          <w:szCs w:val="28"/>
          <w:rPrChange w:id="2645" w:author="user" w:date="2014-05-25T12:30:00Z">
            <w:rPr/>
          </w:rPrChange>
        </w:rPr>
        <w:t xml:space="preserve">      \end{figure}</w:t>
      </w:r>
    </w:p>
    <w:p w:rsidR="00640F9D" w:rsidRPr="009B063D" w:rsidRDefault="00640F9D" w:rsidP="00640F9D">
      <w:pPr>
        <w:pStyle w:val="PreformattedText"/>
        <w:rPr>
          <w:sz w:val="28"/>
          <w:szCs w:val="28"/>
          <w:rPrChange w:id="2646" w:author="user" w:date="2014-05-25T12:30:00Z">
            <w:rPr/>
          </w:rPrChange>
        </w:rPr>
      </w:pPr>
      <w:r w:rsidRPr="009B063D">
        <w:rPr>
          <w:sz w:val="28"/>
          <w:szCs w:val="28"/>
          <w:rPrChange w:id="2647" w:author="user" w:date="2014-05-25T12:30:00Z">
            <w:rPr/>
          </w:rPrChange>
        </w:rPr>
        <w:t xml:space="preserve">   \item [Metric position:] </w:t>
      </w:r>
      <w:proofErr w:type="gramStart"/>
      <w:r w:rsidRPr="009B063D">
        <w:rPr>
          <w:sz w:val="28"/>
          <w:szCs w:val="28"/>
          <w:rPrChange w:id="2648" w:author="user" w:date="2014-05-25T12:30:00Z">
            <w:rPr/>
          </w:rPrChange>
        </w:rPr>
        <w:t>The</w:t>
      </w:r>
      <w:proofErr w:type="gramEnd"/>
      <w:r w:rsidRPr="009B063D">
        <w:rPr>
          <w:sz w:val="28"/>
          <w:szCs w:val="28"/>
          <w:rPrChange w:id="2649" w:author="user" w:date="2014-05-25T12:30:00Z">
            <w:rPr/>
          </w:rPrChange>
        </w:rPr>
        <w:t xml:space="preserve"> position (beat) of a note in a measure. For example, under a time signature of $^4_4$, if a measure consists of five notes, they will have metric position of 1, 2, 2.5, 3 and 4, respectively. </w:t>
      </w:r>
    </w:p>
    <w:p w:rsidR="00640F9D" w:rsidRPr="009B063D" w:rsidRDefault="00640F9D" w:rsidP="00640F9D">
      <w:pPr>
        <w:pStyle w:val="PreformattedText"/>
        <w:rPr>
          <w:sz w:val="28"/>
          <w:szCs w:val="28"/>
          <w:rPrChange w:id="2650" w:author="user" w:date="2014-05-25T12:30:00Z">
            <w:rPr/>
          </w:rPrChange>
        </w:rPr>
      </w:pPr>
      <w:r w:rsidRPr="009B063D">
        <w:rPr>
          <w:sz w:val="28"/>
          <w:szCs w:val="28"/>
          <w:rPrChange w:id="2651" w:author="user" w:date="2014-05-25T12:30:00Z">
            <w:rPr/>
          </w:rPrChange>
        </w:rPr>
        <w:t xml:space="preserve">      </w:t>
      </w:r>
    </w:p>
    <w:p w:rsidR="00640F9D" w:rsidRPr="009B063D" w:rsidRDefault="00640F9D" w:rsidP="00640F9D">
      <w:pPr>
        <w:pStyle w:val="PreformattedText"/>
        <w:rPr>
          <w:sz w:val="28"/>
          <w:szCs w:val="28"/>
          <w:rPrChange w:id="2652" w:author="user" w:date="2014-05-25T12:30:00Z">
            <w:rPr/>
          </w:rPrChange>
        </w:rPr>
      </w:pPr>
      <w:r w:rsidRPr="009B063D">
        <w:rPr>
          <w:sz w:val="28"/>
          <w:szCs w:val="28"/>
          <w:rPrChange w:id="2653" w:author="user" w:date="2014-05-25T12:30:00Z">
            <w:rPr/>
          </w:rPrChange>
        </w:rPr>
        <w:t xml:space="preserve">      Metric position usually implies beat strength. In most tonal music, there exist</w:t>
      </w:r>
      <w:ins w:id="2654" w:author="user" w:date="2014-05-25T20:59:00Z">
        <w:r w:rsidR="003C5D65">
          <w:rPr>
            <w:rFonts w:hint="eastAsia"/>
            <w:sz w:val="28"/>
            <w:szCs w:val="28"/>
          </w:rPr>
          <w:t>s</w:t>
        </w:r>
      </w:ins>
      <w:r w:rsidRPr="009B063D">
        <w:rPr>
          <w:sz w:val="28"/>
          <w:szCs w:val="28"/>
          <w:rPrChange w:id="2655" w:author="user" w:date="2014-05-25T12:30:00Z">
            <w:rPr/>
          </w:rPrChange>
        </w:rPr>
        <w:t xml:space="preserve"> a hierarchy of beat strength</w:t>
      </w:r>
      <w:ins w:id="2656" w:author="user" w:date="2014-05-25T20:59:00Z">
        <w:r w:rsidR="003C5D65">
          <w:rPr>
            <w:rFonts w:hint="eastAsia"/>
            <w:sz w:val="28"/>
            <w:szCs w:val="28"/>
          </w:rPr>
          <w:t>s</w:t>
        </w:r>
      </w:ins>
      <w:r w:rsidRPr="009B063D">
        <w:rPr>
          <w:sz w:val="28"/>
          <w:szCs w:val="28"/>
          <w:rPrChange w:id="2657" w:author="user" w:date="2014-05-25T12:30:00Z">
            <w:rPr/>
          </w:rPrChange>
        </w:rPr>
        <w:t>. For example, for a time signature of $^4_4$, the first note is usually the strongest, the third note is the second strongest, and the second and fourth notes are the least strong</w:t>
      </w:r>
      <w:ins w:id="2658" w:author="user" w:date="2014-05-25T21:00:00Z">
        <w:r w:rsidR="003C5D65">
          <w:rPr>
            <w:rFonts w:hint="eastAsia"/>
            <w:sz w:val="28"/>
            <w:szCs w:val="28"/>
          </w:rPr>
          <w:t xml:space="preserve"> ones</w:t>
        </w:r>
      </w:ins>
      <w:r w:rsidRPr="009B063D">
        <w:rPr>
          <w:sz w:val="28"/>
          <w:szCs w:val="28"/>
          <w:rPrChange w:id="2659" w:author="user" w:date="2014-05-25T12:30:00Z">
            <w:rPr/>
          </w:rPrChange>
        </w:rPr>
        <w:t xml:space="preserve">. </w:t>
      </w:r>
      <w:proofErr w:type="gramStart"/>
      <w:r w:rsidRPr="009B063D">
        <w:rPr>
          <w:sz w:val="28"/>
          <w:szCs w:val="28"/>
          <w:rPrChange w:id="2660" w:author="user" w:date="2014-05-25T12:30:00Z">
            <w:rPr/>
          </w:rPrChange>
        </w:rPr>
        <w:t>%\cite?</w:t>
      </w:r>
      <w:proofErr w:type="gramEnd"/>
    </w:p>
    <w:p w:rsidR="00640F9D" w:rsidRPr="009B063D" w:rsidRDefault="00640F9D" w:rsidP="00640F9D">
      <w:pPr>
        <w:pStyle w:val="PreformattedText"/>
        <w:rPr>
          <w:sz w:val="28"/>
          <w:szCs w:val="28"/>
          <w:rPrChange w:id="2661" w:author="user" w:date="2014-05-25T12:30:00Z">
            <w:rPr/>
          </w:rPrChange>
        </w:rPr>
      </w:pPr>
    </w:p>
    <w:p w:rsidR="00640F9D" w:rsidRPr="009B063D" w:rsidRDefault="00640F9D" w:rsidP="00640F9D">
      <w:pPr>
        <w:pStyle w:val="PreformattedText"/>
        <w:rPr>
          <w:sz w:val="28"/>
          <w:szCs w:val="28"/>
          <w:rPrChange w:id="2662" w:author="user" w:date="2014-05-25T12:30:00Z">
            <w:rPr/>
          </w:rPrChange>
        </w:rPr>
      </w:pPr>
      <w:r w:rsidRPr="009B063D">
        <w:rPr>
          <w:sz w:val="28"/>
          <w:szCs w:val="28"/>
          <w:rPrChange w:id="2663" w:author="user" w:date="2014-05-25T12:30:00Z">
            <w:rPr/>
          </w:rPrChange>
        </w:rPr>
        <w:lastRenderedPageBreak/>
        <w:t xml:space="preserve">   \begin{figure}[</w:t>
      </w:r>
      <w:proofErr w:type="spellStart"/>
      <w:r w:rsidRPr="009B063D">
        <w:rPr>
          <w:sz w:val="28"/>
          <w:szCs w:val="28"/>
          <w:rPrChange w:id="2664" w:author="user" w:date="2014-05-25T12:30:00Z">
            <w:rPr/>
          </w:rPrChange>
        </w:rPr>
        <w:t>tp</w:t>
      </w:r>
      <w:proofErr w:type="spellEnd"/>
      <w:r w:rsidRPr="009B063D">
        <w:rPr>
          <w:sz w:val="28"/>
          <w:szCs w:val="28"/>
          <w:rPrChange w:id="2665" w:author="user" w:date="2014-05-25T12:30:00Z">
            <w:rPr/>
          </w:rPrChange>
        </w:rPr>
        <w:t>]</w:t>
      </w:r>
    </w:p>
    <w:p w:rsidR="00640F9D" w:rsidRPr="009B063D" w:rsidRDefault="00640F9D" w:rsidP="00640F9D">
      <w:pPr>
        <w:pStyle w:val="PreformattedText"/>
        <w:rPr>
          <w:sz w:val="28"/>
          <w:szCs w:val="28"/>
          <w:rPrChange w:id="2666" w:author="user" w:date="2014-05-25T12:30:00Z">
            <w:rPr/>
          </w:rPrChange>
        </w:rPr>
      </w:pPr>
      <w:r w:rsidRPr="009B063D">
        <w:rPr>
          <w:sz w:val="28"/>
          <w:szCs w:val="28"/>
          <w:rPrChange w:id="2667" w:author="user" w:date="2014-05-25T12:30:00Z">
            <w:rPr/>
          </w:rPrChange>
        </w:rPr>
        <w:t xml:space="preserve">      \begin{center}</w:t>
      </w:r>
    </w:p>
    <w:p w:rsidR="00640F9D" w:rsidRPr="009B063D" w:rsidRDefault="00640F9D" w:rsidP="00640F9D">
      <w:pPr>
        <w:pStyle w:val="PreformattedText"/>
        <w:rPr>
          <w:sz w:val="28"/>
          <w:szCs w:val="28"/>
          <w:rPrChange w:id="2668" w:author="user" w:date="2014-05-25T12:30:00Z">
            <w:rPr/>
          </w:rPrChange>
        </w:rPr>
      </w:pPr>
      <w:r w:rsidRPr="009B063D">
        <w:rPr>
          <w:sz w:val="28"/>
          <w:szCs w:val="28"/>
          <w:rPrChange w:id="2669" w:author="user" w:date="2014-05-25T12:30:00Z">
            <w:rPr/>
          </w:rPrChange>
        </w:rPr>
        <w:t xml:space="preserve">         \</w:t>
      </w:r>
      <w:proofErr w:type="spellStart"/>
      <w:r w:rsidRPr="009B063D">
        <w:rPr>
          <w:sz w:val="28"/>
          <w:szCs w:val="28"/>
          <w:rPrChange w:id="2670" w:author="user" w:date="2014-05-25T12:30:00Z">
            <w:rPr/>
          </w:rPrChange>
        </w:rPr>
        <w:t>includegraphics</w:t>
      </w:r>
      <w:proofErr w:type="spellEnd"/>
      <w:r w:rsidRPr="009B063D">
        <w:rPr>
          <w:sz w:val="28"/>
          <w:szCs w:val="28"/>
          <w:rPrChange w:id="2671" w:author="user" w:date="2014-05-25T12:30:00Z">
            <w:rPr/>
          </w:rPrChange>
        </w:rPr>
        <w:t>[width=0.4\</w:t>
      </w:r>
      <w:proofErr w:type="spellStart"/>
      <w:r w:rsidRPr="009B063D">
        <w:rPr>
          <w:sz w:val="28"/>
          <w:szCs w:val="28"/>
          <w:rPrChange w:id="2672" w:author="user" w:date="2014-05-25T12:30:00Z">
            <w:rPr/>
          </w:rPrChange>
        </w:rPr>
        <w:t>textwidth</w:t>
      </w:r>
      <w:proofErr w:type="spellEnd"/>
      <w:r w:rsidRPr="009B063D">
        <w:rPr>
          <w:sz w:val="28"/>
          <w:szCs w:val="28"/>
          <w:rPrChange w:id="2673" w:author="user" w:date="2014-05-25T12:30:00Z">
            <w:rPr/>
          </w:rPrChange>
        </w:rPr>
        <w:t>]{fig/metrical}</w:t>
      </w:r>
    </w:p>
    <w:p w:rsidR="00640F9D" w:rsidRPr="009B063D" w:rsidRDefault="00640F9D" w:rsidP="00640F9D">
      <w:pPr>
        <w:pStyle w:val="PreformattedText"/>
        <w:rPr>
          <w:sz w:val="28"/>
          <w:szCs w:val="28"/>
          <w:rPrChange w:id="2674" w:author="user" w:date="2014-05-25T12:30:00Z">
            <w:rPr/>
          </w:rPrChange>
        </w:rPr>
      </w:pPr>
      <w:r w:rsidRPr="009B063D">
        <w:rPr>
          <w:sz w:val="28"/>
          <w:szCs w:val="28"/>
          <w:rPrChange w:id="2675" w:author="user" w:date="2014-05-25T12:30:00Z">
            <w:rPr/>
          </w:rPrChange>
        </w:rPr>
        <w:t xml:space="preserve">      \end{center}</w:t>
      </w:r>
    </w:p>
    <w:p w:rsidR="00640F9D" w:rsidRPr="009B063D" w:rsidRDefault="00640F9D" w:rsidP="00640F9D">
      <w:pPr>
        <w:pStyle w:val="PreformattedText"/>
        <w:rPr>
          <w:sz w:val="28"/>
          <w:szCs w:val="28"/>
          <w:rPrChange w:id="2676" w:author="user" w:date="2014-05-25T12:30:00Z">
            <w:rPr/>
          </w:rPrChange>
        </w:rPr>
      </w:pPr>
      <w:r w:rsidRPr="009B063D">
        <w:rPr>
          <w:sz w:val="28"/>
          <w:szCs w:val="28"/>
          <w:rPrChange w:id="2677" w:author="user" w:date="2014-05-25T12:30:00Z">
            <w:rPr/>
          </w:rPrChange>
        </w:rPr>
        <w:t xml:space="preserve">      \caption{Metric position}</w:t>
      </w:r>
    </w:p>
    <w:p w:rsidR="00640F9D" w:rsidRPr="009B063D" w:rsidRDefault="00640F9D" w:rsidP="00640F9D">
      <w:pPr>
        <w:pStyle w:val="PreformattedText"/>
        <w:rPr>
          <w:sz w:val="28"/>
          <w:szCs w:val="28"/>
          <w:rPrChange w:id="2678" w:author="user" w:date="2014-05-25T12:30:00Z">
            <w:rPr/>
          </w:rPrChange>
        </w:rPr>
      </w:pPr>
      <w:r w:rsidRPr="009B063D">
        <w:rPr>
          <w:sz w:val="28"/>
          <w:szCs w:val="28"/>
          <w:rPrChange w:id="2679" w:author="user" w:date="2014-05-25T12:30:00Z">
            <w:rPr/>
          </w:rPrChange>
        </w:rPr>
        <w:t xml:space="preserve">      \label{</w:t>
      </w:r>
      <w:proofErr w:type="spellStart"/>
      <w:r w:rsidRPr="009B063D">
        <w:rPr>
          <w:sz w:val="28"/>
          <w:szCs w:val="28"/>
          <w:rPrChange w:id="2680" w:author="user" w:date="2014-05-25T12:30:00Z">
            <w:rPr/>
          </w:rPrChange>
        </w:rPr>
        <w:t>fig:metrical</w:t>
      </w:r>
      <w:proofErr w:type="spellEnd"/>
      <w:r w:rsidRPr="009B063D">
        <w:rPr>
          <w:sz w:val="28"/>
          <w:szCs w:val="28"/>
          <w:rPrChange w:id="2681" w:author="user" w:date="2014-05-25T12:30:00Z">
            <w:rPr/>
          </w:rPrChange>
        </w:rPr>
        <w:t>}</w:t>
      </w:r>
    </w:p>
    <w:p w:rsidR="00640F9D" w:rsidRPr="009B063D" w:rsidRDefault="00640F9D" w:rsidP="00640F9D">
      <w:pPr>
        <w:pStyle w:val="PreformattedText"/>
        <w:rPr>
          <w:sz w:val="28"/>
          <w:szCs w:val="28"/>
          <w:rPrChange w:id="2682" w:author="user" w:date="2014-05-25T12:30:00Z">
            <w:rPr/>
          </w:rPrChange>
        </w:rPr>
      </w:pPr>
      <w:r w:rsidRPr="009B063D">
        <w:rPr>
          <w:sz w:val="28"/>
          <w:szCs w:val="28"/>
          <w:rPrChange w:id="2683" w:author="user" w:date="2014-05-25T12:30:00Z">
            <w:rPr/>
          </w:rPrChange>
        </w:rPr>
        <w:t xml:space="preserve">   \end{figure}</w:t>
      </w:r>
    </w:p>
    <w:p w:rsidR="00640F9D" w:rsidRPr="009B063D" w:rsidRDefault="00640F9D" w:rsidP="00640F9D">
      <w:pPr>
        <w:pStyle w:val="PreformattedText"/>
        <w:rPr>
          <w:sz w:val="28"/>
          <w:szCs w:val="28"/>
          <w:rPrChange w:id="2684" w:author="user" w:date="2014-05-25T12:30:00Z">
            <w:rPr/>
          </w:rPrChange>
        </w:rPr>
      </w:pPr>
      <w:r w:rsidRPr="009B063D">
        <w:rPr>
          <w:sz w:val="28"/>
          <w:szCs w:val="28"/>
          <w:rPrChange w:id="2685" w:author="user" w:date="2014-05-25T12:30:00Z">
            <w:rPr/>
          </w:rPrChange>
        </w:rPr>
        <w:t xml:space="preserve">      \end{description}</w:t>
      </w:r>
    </w:p>
    <w:p w:rsidR="00640F9D" w:rsidRPr="009B063D" w:rsidRDefault="00640F9D" w:rsidP="00640F9D">
      <w:pPr>
        <w:pStyle w:val="PreformattedText"/>
        <w:rPr>
          <w:sz w:val="28"/>
          <w:szCs w:val="28"/>
          <w:rPrChange w:id="2686" w:author="user" w:date="2014-05-25T12:30:00Z">
            <w:rPr/>
          </w:rPrChange>
        </w:rPr>
      </w:pPr>
    </w:p>
    <w:p w:rsidR="00640F9D" w:rsidRPr="009B063D" w:rsidRDefault="00640F9D" w:rsidP="00640F9D">
      <w:pPr>
        <w:pStyle w:val="PreformattedText"/>
        <w:rPr>
          <w:sz w:val="28"/>
          <w:szCs w:val="28"/>
          <w:rPrChange w:id="2687" w:author="user" w:date="2014-05-25T12:30:00Z">
            <w:rPr/>
          </w:rPrChange>
        </w:rPr>
      </w:pPr>
      <w:r w:rsidRPr="009B063D">
        <w:rPr>
          <w:sz w:val="28"/>
          <w:szCs w:val="28"/>
          <w:rPrChange w:id="2688" w:author="user" w:date="2014-05-25T12:30:00Z">
            <w:rPr/>
          </w:rPrChange>
        </w:rPr>
        <w:t xml:space="preserve">      %TODO: link to </w:t>
      </w:r>
      <w:proofErr w:type="spellStart"/>
      <w:r w:rsidRPr="009B063D">
        <w:rPr>
          <w:sz w:val="28"/>
          <w:szCs w:val="28"/>
          <w:rPrChange w:id="2689" w:author="user" w:date="2014-05-25T12:30:00Z">
            <w:rPr/>
          </w:rPrChange>
        </w:rPr>
        <w:t>narmour</w:t>
      </w:r>
      <w:proofErr w:type="spellEnd"/>
      <w:r w:rsidRPr="009B063D">
        <w:rPr>
          <w:sz w:val="28"/>
          <w:szCs w:val="28"/>
          <w:rPrChange w:id="2690" w:author="user" w:date="2014-05-25T12:30:00Z">
            <w:rPr/>
          </w:rPrChange>
        </w:rPr>
        <w:t xml:space="preserve"> group</w:t>
      </w:r>
    </w:p>
    <w:p w:rsidR="00640F9D" w:rsidRPr="009B063D" w:rsidRDefault="00640F9D" w:rsidP="00640F9D">
      <w:pPr>
        <w:pStyle w:val="PreformattedText"/>
        <w:rPr>
          <w:sz w:val="28"/>
          <w:szCs w:val="28"/>
          <w:rPrChange w:id="2691" w:author="user" w:date="2014-05-25T12:30:00Z">
            <w:rPr/>
          </w:rPrChange>
        </w:rPr>
      </w:pPr>
    </w:p>
    <w:p w:rsidR="00640F9D" w:rsidRPr="009B063D" w:rsidRDefault="00640F9D" w:rsidP="00640F9D">
      <w:pPr>
        <w:pStyle w:val="PreformattedText"/>
        <w:rPr>
          <w:sz w:val="28"/>
          <w:szCs w:val="28"/>
          <w:rPrChange w:id="2692" w:author="user" w:date="2014-05-25T12:30:00Z">
            <w:rPr/>
          </w:rPrChange>
        </w:rPr>
      </w:pPr>
    </w:p>
    <w:p w:rsidR="00640F9D" w:rsidRPr="009B063D" w:rsidRDefault="00640F9D" w:rsidP="00640F9D">
      <w:pPr>
        <w:pStyle w:val="PreformattedText"/>
        <w:rPr>
          <w:sz w:val="28"/>
          <w:szCs w:val="28"/>
          <w:rPrChange w:id="2693" w:author="user" w:date="2014-05-25T12:30:00Z">
            <w:rPr/>
          </w:rPrChange>
        </w:rPr>
      </w:pPr>
    </w:p>
    <w:p w:rsidR="00640F9D" w:rsidRPr="009B063D" w:rsidRDefault="00640F9D" w:rsidP="00640F9D">
      <w:pPr>
        <w:pStyle w:val="PreformattedText"/>
        <w:rPr>
          <w:sz w:val="28"/>
          <w:szCs w:val="28"/>
          <w:rPrChange w:id="2694" w:author="user" w:date="2014-05-25T12:30:00Z">
            <w:rPr/>
          </w:rPrChange>
        </w:rPr>
      </w:pPr>
      <w:r w:rsidRPr="009B063D">
        <w:rPr>
          <w:sz w:val="28"/>
          <w:szCs w:val="28"/>
          <w:rPrChange w:id="2695" w:author="user" w:date="2014-05-25T12:30:00Z">
            <w:rPr/>
          </w:rPrChange>
        </w:rPr>
        <w:t>\subsection{Performance Features}</w:t>
      </w:r>
    </w:p>
    <w:p w:rsidR="00640F9D" w:rsidRPr="009B063D" w:rsidRDefault="00640F9D" w:rsidP="00640F9D">
      <w:pPr>
        <w:pStyle w:val="PreformattedText"/>
        <w:rPr>
          <w:sz w:val="28"/>
          <w:szCs w:val="28"/>
          <w:rPrChange w:id="2696" w:author="user" w:date="2014-05-25T12:30:00Z">
            <w:rPr/>
          </w:rPrChange>
        </w:rPr>
      </w:pPr>
      <w:r w:rsidRPr="009B063D">
        <w:rPr>
          <w:sz w:val="28"/>
          <w:szCs w:val="28"/>
          <w:rPrChange w:id="2697" w:author="user" w:date="2014-05-25T12:30:00Z">
            <w:rPr/>
          </w:rPrChange>
        </w:rPr>
        <w:t xml:space="preserve">   Performance features are the expressive expressions we would like to learn from a performance. Performance features are extracted by calculating how the expression deviates from the nominal notation in the score.</w:t>
      </w:r>
    </w:p>
    <w:p w:rsidR="00640F9D" w:rsidRPr="009B063D" w:rsidRDefault="00640F9D" w:rsidP="00640F9D">
      <w:pPr>
        <w:pStyle w:val="PreformattedText"/>
        <w:rPr>
          <w:sz w:val="28"/>
          <w:szCs w:val="28"/>
          <w:rPrChange w:id="2698" w:author="user" w:date="2014-05-25T12:30:00Z">
            <w:rPr/>
          </w:rPrChange>
        </w:rPr>
      </w:pPr>
      <w:r w:rsidRPr="009B063D">
        <w:rPr>
          <w:sz w:val="28"/>
          <w:szCs w:val="28"/>
          <w:rPrChange w:id="2699" w:author="user" w:date="2014-05-25T12:30:00Z">
            <w:rPr/>
          </w:rPrChange>
        </w:rPr>
        <w:t xml:space="preserve">      Performance features includes:</w:t>
      </w:r>
    </w:p>
    <w:p w:rsidR="00640F9D" w:rsidRPr="009B063D" w:rsidRDefault="00640F9D" w:rsidP="00640F9D">
      <w:pPr>
        <w:pStyle w:val="PreformattedText"/>
        <w:rPr>
          <w:sz w:val="28"/>
          <w:szCs w:val="28"/>
          <w:rPrChange w:id="2700" w:author="user" w:date="2014-05-25T12:30:00Z">
            <w:rPr/>
          </w:rPrChange>
        </w:rPr>
      </w:pPr>
      <w:r w:rsidRPr="009B063D">
        <w:rPr>
          <w:sz w:val="28"/>
          <w:szCs w:val="28"/>
          <w:rPrChange w:id="2701" w:author="user" w:date="2014-05-25T12:30:00Z">
            <w:rPr/>
          </w:rPrChange>
        </w:rPr>
        <w:t xml:space="preserve">      \begin{description}</w:t>
      </w:r>
    </w:p>
    <w:p w:rsidR="00640F9D" w:rsidRPr="009B063D" w:rsidRDefault="00640F9D" w:rsidP="00640F9D">
      <w:pPr>
        <w:pStyle w:val="PreformattedText"/>
        <w:rPr>
          <w:sz w:val="28"/>
          <w:szCs w:val="28"/>
          <w:rPrChange w:id="2702" w:author="user" w:date="2014-05-25T12:30:00Z">
            <w:rPr/>
          </w:rPrChange>
        </w:rPr>
      </w:pPr>
      <w:r w:rsidRPr="009B063D">
        <w:rPr>
          <w:sz w:val="28"/>
          <w:szCs w:val="28"/>
          <w:rPrChange w:id="2703" w:author="user" w:date="2014-05-25T12:30:00Z">
            <w:rPr/>
          </w:rPrChange>
        </w:rPr>
        <w:t xml:space="preserve">         \item [Onset time deviation:] </w:t>
      </w:r>
    </w:p>
    <w:p w:rsidR="00640F9D" w:rsidRPr="009B063D" w:rsidRDefault="00640F9D" w:rsidP="00640F9D">
      <w:pPr>
        <w:pStyle w:val="PreformattedText"/>
        <w:rPr>
          <w:sz w:val="28"/>
          <w:szCs w:val="28"/>
          <w:rPrChange w:id="2704" w:author="user" w:date="2014-05-25T12:30:00Z">
            <w:rPr/>
          </w:rPrChange>
        </w:rPr>
      </w:pPr>
      <w:r w:rsidRPr="009B063D">
        <w:rPr>
          <w:sz w:val="28"/>
          <w:szCs w:val="28"/>
          <w:rPrChange w:id="2705" w:author="user" w:date="2014-05-25T12:30:00Z">
            <w:rPr/>
          </w:rPrChange>
        </w:rPr>
        <w:t xml:space="preserve">            A human performer usually adds conscious or uncons</w:t>
      </w:r>
      <w:ins w:id="2706" w:author="user" w:date="2014-05-25T21:03:00Z">
        <w:r w:rsidR="003C5D65">
          <w:rPr>
            <w:rFonts w:hint="eastAsia"/>
            <w:sz w:val="28"/>
            <w:szCs w:val="28"/>
          </w:rPr>
          <w:t>c</w:t>
        </w:r>
      </w:ins>
      <w:r w:rsidRPr="009B063D">
        <w:rPr>
          <w:sz w:val="28"/>
          <w:szCs w:val="28"/>
          <w:rPrChange w:id="2707" w:author="user" w:date="2014-05-25T12:30:00Z">
            <w:rPr/>
          </w:rPrChange>
        </w:rPr>
        <w:t xml:space="preserve">ious </w:t>
      </w:r>
      <w:proofErr w:type="spellStart"/>
      <w:r w:rsidRPr="009B063D">
        <w:rPr>
          <w:sz w:val="28"/>
          <w:szCs w:val="28"/>
          <w:rPrChange w:id="2708" w:author="user" w:date="2014-05-25T12:30:00Z">
            <w:rPr/>
          </w:rPrChange>
        </w:rPr>
        <w:t>rubato</w:t>
      </w:r>
      <w:proofErr w:type="spellEnd"/>
      <w:r w:rsidRPr="009B063D">
        <w:rPr>
          <w:sz w:val="28"/>
          <w:szCs w:val="28"/>
          <w:rPrChange w:id="2709" w:author="user" w:date="2014-05-25T12:30:00Z">
            <w:rPr/>
          </w:rPrChange>
        </w:rPr>
        <w:t xml:space="preserve"> </w:t>
      </w:r>
      <w:del w:id="2710" w:author="user" w:date="2014-05-25T21:03:00Z">
        <w:r w:rsidRPr="009B063D" w:rsidDel="003C5D65">
          <w:rPr>
            <w:sz w:val="28"/>
            <w:szCs w:val="28"/>
            <w:rPrChange w:id="2711" w:author="user" w:date="2014-05-25T12:30:00Z">
              <w:rPr/>
            </w:rPrChange>
          </w:rPr>
          <w:delText xml:space="preserve">ot </w:delText>
        </w:r>
      </w:del>
      <w:ins w:id="2712" w:author="user" w:date="2014-05-25T21:03:00Z">
        <w:r w:rsidR="003C5D65" w:rsidRPr="009B063D">
          <w:rPr>
            <w:sz w:val="28"/>
            <w:szCs w:val="28"/>
            <w:rPrChange w:id="2713" w:author="user" w:date="2014-05-25T12:30:00Z">
              <w:rPr/>
            </w:rPrChange>
          </w:rPr>
          <w:t>o</w:t>
        </w:r>
        <w:r w:rsidR="003C5D65">
          <w:rPr>
            <w:rFonts w:hint="eastAsia"/>
            <w:sz w:val="28"/>
            <w:szCs w:val="28"/>
          </w:rPr>
          <w:t>f</w:t>
        </w:r>
        <w:r w:rsidR="003C5D65" w:rsidRPr="009B063D">
          <w:rPr>
            <w:sz w:val="28"/>
            <w:szCs w:val="28"/>
            <w:rPrChange w:id="2714" w:author="user" w:date="2014-05-25T12:30:00Z">
              <w:rPr/>
            </w:rPrChange>
          </w:rPr>
          <w:t xml:space="preserve"> </w:t>
        </w:r>
      </w:ins>
      <w:r w:rsidRPr="009B063D">
        <w:rPr>
          <w:sz w:val="28"/>
          <w:szCs w:val="28"/>
          <w:rPrChange w:id="2715" w:author="user" w:date="2014-05-25T12:30:00Z">
            <w:rPr/>
          </w:rPrChange>
        </w:rPr>
        <w:t>their performance. The onset time deviation is the difference of onset timing between the performance and the score. Namely,</w:t>
      </w:r>
    </w:p>
    <w:p w:rsidR="00640F9D" w:rsidRPr="009B063D" w:rsidRDefault="00640F9D" w:rsidP="00640F9D">
      <w:pPr>
        <w:pStyle w:val="PreformattedText"/>
        <w:rPr>
          <w:sz w:val="28"/>
          <w:szCs w:val="28"/>
          <w:rPrChange w:id="2716" w:author="user" w:date="2014-05-25T12:30:00Z">
            <w:rPr/>
          </w:rPrChange>
        </w:rPr>
      </w:pPr>
      <w:r w:rsidRPr="009B063D">
        <w:rPr>
          <w:sz w:val="28"/>
          <w:szCs w:val="28"/>
          <w:rPrChange w:id="2717" w:author="user" w:date="2014-05-25T12:30:00Z">
            <w:rPr/>
          </w:rPrChange>
        </w:rPr>
        <w:t xml:space="preserve">            $$ \Delta O = </w:t>
      </w:r>
      <w:proofErr w:type="spellStart"/>
      <w:r w:rsidRPr="009B063D">
        <w:rPr>
          <w:sz w:val="28"/>
          <w:szCs w:val="28"/>
          <w:rPrChange w:id="2718" w:author="user" w:date="2014-05-25T12:30:00Z">
            <w:rPr/>
          </w:rPrChange>
        </w:rPr>
        <w:t>O_i</w:t>
      </w:r>
      <w:proofErr w:type="spellEnd"/>
      <w:proofErr w:type="gramStart"/>
      <w:r w:rsidRPr="009B063D">
        <w:rPr>
          <w:sz w:val="28"/>
          <w:szCs w:val="28"/>
          <w:rPrChange w:id="2719" w:author="user" w:date="2014-05-25T12:30:00Z">
            <w:rPr/>
          </w:rPrChange>
        </w:rPr>
        <w:t>^{</w:t>
      </w:r>
      <w:proofErr w:type="spellStart"/>
      <w:proofErr w:type="gramEnd"/>
      <w:r w:rsidRPr="009B063D">
        <w:rPr>
          <w:sz w:val="28"/>
          <w:szCs w:val="28"/>
          <w:rPrChange w:id="2720" w:author="user" w:date="2014-05-25T12:30:00Z">
            <w:rPr/>
          </w:rPrChange>
        </w:rPr>
        <w:t>perf</w:t>
      </w:r>
      <w:proofErr w:type="spellEnd"/>
      <w:r w:rsidRPr="009B063D">
        <w:rPr>
          <w:sz w:val="28"/>
          <w:szCs w:val="28"/>
          <w:rPrChange w:id="2721" w:author="user" w:date="2014-05-25T12:30:00Z">
            <w:rPr/>
          </w:rPrChange>
        </w:rPr>
        <w:t xml:space="preserve">} - </w:t>
      </w:r>
      <w:proofErr w:type="spellStart"/>
      <w:r w:rsidRPr="009B063D">
        <w:rPr>
          <w:sz w:val="28"/>
          <w:szCs w:val="28"/>
          <w:rPrChange w:id="2722" w:author="user" w:date="2014-05-25T12:30:00Z">
            <w:rPr/>
          </w:rPrChange>
        </w:rPr>
        <w:t>O_i</w:t>
      </w:r>
      <w:proofErr w:type="spellEnd"/>
      <w:r w:rsidRPr="009B063D">
        <w:rPr>
          <w:sz w:val="28"/>
          <w:szCs w:val="28"/>
          <w:rPrChange w:id="2723" w:author="user" w:date="2014-05-25T12:30:00Z">
            <w:rPr/>
          </w:rPrChange>
        </w:rPr>
        <w:t>^{score} $$ Where $</w:t>
      </w:r>
      <w:proofErr w:type="spellStart"/>
      <w:r w:rsidRPr="009B063D">
        <w:rPr>
          <w:sz w:val="28"/>
          <w:szCs w:val="28"/>
          <w:rPrChange w:id="2724" w:author="user" w:date="2014-05-25T12:30:00Z">
            <w:rPr/>
          </w:rPrChange>
        </w:rPr>
        <w:t>O_i</w:t>
      </w:r>
      <w:proofErr w:type="spellEnd"/>
      <w:r w:rsidRPr="009B063D">
        <w:rPr>
          <w:sz w:val="28"/>
          <w:szCs w:val="28"/>
          <w:rPrChange w:id="2725" w:author="user" w:date="2014-05-25T12:30:00Z">
            <w:rPr/>
          </w:rPrChange>
        </w:rPr>
        <w:t>^{</w:t>
      </w:r>
      <w:proofErr w:type="spellStart"/>
      <w:r w:rsidRPr="009B063D">
        <w:rPr>
          <w:sz w:val="28"/>
          <w:szCs w:val="28"/>
          <w:rPrChange w:id="2726" w:author="user" w:date="2014-05-25T12:30:00Z">
            <w:rPr/>
          </w:rPrChange>
        </w:rPr>
        <w:t>perf</w:t>
      </w:r>
      <w:proofErr w:type="spellEnd"/>
      <w:r w:rsidRPr="009B063D">
        <w:rPr>
          <w:sz w:val="28"/>
          <w:szCs w:val="28"/>
          <w:rPrChange w:id="2727" w:author="user" w:date="2014-05-25T12:30:00Z">
            <w:rPr/>
          </w:rPrChange>
        </w:rPr>
        <w:t>}$ is the onset time of note $</w:t>
      </w:r>
      <w:proofErr w:type="spellStart"/>
      <w:r w:rsidRPr="009B063D">
        <w:rPr>
          <w:sz w:val="28"/>
          <w:szCs w:val="28"/>
          <w:rPrChange w:id="2728" w:author="user" w:date="2014-05-25T12:30:00Z">
            <w:rPr/>
          </w:rPrChange>
        </w:rPr>
        <w:t>i</w:t>
      </w:r>
      <w:proofErr w:type="spellEnd"/>
      <w:r w:rsidRPr="009B063D">
        <w:rPr>
          <w:sz w:val="28"/>
          <w:szCs w:val="28"/>
          <w:rPrChange w:id="2729" w:author="user" w:date="2014-05-25T12:30:00Z">
            <w:rPr/>
          </w:rPrChange>
        </w:rPr>
        <w:t>$ in the performance, $</w:t>
      </w:r>
      <w:proofErr w:type="spellStart"/>
      <w:r w:rsidRPr="009B063D">
        <w:rPr>
          <w:sz w:val="28"/>
          <w:szCs w:val="28"/>
          <w:rPrChange w:id="2730" w:author="user" w:date="2014-05-25T12:30:00Z">
            <w:rPr/>
          </w:rPrChange>
        </w:rPr>
        <w:t>O_i</w:t>
      </w:r>
      <w:proofErr w:type="spellEnd"/>
      <w:r w:rsidRPr="009B063D">
        <w:rPr>
          <w:sz w:val="28"/>
          <w:szCs w:val="28"/>
          <w:rPrChange w:id="2731" w:author="user" w:date="2014-05-25T12:30:00Z">
            <w:rPr/>
          </w:rPrChange>
        </w:rPr>
        <w:t>^{score}$ is the onset time of note $</w:t>
      </w:r>
      <w:proofErr w:type="spellStart"/>
      <w:r w:rsidRPr="009B063D">
        <w:rPr>
          <w:sz w:val="28"/>
          <w:szCs w:val="28"/>
          <w:rPrChange w:id="2732" w:author="user" w:date="2014-05-25T12:30:00Z">
            <w:rPr/>
          </w:rPrChange>
        </w:rPr>
        <w:t>i</w:t>
      </w:r>
      <w:proofErr w:type="spellEnd"/>
      <w:r w:rsidRPr="009B063D">
        <w:rPr>
          <w:sz w:val="28"/>
          <w:szCs w:val="28"/>
          <w:rPrChange w:id="2733" w:author="user" w:date="2014-05-25T12:30:00Z">
            <w:rPr/>
          </w:rPrChange>
        </w:rPr>
        <w:t xml:space="preserve">$ in the score. </w:t>
      </w:r>
    </w:p>
    <w:p w:rsidR="00640F9D" w:rsidRPr="009B063D" w:rsidRDefault="00640F9D" w:rsidP="00640F9D">
      <w:pPr>
        <w:pStyle w:val="PreformattedText"/>
        <w:rPr>
          <w:sz w:val="28"/>
          <w:szCs w:val="28"/>
          <w:rPrChange w:id="2734" w:author="user" w:date="2014-05-25T12:30:00Z">
            <w:rPr/>
          </w:rPrChange>
        </w:rPr>
      </w:pPr>
    </w:p>
    <w:p w:rsidR="00640F9D" w:rsidRPr="009B063D" w:rsidRDefault="00640F9D" w:rsidP="00640F9D">
      <w:pPr>
        <w:pStyle w:val="PreformattedText"/>
        <w:rPr>
          <w:sz w:val="28"/>
          <w:szCs w:val="28"/>
          <w:rPrChange w:id="2735" w:author="user" w:date="2014-05-25T12:30:00Z">
            <w:rPr/>
          </w:rPrChange>
        </w:rPr>
      </w:pPr>
      <w:r w:rsidRPr="009B063D">
        <w:rPr>
          <w:sz w:val="28"/>
          <w:szCs w:val="28"/>
          <w:rPrChange w:id="2736" w:author="user" w:date="2014-05-25T12:30:00Z">
            <w:rPr/>
          </w:rPrChange>
        </w:rPr>
        <w:t xml:space="preserve">            However, the above formula assumes </w:t>
      </w:r>
      <w:ins w:id="2737" w:author="user" w:date="2014-05-25T21:04:00Z">
        <w:r w:rsidR="003C5D65">
          <w:rPr>
            <w:rFonts w:hint="eastAsia"/>
            <w:sz w:val="28"/>
            <w:szCs w:val="28"/>
          </w:rPr>
          <w:t xml:space="preserve">that </w:t>
        </w:r>
      </w:ins>
      <w:r w:rsidRPr="009B063D">
        <w:rPr>
          <w:sz w:val="28"/>
          <w:szCs w:val="28"/>
          <w:rPrChange w:id="2738" w:author="user" w:date="2014-05-25T12:30:00Z">
            <w:rPr/>
          </w:rPrChange>
        </w:rPr>
        <w:t xml:space="preserve">the performance is played at </w:t>
      </w:r>
      <w:del w:id="2739" w:author="user" w:date="2014-05-25T21:04:00Z">
        <w:r w:rsidRPr="009B063D" w:rsidDel="003C5D65">
          <w:rPr>
            <w:sz w:val="28"/>
            <w:szCs w:val="28"/>
            <w:rPrChange w:id="2740" w:author="user" w:date="2014-05-25T12:30:00Z">
              <w:rPr/>
            </w:rPrChange>
          </w:rPr>
          <w:delText xml:space="preserve">the </w:delText>
        </w:r>
      </w:del>
      <w:r w:rsidRPr="009B063D">
        <w:rPr>
          <w:sz w:val="28"/>
          <w:szCs w:val="28"/>
          <w:rPrChange w:id="2741" w:author="user" w:date="2014-05-25T12:30:00Z">
            <w:rPr/>
          </w:rPrChange>
        </w:rPr>
        <w:t>exact</w:t>
      </w:r>
      <w:ins w:id="2742" w:author="user" w:date="2014-05-25T21:04:00Z">
        <w:r w:rsidR="003C5D65">
          <w:rPr>
            <w:rFonts w:hint="eastAsia"/>
            <w:sz w:val="28"/>
            <w:szCs w:val="28"/>
          </w:rPr>
          <w:t>ly the</w:t>
        </w:r>
      </w:ins>
      <w:r w:rsidRPr="009B063D">
        <w:rPr>
          <w:sz w:val="28"/>
          <w:szCs w:val="28"/>
          <w:rPrChange w:id="2743" w:author="user" w:date="2014-05-25T12:30:00Z">
            <w:rPr/>
          </w:rPrChange>
        </w:rPr>
        <w:t xml:space="preserve"> same tempo assigned by the score. </w:t>
      </w:r>
      <w:del w:id="2744" w:author="user" w:date="2014-05-25T21:05:00Z">
        <w:r w:rsidRPr="009B063D" w:rsidDel="003C5D65">
          <w:rPr>
            <w:sz w:val="28"/>
            <w:szCs w:val="28"/>
            <w:rPrChange w:id="2745" w:author="user" w:date="2014-05-25T12:30:00Z">
              <w:rPr/>
            </w:rPrChange>
          </w:rPr>
          <w:delText>However</w:delText>
        </w:r>
      </w:del>
      <w:ins w:id="2746" w:author="user" w:date="2014-05-25T21:05:00Z">
        <w:r w:rsidR="003C5D65">
          <w:rPr>
            <w:rFonts w:hint="eastAsia"/>
            <w:sz w:val="28"/>
            <w:szCs w:val="28"/>
          </w:rPr>
          <w:t>In reality</w:t>
        </w:r>
      </w:ins>
      <w:r w:rsidRPr="009B063D">
        <w:rPr>
          <w:sz w:val="28"/>
          <w:szCs w:val="28"/>
          <w:rPrChange w:id="2747" w:author="user" w:date="2014-05-25T12:30:00Z">
            <w:rPr/>
          </w:rPrChange>
        </w:rPr>
        <w:t xml:space="preserve">, performers </w:t>
      </w:r>
      <w:del w:id="2748" w:author="user" w:date="2014-05-25T21:05:00Z">
        <w:r w:rsidRPr="009B063D" w:rsidDel="00C465F5">
          <w:rPr>
            <w:sz w:val="28"/>
            <w:szCs w:val="28"/>
            <w:rPrChange w:id="2749" w:author="user" w:date="2014-05-25T12:30:00Z">
              <w:rPr/>
            </w:rPrChange>
          </w:rPr>
          <w:delText xml:space="preserve">can't </w:delText>
        </w:r>
      </w:del>
      <w:ins w:id="2750" w:author="user" w:date="2014-05-25T21:05:00Z">
        <w:r w:rsidR="00C465F5">
          <w:rPr>
            <w:rFonts w:hint="eastAsia"/>
            <w:sz w:val="28"/>
            <w:szCs w:val="28"/>
          </w:rPr>
          <w:t>don</w:t>
        </w:r>
        <w:r w:rsidR="00C465F5">
          <w:rPr>
            <w:sz w:val="28"/>
            <w:szCs w:val="28"/>
          </w:rPr>
          <w:t>’</w:t>
        </w:r>
        <w:r w:rsidR="00C465F5">
          <w:rPr>
            <w:rFonts w:hint="eastAsia"/>
            <w:sz w:val="28"/>
            <w:szCs w:val="28"/>
          </w:rPr>
          <w:t>t</w:t>
        </w:r>
        <w:r w:rsidR="00C465F5" w:rsidRPr="009B063D">
          <w:rPr>
            <w:sz w:val="28"/>
            <w:szCs w:val="28"/>
            <w:rPrChange w:id="2751" w:author="user" w:date="2014-05-25T12:30:00Z">
              <w:rPr/>
            </w:rPrChange>
          </w:rPr>
          <w:t xml:space="preserve"> </w:t>
        </w:r>
      </w:ins>
      <w:r w:rsidRPr="009B063D">
        <w:rPr>
          <w:sz w:val="28"/>
          <w:szCs w:val="28"/>
          <w:rPrChange w:id="2752" w:author="user" w:date="2014-05-25T12:30:00Z">
            <w:rPr/>
          </w:rPrChange>
        </w:rPr>
        <w:t>always keep up with the speed of the score because of limited piano skill</w:t>
      </w:r>
      <w:ins w:id="2753" w:author="user" w:date="2014-05-25T21:05:00Z">
        <w:r w:rsidR="00C465F5">
          <w:rPr>
            <w:rFonts w:hint="eastAsia"/>
            <w:sz w:val="28"/>
            <w:szCs w:val="28"/>
          </w:rPr>
          <w:t>s</w:t>
        </w:r>
      </w:ins>
      <w:r w:rsidRPr="009B063D">
        <w:rPr>
          <w:sz w:val="28"/>
          <w:szCs w:val="28"/>
          <w:rPrChange w:id="2754" w:author="user" w:date="2014-05-25T12:30:00Z">
            <w:rPr/>
          </w:rPrChange>
        </w:rPr>
        <w:t xml:space="preserve">, or </w:t>
      </w:r>
      <w:ins w:id="2755" w:author="user" w:date="2014-05-25T21:06:00Z">
        <w:r w:rsidR="00C465F5">
          <w:rPr>
            <w:rFonts w:hint="eastAsia"/>
            <w:sz w:val="28"/>
            <w:szCs w:val="28"/>
          </w:rPr>
          <w:t xml:space="preserve">that </w:t>
        </w:r>
      </w:ins>
      <w:del w:id="2756" w:author="user" w:date="2014-05-25T21:06:00Z">
        <w:r w:rsidRPr="009B063D" w:rsidDel="00C465F5">
          <w:rPr>
            <w:sz w:val="28"/>
            <w:szCs w:val="28"/>
            <w:rPrChange w:id="2757" w:author="user" w:date="2014-05-25T12:30:00Z">
              <w:rPr/>
            </w:rPrChange>
          </w:rPr>
          <w:delText xml:space="preserve">they </w:delText>
        </w:r>
      </w:del>
      <w:proofErr w:type="spellStart"/>
      <w:ins w:id="2758" w:author="user" w:date="2014-05-25T21:06:00Z">
        <w:r w:rsidR="00C465F5">
          <w:rPr>
            <w:rFonts w:hint="eastAsia"/>
            <w:sz w:val="28"/>
            <w:szCs w:val="28"/>
          </w:rPr>
          <w:t>the</w:t>
        </w:r>
        <w:proofErr w:type="spellEnd"/>
        <w:r w:rsidR="00C465F5">
          <w:rPr>
            <w:rFonts w:hint="eastAsia"/>
            <w:sz w:val="28"/>
            <w:szCs w:val="28"/>
          </w:rPr>
          <w:t xml:space="preserve"> performer</w:t>
        </w:r>
        <w:r w:rsidR="00C465F5" w:rsidRPr="009B063D">
          <w:rPr>
            <w:sz w:val="28"/>
            <w:szCs w:val="28"/>
            <w:rPrChange w:id="2759" w:author="user" w:date="2014-05-25T12:30:00Z">
              <w:rPr/>
            </w:rPrChange>
          </w:rPr>
          <w:t xml:space="preserve"> </w:t>
        </w:r>
      </w:ins>
      <w:r w:rsidRPr="009B063D">
        <w:rPr>
          <w:sz w:val="28"/>
          <w:szCs w:val="28"/>
          <w:rPrChange w:id="2760" w:author="user" w:date="2014-05-25T12:30:00Z">
            <w:rPr/>
          </w:rPrChange>
        </w:rPr>
        <w:t xml:space="preserve">may speed up or slow down certain sections </w:t>
      </w:r>
      <w:ins w:id="2761" w:author="user" w:date="2014-05-25T21:07:00Z">
        <w:r w:rsidR="00C465F5">
          <w:rPr>
            <w:rFonts w:hint="eastAsia"/>
            <w:sz w:val="28"/>
            <w:szCs w:val="28"/>
          </w:rPr>
          <w:t>to express his interpretation on the music</w:t>
        </w:r>
      </w:ins>
      <w:del w:id="2762" w:author="user" w:date="2014-05-25T21:07:00Z">
        <w:r w:rsidRPr="009B063D" w:rsidDel="00C465F5">
          <w:rPr>
            <w:sz w:val="28"/>
            <w:szCs w:val="28"/>
            <w:rPrChange w:id="2763" w:author="user" w:date="2014-05-25T12:30:00Z">
              <w:rPr/>
            </w:rPrChange>
          </w:rPr>
          <w:delText>as expression</w:delText>
        </w:r>
      </w:del>
      <w:r w:rsidRPr="009B063D">
        <w:rPr>
          <w:sz w:val="28"/>
          <w:szCs w:val="28"/>
          <w:rPrChange w:id="2764" w:author="user" w:date="2014-05-25T12:30:00Z">
            <w:rPr/>
          </w:rPrChange>
        </w:rPr>
        <w:t>. Therefore, the performance should be linearly scaled to avoid systematic bias, We will present a solution to this issue in Section \</w:t>
      </w:r>
      <w:proofErr w:type="gramStart"/>
      <w:r w:rsidRPr="009B063D">
        <w:rPr>
          <w:sz w:val="28"/>
          <w:szCs w:val="28"/>
          <w:rPrChange w:id="2765" w:author="user" w:date="2014-05-25T12:30:00Z">
            <w:rPr/>
          </w:rPrChange>
        </w:rPr>
        <w:t>ref{</w:t>
      </w:r>
      <w:proofErr w:type="spellStart"/>
      <w:proofErr w:type="gramEnd"/>
      <w:r w:rsidRPr="009B063D">
        <w:rPr>
          <w:sz w:val="28"/>
          <w:szCs w:val="28"/>
          <w:rPrChange w:id="2766" w:author="user" w:date="2014-05-25T12:30:00Z">
            <w:rPr/>
          </w:rPrChange>
        </w:rPr>
        <w:t>sec:normalize</w:t>
      </w:r>
      <w:proofErr w:type="spellEnd"/>
      <w:r w:rsidRPr="009B063D">
        <w:rPr>
          <w:sz w:val="28"/>
          <w:szCs w:val="28"/>
          <w:rPrChange w:id="2767" w:author="user" w:date="2014-05-25T12:30:00Z">
            <w:rPr/>
          </w:rPrChange>
        </w:rPr>
        <w:t>}.</w:t>
      </w:r>
    </w:p>
    <w:p w:rsidR="00640F9D" w:rsidRPr="009B063D" w:rsidRDefault="00640F9D" w:rsidP="00640F9D">
      <w:pPr>
        <w:pStyle w:val="PreformattedText"/>
        <w:rPr>
          <w:sz w:val="28"/>
          <w:szCs w:val="28"/>
          <w:rPrChange w:id="2768" w:author="user" w:date="2014-05-25T12:30:00Z">
            <w:rPr/>
          </w:rPrChange>
        </w:rPr>
      </w:pPr>
      <w:r w:rsidRPr="009B063D">
        <w:rPr>
          <w:sz w:val="28"/>
          <w:szCs w:val="28"/>
          <w:rPrChange w:id="2769" w:author="user" w:date="2014-05-25T12:30:00Z">
            <w:rPr/>
          </w:rPrChange>
        </w:rPr>
        <w:t xml:space="preserve">         \item [Loudness:] </w:t>
      </w:r>
      <w:proofErr w:type="gramStart"/>
      <w:r w:rsidRPr="009B063D">
        <w:rPr>
          <w:sz w:val="28"/>
          <w:szCs w:val="28"/>
          <w:rPrChange w:id="2770" w:author="user" w:date="2014-05-25T12:30:00Z">
            <w:rPr/>
          </w:rPrChange>
        </w:rPr>
        <w:t>The</w:t>
      </w:r>
      <w:proofErr w:type="gramEnd"/>
      <w:r w:rsidRPr="009B063D">
        <w:rPr>
          <w:sz w:val="28"/>
          <w:szCs w:val="28"/>
          <w:rPrChange w:id="2771" w:author="user" w:date="2014-05-25T12:30:00Z">
            <w:rPr/>
          </w:rPrChange>
        </w:rPr>
        <w:t xml:space="preserve"> loudness of a note. </w:t>
      </w:r>
      <w:proofErr w:type="gramStart"/>
      <w:r w:rsidRPr="009B063D">
        <w:rPr>
          <w:sz w:val="28"/>
          <w:szCs w:val="28"/>
          <w:rPrChange w:id="2772" w:author="user" w:date="2014-05-25T12:30:00Z">
            <w:rPr/>
          </w:rPrChange>
        </w:rPr>
        <w:t>Measured by MIDI velocity level 0 to 127.</w:t>
      </w:r>
      <w:proofErr w:type="gramEnd"/>
    </w:p>
    <w:p w:rsidR="00640F9D" w:rsidRPr="009B063D" w:rsidRDefault="00640F9D" w:rsidP="00640F9D">
      <w:pPr>
        <w:pStyle w:val="PreformattedText"/>
        <w:rPr>
          <w:sz w:val="28"/>
          <w:szCs w:val="28"/>
          <w:rPrChange w:id="2773" w:author="user" w:date="2014-05-25T12:30:00Z">
            <w:rPr/>
          </w:rPrChange>
        </w:rPr>
      </w:pPr>
    </w:p>
    <w:p w:rsidR="00640F9D" w:rsidRPr="009B063D" w:rsidRDefault="00640F9D" w:rsidP="00640F9D">
      <w:pPr>
        <w:pStyle w:val="PreformattedText"/>
        <w:rPr>
          <w:sz w:val="28"/>
          <w:szCs w:val="28"/>
          <w:rPrChange w:id="2774" w:author="user" w:date="2014-05-25T12:30:00Z">
            <w:rPr/>
          </w:rPrChange>
        </w:rPr>
      </w:pPr>
      <w:r w:rsidRPr="009B063D">
        <w:rPr>
          <w:sz w:val="28"/>
          <w:szCs w:val="28"/>
          <w:rPrChange w:id="2775" w:author="user" w:date="2014-05-25T12:30:00Z">
            <w:rPr/>
          </w:rPrChange>
        </w:rPr>
        <w:t xml:space="preserve">         \item [Relative duration:]</w:t>
      </w:r>
    </w:p>
    <w:p w:rsidR="00640F9D" w:rsidRPr="009B063D" w:rsidRDefault="00640F9D" w:rsidP="00640F9D">
      <w:pPr>
        <w:pStyle w:val="PreformattedText"/>
        <w:rPr>
          <w:sz w:val="28"/>
          <w:szCs w:val="28"/>
          <w:rPrChange w:id="2776" w:author="user" w:date="2014-05-25T12:30:00Z">
            <w:rPr/>
          </w:rPrChange>
        </w:rPr>
      </w:pPr>
      <w:r w:rsidRPr="009B063D">
        <w:rPr>
          <w:sz w:val="28"/>
          <w:szCs w:val="28"/>
          <w:rPrChange w:id="2777" w:author="user" w:date="2014-05-25T12:30:00Z">
            <w:rPr/>
          </w:rPrChange>
        </w:rPr>
        <w:t xml:space="preserve">            </w:t>
      </w:r>
      <w:proofErr w:type="gramStart"/>
      <w:r w:rsidRPr="009B063D">
        <w:rPr>
          <w:sz w:val="28"/>
          <w:szCs w:val="28"/>
          <w:rPrChange w:id="2778" w:author="user" w:date="2014-05-25T12:30:00Z">
            <w:rPr/>
          </w:rPrChange>
        </w:rPr>
        <w:t xml:space="preserve">The performed duration of a note divided by the nominal duration </w:t>
      </w:r>
      <w:del w:id="2779" w:author="user" w:date="2014-05-25T21:08:00Z">
        <w:r w:rsidRPr="009B063D" w:rsidDel="00C465F5">
          <w:rPr>
            <w:sz w:val="28"/>
            <w:szCs w:val="28"/>
            <w:rPrChange w:id="2780" w:author="user" w:date="2014-05-25T12:30:00Z">
              <w:rPr/>
            </w:rPrChange>
          </w:rPr>
          <w:delText xml:space="preserve">on </w:delText>
        </w:r>
      </w:del>
      <w:ins w:id="2781" w:author="user" w:date="2014-05-25T21:08:00Z">
        <w:r w:rsidR="00C465F5" w:rsidRPr="009B063D">
          <w:rPr>
            <w:sz w:val="28"/>
            <w:szCs w:val="28"/>
            <w:rPrChange w:id="2782" w:author="user" w:date="2014-05-25T12:30:00Z">
              <w:rPr/>
            </w:rPrChange>
          </w:rPr>
          <w:t>o</w:t>
        </w:r>
        <w:r w:rsidR="00C465F5">
          <w:rPr>
            <w:rFonts w:hint="eastAsia"/>
            <w:sz w:val="28"/>
            <w:szCs w:val="28"/>
          </w:rPr>
          <w:t>f</w:t>
        </w:r>
        <w:r w:rsidR="00C465F5" w:rsidRPr="009B063D">
          <w:rPr>
            <w:sz w:val="28"/>
            <w:szCs w:val="28"/>
            <w:rPrChange w:id="2783" w:author="user" w:date="2014-05-25T12:30:00Z">
              <w:rPr/>
            </w:rPrChange>
          </w:rPr>
          <w:t xml:space="preserve"> </w:t>
        </w:r>
      </w:ins>
      <w:r w:rsidRPr="009B063D">
        <w:rPr>
          <w:sz w:val="28"/>
          <w:szCs w:val="28"/>
          <w:rPrChange w:id="2784" w:author="user" w:date="2014-05-25T12:30:00Z">
            <w:rPr/>
          </w:rPrChange>
        </w:rPr>
        <w:t>the score.</w:t>
      </w:r>
      <w:proofErr w:type="gramEnd"/>
    </w:p>
    <w:p w:rsidR="00640F9D" w:rsidRPr="009B063D" w:rsidRDefault="00640F9D" w:rsidP="00640F9D">
      <w:pPr>
        <w:pStyle w:val="PreformattedText"/>
        <w:rPr>
          <w:sz w:val="28"/>
          <w:szCs w:val="28"/>
          <w:rPrChange w:id="2785" w:author="user" w:date="2014-05-25T12:30:00Z">
            <w:rPr/>
          </w:rPrChange>
        </w:rPr>
      </w:pPr>
      <w:r w:rsidRPr="009B063D">
        <w:rPr>
          <w:sz w:val="28"/>
          <w:szCs w:val="28"/>
          <w:rPrChange w:id="2786" w:author="user" w:date="2014-05-25T12:30:00Z">
            <w:rPr/>
          </w:rPrChange>
        </w:rPr>
        <w:t xml:space="preserve">            $$ RD = \</w:t>
      </w:r>
      <w:proofErr w:type="spellStart"/>
      <w:proofErr w:type="gramStart"/>
      <w:r w:rsidRPr="009B063D">
        <w:rPr>
          <w:sz w:val="28"/>
          <w:szCs w:val="28"/>
          <w:rPrChange w:id="2787" w:author="user" w:date="2014-05-25T12:30:00Z">
            <w:rPr/>
          </w:rPrChange>
        </w:rPr>
        <w:t>frac</w:t>
      </w:r>
      <w:proofErr w:type="spellEnd"/>
      <w:r w:rsidRPr="009B063D">
        <w:rPr>
          <w:sz w:val="28"/>
          <w:szCs w:val="28"/>
          <w:rPrChange w:id="2788" w:author="user" w:date="2014-05-25T12:30:00Z">
            <w:rPr/>
          </w:rPrChange>
        </w:rPr>
        <w:t>{</w:t>
      </w:r>
      <w:proofErr w:type="gramEnd"/>
      <w:r w:rsidRPr="009B063D">
        <w:rPr>
          <w:sz w:val="28"/>
          <w:szCs w:val="28"/>
          <w:rPrChange w:id="2789" w:author="user" w:date="2014-05-25T12:30:00Z">
            <w:rPr/>
          </w:rPrChange>
        </w:rPr>
        <w:t xml:space="preserve"> </w:t>
      </w:r>
      <w:proofErr w:type="spellStart"/>
      <w:r w:rsidRPr="009B063D">
        <w:rPr>
          <w:sz w:val="28"/>
          <w:szCs w:val="28"/>
          <w:rPrChange w:id="2790" w:author="user" w:date="2014-05-25T12:30:00Z">
            <w:rPr/>
          </w:rPrChange>
        </w:rPr>
        <w:t>D_i</w:t>
      </w:r>
      <w:proofErr w:type="spellEnd"/>
      <w:r w:rsidRPr="009B063D">
        <w:rPr>
          <w:sz w:val="28"/>
          <w:szCs w:val="28"/>
          <w:rPrChange w:id="2791" w:author="user" w:date="2014-05-25T12:30:00Z">
            <w:rPr/>
          </w:rPrChange>
        </w:rPr>
        <w:t>^{</w:t>
      </w:r>
      <w:proofErr w:type="spellStart"/>
      <w:r w:rsidRPr="009B063D">
        <w:rPr>
          <w:sz w:val="28"/>
          <w:szCs w:val="28"/>
          <w:rPrChange w:id="2792" w:author="user" w:date="2014-05-25T12:30:00Z">
            <w:rPr/>
          </w:rPrChange>
        </w:rPr>
        <w:t>perf</w:t>
      </w:r>
      <w:proofErr w:type="spellEnd"/>
      <w:r w:rsidRPr="009B063D">
        <w:rPr>
          <w:sz w:val="28"/>
          <w:szCs w:val="28"/>
          <w:rPrChange w:id="2793" w:author="user" w:date="2014-05-25T12:30:00Z">
            <w:rPr/>
          </w:rPrChange>
        </w:rPr>
        <w:t>}}{</w:t>
      </w:r>
      <w:proofErr w:type="spellStart"/>
      <w:r w:rsidRPr="009B063D">
        <w:rPr>
          <w:sz w:val="28"/>
          <w:szCs w:val="28"/>
          <w:rPrChange w:id="2794" w:author="user" w:date="2014-05-25T12:30:00Z">
            <w:rPr/>
          </w:rPrChange>
        </w:rPr>
        <w:t>D_i</w:t>
      </w:r>
      <w:proofErr w:type="spellEnd"/>
      <w:r w:rsidRPr="009B063D">
        <w:rPr>
          <w:sz w:val="28"/>
          <w:szCs w:val="28"/>
          <w:rPrChange w:id="2795" w:author="user" w:date="2014-05-25T12:30:00Z">
            <w:rPr/>
          </w:rPrChange>
        </w:rPr>
        <w:t>^{score}}$$</w:t>
      </w:r>
    </w:p>
    <w:p w:rsidR="00640F9D" w:rsidRPr="009B063D" w:rsidRDefault="00640F9D" w:rsidP="00640F9D">
      <w:pPr>
        <w:pStyle w:val="PreformattedText"/>
        <w:rPr>
          <w:sz w:val="28"/>
          <w:szCs w:val="28"/>
          <w:rPrChange w:id="2796" w:author="user" w:date="2014-05-25T12:30:00Z">
            <w:rPr/>
          </w:rPrChange>
        </w:rPr>
      </w:pPr>
      <w:r w:rsidRPr="009B063D">
        <w:rPr>
          <w:sz w:val="28"/>
          <w:szCs w:val="28"/>
          <w:rPrChange w:id="2797" w:author="user" w:date="2014-05-25T12:30:00Z">
            <w:rPr/>
          </w:rPrChange>
        </w:rPr>
        <w:t xml:space="preserve">      \end{description}</w:t>
      </w:r>
    </w:p>
    <w:p w:rsidR="00640F9D" w:rsidRPr="009B063D" w:rsidRDefault="00640F9D" w:rsidP="00640F9D">
      <w:pPr>
        <w:pStyle w:val="PreformattedText"/>
        <w:rPr>
          <w:sz w:val="28"/>
          <w:szCs w:val="28"/>
          <w:rPrChange w:id="2798" w:author="user" w:date="2014-05-25T12:30:00Z">
            <w:rPr/>
          </w:rPrChange>
        </w:rPr>
      </w:pPr>
    </w:p>
    <w:p w:rsidR="00640F9D" w:rsidRPr="009B063D" w:rsidRDefault="00640F9D" w:rsidP="00640F9D">
      <w:pPr>
        <w:pStyle w:val="PreformattedText"/>
        <w:rPr>
          <w:sz w:val="28"/>
          <w:szCs w:val="28"/>
          <w:rPrChange w:id="2799" w:author="user" w:date="2014-05-25T12:30:00Z">
            <w:rPr/>
          </w:rPrChange>
        </w:rPr>
      </w:pPr>
      <w:r w:rsidRPr="009B063D">
        <w:rPr>
          <w:sz w:val="28"/>
          <w:szCs w:val="28"/>
          <w:rPrChange w:id="2800" w:author="user" w:date="2014-05-25T12:30:00Z">
            <w:rPr/>
          </w:rPrChange>
        </w:rPr>
        <w:t xml:space="preserve">   % \section{Melodic Similarity and Sample Selection}</w:t>
      </w:r>
    </w:p>
    <w:p w:rsidR="00640F9D" w:rsidRPr="009B063D" w:rsidRDefault="00640F9D" w:rsidP="00640F9D">
      <w:pPr>
        <w:pStyle w:val="PreformattedText"/>
        <w:rPr>
          <w:sz w:val="28"/>
          <w:szCs w:val="28"/>
          <w:rPrChange w:id="2801" w:author="user" w:date="2014-05-25T12:30:00Z">
            <w:rPr/>
          </w:rPrChange>
        </w:rPr>
      </w:pPr>
      <w:r w:rsidRPr="009B063D">
        <w:rPr>
          <w:sz w:val="28"/>
          <w:szCs w:val="28"/>
          <w:rPrChange w:id="2802" w:author="user" w:date="2014-05-25T12:30:00Z">
            <w:rPr/>
          </w:rPrChange>
        </w:rPr>
        <w:t xml:space="preserve">   % </w:t>
      </w:r>
      <w:proofErr w:type="gramStart"/>
      <w:r w:rsidRPr="009B063D">
        <w:rPr>
          <w:sz w:val="28"/>
          <w:szCs w:val="28"/>
          <w:rPrChange w:id="2803" w:author="user" w:date="2014-05-25T12:30:00Z">
            <w:rPr/>
          </w:rPrChange>
        </w:rPr>
        <w:t>Once</w:t>
      </w:r>
      <w:proofErr w:type="gramEnd"/>
      <w:r w:rsidRPr="009B063D">
        <w:rPr>
          <w:sz w:val="28"/>
          <w:szCs w:val="28"/>
          <w:rPrChange w:id="2804" w:author="user" w:date="2014-05-25T12:30:00Z">
            <w:rPr/>
          </w:rPrChange>
        </w:rPr>
        <w:t xml:space="preserve"> a score is given to the system for playing, all </w:t>
      </w:r>
      <w:del w:id="2805" w:author="user" w:date="2014-05-25T21:09:00Z">
        <w:r w:rsidRPr="009B063D" w:rsidDel="00C465F5">
          <w:rPr>
            <w:sz w:val="28"/>
            <w:szCs w:val="28"/>
            <w:rPrChange w:id="2806" w:author="user" w:date="2014-05-25T12:30:00Z">
              <w:rPr/>
            </w:rPrChange>
          </w:rPr>
          <w:delText xml:space="preserve">the </w:delText>
        </w:r>
      </w:del>
      <w:r w:rsidRPr="009B063D">
        <w:rPr>
          <w:sz w:val="28"/>
          <w:szCs w:val="28"/>
          <w:rPrChange w:id="2807" w:author="user" w:date="2014-05-25T12:30:00Z">
            <w:rPr/>
          </w:rPrChange>
        </w:rPr>
        <w:t xml:space="preserve">samples in the database </w:t>
      </w:r>
      <w:r w:rsidRPr="009B063D">
        <w:rPr>
          <w:sz w:val="28"/>
          <w:szCs w:val="28"/>
          <w:rPrChange w:id="2808" w:author="user" w:date="2014-05-25T12:30:00Z">
            <w:rPr/>
          </w:rPrChange>
        </w:rPr>
        <w:lastRenderedPageBreak/>
        <w:t>will be ranked by the melodic similarity with the given score. Here we use the melodic distance function provided by the MIDI Toolbo</w:t>
      </w:r>
      <w:ins w:id="2809" w:author="user" w:date="2014-05-25T21:10:00Z">
        <w:r w:rsidR="00C465F5">
          <w:rPr>
            <w:rFonts w:hint="eastAsia"/>
            <w:sz w:val="28"/>
            <w:szCs w:val="28"/>
          </w:rPr>
          <w:t>x</w:t>
        </w:r>
      </w:ins>
      <w:r w:rsidRPr="009B063D">
        <w:rPr>
          <w:sz w:val="28"/>
          <w:szCs w:val="28"/>
          <w:rPrChange w:id="2810" w:author="user" w:date="2014-05-25T12:30:00Z">
            <w:rPr/>
          </w:rPrChange>
        </w:rPr>
        <w:t xml:space="preserve"> \cite{Eerola2004}, which is defined as follows: </w:t>
      </w:r>
    </w:p>
    <w:p w:rsidR="00640F9D" w:rsidRPr="009B063D" w:rsidRDefault="00640F9D" w:rsidP="00640F9D">
      <w:pPr>
        <w:pStyle w:val="PreformattedText"/>
        <w:rPr>
          <w:sz w:val="28"/>
          <w:szCs w:val="28"/>
          <w:rPrChange w:id="2811" w:author="user" w:date="2014-05-25T12:30:00Z">
            <w:rPr/>
          </w:rPrChange>
        </w:rPr>
      </w:pPr>
      <w:r w:rsidRPr="009B063D">
        <w:rPr>
          <w:sz w:val="28"/>
          <w:szCs w:val="28"/>
          <w:rPrChange w:id="2812" w:author="user" w:date="2014-05-25T12:30:00Z">
            <w:rPr/>
          </w:rPrChange>
        </w:rPr>
        <w:t xml:space="preserve">   % \begin{enumerate}</w:t>
      </w:r>
    </w:p>
    <w:p w:rsidR="00640F9D" w:rsidRPr="009B063D" w:rsidRDefault="00640F9D" w:rsidP="00640F9D">
      <w:pPr>
        <w:pStyle w:val="PreformattedText"/>
        <w:rPr>
          <w:sz w:val="28"/>
          <w:szCs w:val="28"/>
          <w:rPrChange w:id="2813" w:author="user" w:date="2014-05-25T12:30:00Z">
            <w:rPr/>
          </w:rPrChange>
        </w:rPr>
      </w:pPr>
      <w:r w:rsidRPr="009B063D">
        <w:rPr>
          <w:sz w:val="28"/>
          <w:szCs w:val="28"/>
          <w:rPrChange w:id="2814" w:author="user" w:date="2014-05-25T12:30:00Z">
            <w:rPr/>
          </w:rPrChange>
        </w:rPr>
        <w:t xml:space="preserve">   %    \item Melodic contour is calculated by connecting each note's pitch, forming a piece-wise linear contour.</w:t>
      </w:r>
    </w:p>
    <w:p w:rsidR="00640F9D" w:rsidRPr="009B063D" w:rsidRDefault="00640F9D" w:rsidP="00640F9D">
      <w:pPr>
        <w:pStyle w:val="PreformattedText"/>
        <w:rPr>
          <w:sz w:val="28"/>
          <w:szCs w:val="28"/>
          <w:rPrChange w:id="2815" w:author="user" w:date="2014-05-25T12:30:00Z">
            <w:rPr/>
          </w:rPrChange>
        </w:rPr>
      </w:pPr>
      <w:r w:rsidRPr="009B063D">
        <w:rPr>
          <w:sz w:val="28"/>
          <w:szCs w:val="28"/>
          <w:rPrChange w:id="2816" w:author="user" w:date="2014-05-25T12:30:00Z">
            <w:rPr/>
          </w:rPrChange>
        </w:rPr>
        <w:t xml:space="preserve">   %    \item Subtract the contour by it</w:t>
      </w:r>
      <w:del w:id="2817" w:author="user" w:date="2014-05-25T21:10:00Z">
        <w:r w:rsidRPr="009B063D" w:rsidDel="00C465F5">
          <w:rPr>
            <w:sz w:val="28"/>
            <w:szCs w:val="28"/>
            <w:rPrChange w:id="2818" w:author="user" w:date="2014-05-25T12:30:00Z">
              <w:rPr/>
            </w:rPrChange>
          </w:rPr>
          <w:delText>'</w:delText>
        </w:r>
      </w:del>
      <w:r w:rsidRPr="009B063D">
        <w:rPr>
          <w:sz w:val="28"/>
          <w:szCs w:val="28"/>
          <w:rPrChange w:id="2819" w:author="user" w:date="2014-05-25T12:30:00Z">
            <w:rPr/>
          </w:rPrChange>
        </w:rPr>
        <w:t>s mean to preserve only the relative part.</w:t>
      </w:r>
    </w:p>
    <w:p w:rsidR="00640F9D" w:rsidRPr="009B063D" w:rsidRDefault="00640F9D" w:rsidP="00640F9D">
      <w:pPr>
        <w:pStyle w:val="PreformattedText"/>
        <w:rPr>
          <w:sz w:val="28"/>
          <w:szCs w:val="28"/>
          <w:rPrChange w:id="2820" w:author="user" w:date="2014-05-25T12:30:00Z">
            <w:rPr/>
          </w:rPrChange>
        </w:rPr>
      </w:pPr>
      <w:r w:rsidRPr="009B063D">
        <w:rPr>
          <w:sz w:val="28"/>
          <w:szCs w:val="28"/>
          <w:rPrChange w:id="2821" w:author="user" w:date="2014-05-25T12:30:00Z">
            <w:rPr/>
          </w:rPrChange>
        </w:rPr>
        <w:t xml:space="preserve">   %    \item If the two phrases </w:t>
      </w:r>
      <w:del w:id="2822" w:author="user" w:date="2014-05-25T21:11:00Z">
        <w:r w:rsidRPr="009B063D" w:rsidDel="00C465F5">
          <w:rPr>
            <w:sz w:val="28"/>
            <w:szCs w:val="28"/>
            <w:rPrChange w:id="2823" w:author="user" w:date="2014-05-25T12:30:00Z">
              <w:rPr/>
            </w:rPrChange>
          </w:rPr>
          <w:delText xml:space="preserve">has </w:delText>
        </w:r>
      </w:del>
      <w:ins w:id="2824" w:author="user" w:date="2014-05-25T21:11:00Z">
        <w:r w:rsidR="00C465F5" w:rsidRPr="009B063D">
          <w:rPr>
            <w:sz w:val="28"/>
            <w:szCs w:val="28"/>
            <w:rPrChange w:id="2825" w:author="user" w:date="2014-05-25T12:30:00Z">
              <w:rPr/>
            </w:rPrChange>
          </w:rPr>
          <w:t>ha</w:t>
        </w:r>
        <w:r w:rsidR="00C465F5">
          <w:rPr>
            <w:rFonts w:hint="eastAsia"/>
            <w:sz w:val="28"/>
            <w:szCs w:val="28"/>
          </w:rPr>
          <w:t>ve</w:t>
        </w:r>
        <w:r w:rsidR="00C465F5" w:rsidRPr="009B063D">
          <w:rPr>
            <w:sz w:val="28"/>
            <w:szCs w:val="28"/>
            <w:rPrChange w:id="2826" w:author="user" w:date="2014-05-25T12:30:00Z">
              <w:rPr/>
            </w:rPrChange>
          </w:rPr>
          <w:t xml:space="preserve"> </w:t>
        </w:r>
      </w:ins>
      <w:r w:rsidRPr="009B063D">
        <w:rPr>
          <w:sz w:val="28"/>
          <w:szCs w:val="28"/>
          <w:rPrChange w:id="2827" w:author="user" w:date="2014-05-25T12:30:00Z">
            <w:rPr/>
          </w:rPrChange>
        </w:rPr>
        <w:t>different length, re-sample both phrases with fixed intervals so both of the phrase will have contour vector of the same length.</w:t>
      </w:r>
    </w:p>
    <w:p w:rsidR="00640F9D" w:rsidRPr="009B063D" w:rsidRDefault="00640F9D" w:rsidP="00640F9D">
      <w:pPr>
        <w:pStyle w:val="PreformattedText"/>
        <w:rPr>
          <w:sz w:val="28"/>
          <w:szCs w:val="28"/>
          <w:rPrChange w:id="2828" w:author="user" w:date="2014-05-25T12:30:00Z">
            <w:rPr/>
          </w:rPrChange>
        </w:rPr>
      </w:pPr>
      <w:r w:rsidRPr="009B063D">
        <w:rPr>
          <w:sz w:val="28"/>
          <w:szCs w:val="28"/>
          <w:rPrChange w:id="2829" w:author="user" w:date="2014-05-25T12:30:00Z">
            <w:rPr/>
          </w:rPrChange>
        </w:rPr>
        <w:t xml:space="preserve">   %    \item The L1 norm (</w:t>
      </w:r>
      <w:proofErr w:type="spellStart"/>
      <w:r w:rsidRPr="009B063D">
        <w:rPr>
          <w:sz w:val="28"/>
          <w:szCs w:val="28"/>
          <w:rPrChange w:id="2830" w:author="user" w:date="2014-05-25T12:30:00Z">
            <w:rPr/>
          </w:rPrChange>
        </w:rPr>
        <w:t>a.k.a</w:t>
      </w:r>
      <w:proofErr w:type="spellEnd"/>
      <w:r w:rsidRPr="009B063D">
        <w:rPr>
          <w:sz w:val="28"/>
          <w:szCs w:val="28"/>
          <w:rPrChange w:id="2831" w:author="user" w:date="2014-05-25T12:30:00Z">
            <w:rPr/>
          </w:rPrChange>
        </w:rPr>
        <w:t xml:space="preserve"> Taxicab </w:t>
      </w:r>
      <w:ins w:id="2832" w:author="user" w:date="2014-05-25T21:11:00Z">
        <w:r w:rsidR="00C465F5">
          <w:rPr>
            <w:rFonts w:hint="eastAsia"/>
            <w:sz w:val="28"/>
            <w:szCs w:val="28"/>
          </w:rPr>
          <w:t>or Manhatt</w:t>
        </w:r>
      </w:ins>
      <w:ins w:id="2833" w:author="user" w:date="2014-05-25T21:12:00Z">
        <w:r w:rsidR="00C465F5">
          <w:rPr>
            <w:rFonts w:hint="eastAsia"/>
            <w:sz w:val="28"/>
            <w:szCs w:val="28"/>
          </w:rPr>
          <w:t>a</w:t>
        </w:r>
      </w:ins>
      <w:ins w:id="2834" w:author="user" w:date="2014-05-25T21:11:00Z">
        <w:r w:rsidR="00C465F5">
          <w:rPr>
            <w:rFonts w:hint="eastAsia"/>
            <w:sz w:val="28"/>
            <w:szCs w:val="28"/>
          </w:rPr>
          <w:t xml:space="preserve">n </w:t>
        </w:r>
      </w:ins>
      <w:r w:rsidRPr="009B063D">
        <w:rPr>
          <w:sz w:val="28"/>
          <w:szCs w:val="28"/>
          <w:rPrChange w:id="2835" w:author="user" w:date="2014-05-25T12:30:00Z">
            <w:rPr/>
          </w:rPrChange>
        </w:rPr>
        <w:t>distance) of these two contour vector</w:t>
      </w:r>
      <w:ins w:id="2836" w:author="user" w:date="2014-05-25T21:12:00Z">
        <w:r w:rsidR="00C465F5">
          <w:rPr>
            <w:rFonts w:hint="eastAsia"/>
            <w:sz w:val="28"/>
            <w:szCs w:val="28"/>
          </w:rPr>
          <w:t>s</w:t>
        </w:r>
      </w:ins>
      <w:r w:rsidRPr="009B063D">
        <w:rPr>
          <w:sz w:val="28"/>
          <w:szCs w:val="28"/>
          <w:rPrChange w:id="2837" w:author="user" w:date="2014-05-25T12:30:00Z">
            <w:rPr/>
          </w:rPrChange>
        </w:rPr>
        <w:t xml:space="preserve"> is </w:t>
      </w:r>
      <w:del w:id="2838" w:author="user" w:date="2014-05-25T21:13:00Z">
        <w:r w:rsidRPr="009B063D" w:rsidDel="00C465F5">
          <w:rPr>
            <w:sz w:val="28"/>
            <w:szCs w:val="28"/>
            <w:rPrChange w:id="2839" w:author="user" w:date="2014-05-25T12:30:00Z">
              <w:rPr/>
            </w:rPrChange>
          </w:rPr>
          <w:delText xml:space="preserve">the </w:delText>
        </w:r>
      </w:del>
      <w:ins w:id="2840" w:author="user" w:date="2014-05-25T21:13:00Z">
        <w:r w:rsidR="00C465F5">
          <w:rPr>
            <w:rFonts w:hint="eastAsia"/>
            <w:sz w:val="28"/>
            <w:szCs w:val="28"/>
          </w:rPr>
          <w:t>a</w:t>
        </w:r>
        <w:r w:rsidR="00C465F5" w:rsidRPr="009B063D">
          <w:rPr>
            <w:sz w:val="28"/>
            <w:szCs w:val="28"/>
            <w:rPrChange w:id="2841" w:author="user" w:date="2014-05-25T12:30:00Z">
              <w:rPr/>
            </w:rPrChange>
          </w:rPr>
          <w:t xml:space="preserve"> </w:t>
        </w:r>
      </w:ins>
      <w:r w:rsidRPr="009B063D">
        <w:rPr>
          <w:sz w:val="28"/>
          <w:szCs w:val="28"/>
          <w:rPrChange w:id="2842" w:author="user" w:date="2014-05-25T12:30:00Z">
            <w:rPr/>
          </w:rPrChange>
        </w:rPr>
        <w:t xml:space="preserve">similarity measure. </w:t>
      </w:r>
    </w:p>
    <w:p w:rsidR="00640F9D" w:rsidRPr="009B063D" w:rsidRDefault="00640F9D" w:rsidP="00640F9D">
      <w:pPr>
        <w:pStyle w:val="PreformattedText"/>
        <w:rPr>
          <w:sz w:val="28"/>
          <w:szCs w:val="28"/>
          <w:rPrChange w:id="2843" w:author="user" w:date="2014-05-25T12:30:00Z">
            <w:rPr/>
          </w:rPrChange>
        </w:rPr>
      </w:pPr>
      <w:r w:rsidRPr="009B063D">
        <w:rPr>
          <w:sz w:val="28"/>
          <w:szCs w:val="28"/>
          <w:rPrChange w:id="2844" w:author="user" w:date="2014-05-25T12:30:00Z">
            <w:rPr/>
          </w:rPrChange>
        </w:rPr>
        <w:t xml:space="preserve">   % \end{enumerate}</w:t>
      </w:r>
    </w:p>
    <w:p w:rsidR="00640F9D" w:rsidRPr="009B063D" w:rsidRDefault="00640F9D" w:rsidP="00640F9D">
      <w:pPr>
        <w:pStyle w:val="PreformattedText"/>
        <w:rPr>
          <w:sz w:val="28"/>
          <w:szCs w:val="28"/>
          <w:rPrChange w:id="2845" w:author="user" w:date="2014-05-25T12:30:00Z">
            <w:rPr/>
          </w:rPrChange>
        </w:rPr>
      </w:pPr>
      <w:r w:rsidRPr="009B063D">
        <w:rPr>
          <w:sz w:val="28"/>
          <w:szCs w:val="28"/>
          <w:rPrChange w:id="2846" w:author="user" w:date="2014-05-25T12:30:00Z">
            <w:rPr/>
          </w:rPrChange>
        </w:rPr>
        <w:t xml:space="preserve">   % The </w:t>
      </w:r>
      <w:del w:id="2847" w:author="user" w:date="2014-05-25T21:16:00Z">
        <w:r w:rsidRPr="009B063D" w:rsidDel="00FE3186">
          <w:rPr>
            <w:sz w:val="28"/>
            <w:szCs w:val="28"/>
            <w:rPrChange w:id="2848" w:author="user" w:date="2014-05-25T12:30:00Z">
              <w:rPr/>
            </w:rPrChange>
          </w:rPr>
          <w:delText xml:space="preserve">reason </w:delText>
        </w:r>
      </w:del>
      <w:del w:id="2849" w:author="user" w:date="2014-05-25T21:13:00Z">
        <w:r w:rsidRPr="009B063D" w:rsidDel="00C465F5">
          <w:rPr>
            <w:sz w:val="28"/>
            <w:szCs w:val="28"/>
            <w:rPrChange w:id="2850" w:author="user" w:date="2014-05-25T12:30:00Z">
              <w:rPr/>
            </w:rPrChange>
          </w:rPr>
          <w:delText xml:space="preserve">I choose </w:delText>
        </w:r>
      </w:del>
      <w:r w:rsidRPr="009B063D">
        <w:rPr>
          <w:sz w:val="28"/>
          <w:szCs w:val="28"/>
          <w:rPrChange w:id="2851" w:author="user" w:date="2014-05-25T12:30:00Z">
            <w:rPr/>
          </w:rPrChange>
        </w:rPr>
        <w:t xml:space="preserve">melodic contour is </w:t>
      </w:r>
      <w:ins w:id="2852" w:author="user" w:date="2014-05-25T21:13:00Z">
        <w:r w:rsidR="00C465F5">
          <w:rPr>
            <w:rFonts w:hint="eastAsia"/>
            <w:sz w:val="28"/>
            <w:szCs w:val="28"/>
          </w:rPr>
          <w:t xml:space="preserve">chosen </w:t>
        </w:r>
      </w:ins>
      <w:r w:rsidRPr="009B063D">
        <w:rPr>
          <w:sz w:val="28"/>
          <w:szCs w:val="28"/>
          <w:rPrChange w:id="2853" w:author="user" w:date="2014-05-25T12:30:00Z">
            <w:rPr/>
          </w:rPrChange>
        </w:rPr>
        <w:t xml:space="preserve">because it yields </w:t>
      </w:r>
      <w:ins w:id="2854" w:author="user" w:date="2014-05-25T21:14:00Z">
        <w:r w:rsidR="00C465F5">
          <w:rPr>
            <w:rFonts w:hint="eastAsia"/>
            <w:sz w:val="28"/>
            <w:szCs w:val="28"/>
          </w:rPr>
          <w:t xml:space="preserve">the </w:t>
        </w:r>
      </w:ins>
      <w:r w:rsidRPr="009B063D">
        <w:rPr>
          <w:sz w:val="28"/>
          <w:szCs w:val="28"/>
          <w:rPrChange w:id="2855" w:author="user" w:date="2014-05-25T12:30:00Z">
            <w:rPr/>
          </w:rPrChange>
        </w:rPr>
        <w:t xml:space="preserve">best results in finding </w:t>
      </w:r>
      <w:ins w:id="2856" w:author="user" w:date="2014-05-25T21:15:00Z">
        <w:r w:rsidR="00FE3186">
          <w:rPr>
            <w:rFonts w:hint="eastAsia"/>
            <w:sz w:val="28"/>
            <w:szCs w:val="28"/>
          </w:rPr>
          <w:t xml:space="preserve">similar </w:t>
        </w:r>
      </w:ins>
      <w:r w:rsidRPr="009B063D">
        <w:rPr>
          <w:sz w:val="28"/>
          <w:szCs w:val="28"/>
          <w:rPrChange w:id="2857" w:author="user" w:date="2014-05-25T12:30:00Z">
            <w:rPr/>
          </w:rPrChange>
        </w:rPr>
        <w:t>melodi</w:t>
      </w:r>
      <w:del w:id="2858" w:author="user" w:date="2014-05-25T21:16:00Z">
        <w:r w:rsidRPr="009B063D" w:rsidDel="00FE3186">
          <w:rPr>
            <w:sz w:val="28"/>
            <w:szCs w:val="28"/>
            <w:rPrChange w:id="2859" w:author="user" w:date="2014-05-25T12:30:00Z">
              <w:rPr/>
            </w:rPrChange>
          </w:rPr>
          <w:delText>c similarity</w:delText>
        </w:r>
      </w:del>
      <w:ins w:id="2860" w:author="user" w:date="2014-05-25T21:16:00Z">
        <w:r w:rsidR="00FE3186">
          <w:rPr>
            <w:rFonts w:hint="eastAsia"/>
            <w:sz w:val="28"/>
            <w:szCs w:val="28"/>
          </w:rPr>
          <w:t>es</w:t>
        </w:r>
      </w:ins>
      <w:r w:rsidRPr="009B063D">
        <w:rPr>
          <w:sz w:val="28"/>
          <w:szCs w:val="28"/>
          <w:rPrChange w:id="2861" w:author="user" w:date="2014-05-25T12:30:00Z">
            <w:rPr/>
          </w:rPrChange>
        </w:rPr>
        <w:t xml:space="preserve">, </w:t>
      </w:r>
      <w:del w:id="2862" w:author="user" w:date="2014-05-25T21:17:00Z">
        <w:r w:rsidRPr="009B063D" w:rsidDel="00FE3186">
          <w:rPr>
            <w:sz w:val="28"/>
            <w:szCs w:val="28"/>
            <w:rPrChange w:id="2863" w:author="user" w:date="2014-05-25T12:30:00Z">
              <w:rPr/>
            </w:rPrChange>
          </w:rPr>
          <w:delText>which is</w:delText>
        </w:r>
      </w:del>
      <w:ins w:id="2864" w:author="user" w:date="2014-05-25T21:17:00Z">
        <w:r w:rsidR="00FE3186">
          <w:rPr>
            <w:rFonts w:hint="eastAsia"/>
            <w:sz w:val="28"/>
            <w:szCs w:val="28"/>
          </w:rPr>
          <w:t>as</w:t>
        </w:r>
      </w:ins>
      <w:r w:rsidRPr="009B063D">
        <w:rPr>
          <w:sz w:val="28"/>
          <w:szCs w:val="28"/>
          <w:rPrChange w:id="2865" w:author="user" w:date="2014-05-25T12:30:00Z">
            <w:rPr/>
          </w:rPrChange>
        </w:rPr>
        <w:t xml:space="preserve"> shown in \</w:t>
      </w:r>
      <w:proofErr w:type="gramStart"/>
      <w:r w:rsidRPr="009B063D">
        <w:rPr>
          <w:sz w:val="28"/>
          <w:szCs w:val="28"/>
          <w:rPrChange w:id="2866" w:author="user" w:date="2014-05-25T12:30:00Z">
            <w:rPr/>
          </w:rPrChange>
        </w:rPr>
        <w:t>cite{</w:t>
      </w:r>
      <w:proofErr w:type="gramEnd"/>
      <w:r w:rsidRPr="009B063D">
        <w:rPr>
          <w:sz w:val="28"/>
          <w:szCs w:val="28"/>
          <w:rPrChange w:id="2867" w:author="user" w:date="2014-05-25T12:30:00Z">
            <w:rPr/>
          </w:rPrChange>
        </w:rPr>
        <w:t>Hoffmann-engl2005}.</w:t>
      </w:r>
    </w:p>
    <w:p w:rsidR="00640F9D" w:rsidRPr="009B063D" w:rsidRDefault="00640F9D" w:rsidP="00640F9D">
      <w:pPr>
        <w:pStyle w:val="PreformattedText"/>
        <w:rPr>
          <w:sz w:val="28"/>
          <w:szCs w:val="28"/>
          <w:rPrChange w:id="2868" w:author="user" w:date="2014-05-25T12:30:00Z">
            <w:rPr/>
          </w:rPrChange>
        </w:rPr>
      </w:pPr>
    </w:p>
    <w:p w:rsidR="00640F9D" w:rsidRPr="009B063D" w:rsidRDefault="00640F9D" w:rsidP="00640F9D">
      <w:pPr>
        <w:pStyle w:val="PreformattedText"/>
        <w:rPr>
          <w:sz w:val="28"/>
          <w:szCs w:val="28"/>
          <w:rPrChange w:id="2869" w:author="user" w:date="2014-05-25T12:30:00Z">
            <w:rPr/>
          </w:rPrChange>
        </w:rPr>
      </w:pPr>
      <w:r w:rsidRPr="009B063D">
        <w:rPr>
          <w:sz w:val="28"/>
          <w:szCs w:val="28"/>
          <w:rPrChange w:id="2870" w:author="user" w:date="2014-05-25T12:30:00Z">
            <w:rPr/>
          </w:rPrChange>
        </w:rPr>
        <w:t xml:space="preserve">      %TODO: not included features: e.g. notation</w:t>
      </w:r>
    </w:p>
    <w:p w:rsidR="00640F9D" w:rsidRPr="009B063D" w:rsidRDefault="00640F9D" w:rsidP="00640F9D">
      <w:pPr>
        <w:pStyle w:val="PreformattedText"/>
        <w:rPr>
          <w:sz w:val="28"/>
          <w:szCs w:val="28"/>
          <w:rPrChange w:id="2871" w:author="user" w:date="2014-05-25T12:30:00Z">
            <w:rPr/>
          </w:rPrChange>
        </w:rPr>
      </w:pPr>
      <w:r w:rsidRPr="009B063D">
        <w:rPr>
          <w:sz w:val="28"/>
          <w:szCs w:val="28"/>
          <w:rPrChange w:id="2872" w:author="user" w:date="2014-05-25T12:30:00Z">
            <w:rPr/>
          </w:rPrChange>
        </w:rPr>
        <w:t xml:space="preserve">   \subsection{Normalizing Onset Deviation}</w:t>
      </w:r>
    </w:p>
    <w:p w:rsidR="00640F9D" w:rsidRPr="009B063D" w:rsidRDefault="00640F9D" w:rsidP="00640F9D">
      <w:pPr>
        <w:pStyle w:val="PreformattedText"/>
        <w:rPr>
          <w:sz w:val="28"/>
          <w:szCs w:val="28"/>
          <w:rPrChange w:id="2873" w:author="user" w:date="2014-05-25T12:30:00Z">
            <w:rPr/>
          </w:rPrChange>
        </w:rPr>
      </w:pPr>
      <w:r w:rsidRPr="009B063D">
        <w:rPr>
          <w:sz w:val="28"/>
          <w:szCs w:val="28"/>
          <w:rPrChange w:id="2874" w:author="user" w:date="2014-05-25T12:30:00Z">
            <w:rPr/>
          </w:rPrChange>
        </w:rPr>
        <w:t xml:space="preserve">   \label{</w:t>
      </w:r>
      <w:proofErr w:type="spellStart"/>
      <w:r w:rsidRPr="009B063D">
        <w:rPr>
          <w:sz w:val="28"/>
          <w:szCs w:val="28"/>
          <w:rPrChange w:id="2875" w:author="user" w:date="2014-05-25T12:30:00Z">
            <w:rPr/>
          </w:rPrChange>
        </w:rPr>
        <w:t>sec:normalize</w:t>
      </w:r>
      <w:proofErr w:type="spellEnd"/>
      <w:r w:rsidRPr="009B063D">
        <w:rPr>
          <w:sz w:val="28"/>
          <w:szCs w:val="28"/>
          <w:rPrChange w:id="2876" w:author="user" w:date="2014-05-25T12:30:00Z">
            <w:rPr/>
          </w:rPrChange>
        </w:rPr>
        <w:t>}</w:t>
      </w:r>
    </w:p>
    <w:p w:rsidR="00640F9D" w:rsidRPr="009B063D" w:rsidRDefault="00640F9D" w:rsidP="00640F9D">
      <w:pPr>
        <w:pStyle w:val="PreformattedText"/>
        <w:rPr>
          <w:sz w:val="28"/>
          <w:szCs w:val="28"/>
          <w:rPrChange w:id="2877" w:author="user" w:date="2014-05-25T12:30:00Z">
            <w:rPr/>
          </w:rPrChange>
        </w:rPr>
      </w:pPr>
      <w:r w:rsidRPr="009B063D">
        <w:rPr>
          <w:sz w:val="28"/>
          <w:szCs w:val="28"/>
          <w:rPrChange w:id="2878" w:author="user" w:date="2014-05-25T12:30:00Z">
            <w:rPr/>
          </w:rPrChange>
        </w:rPr>
        <w:t>\begin{figure}[</w:t>
      </w:r>
      <w:proofErr w:type="spellStart"/>
      <w:r w:rsidRPr="009B063D">
        <w:rPr>
          <w:sz w:val="28"/>
          <w:szCs w:val="28"/>
          <w:rPrChange w:id="2879" w:author="user" w:date="2014-05-25T12:30:00Z">
            <w:rPr/>
          </w:rPrChange>
        </w:rPr>
        <w:t>tp</w:t>
      </w:r>
      <w:proofErr w:type="spellEnd"/>
      <w:r w:rsidRPr="009B063D">
        <w:rPr>
          <w:sz w:val="28"/>
          <w:szCs w:val="28"/>
          <w:rPrChange w:id="2880" w:author="user" w:date="2014-05-25T12:30:00Z">
            <w:rPr/>
          </w:rPrChange>
        </w:rPr>
        <w:t>]</w:t>
      </w:r>
    </w:p>
    <w:p w:rsidR="00640F9D" w:rsidRPr="009B063D" w:rsidRDefault="00640F9D" w:rsidP="00640F9D">
      <w:pPr>
        <w:pStyle w:val="PreformattedText"/>
        <w:rPr>
          <w:sz w:val="28"/>
          <w:szCs w:val="28"/>
          <w:rPrChange w:id="2881" w:author="user" w:date="2014-05-25T12:30:00Z">
            <w:rPr/>
          </w:rPrChange>
        </w:rPr>
      </w:pPr>
      <w:r w:rsidRPr="009B063D">
        <w:rPr>
          <w:sz w:val="28"/>
          <w:szCs w:val="28"/>
          <w:rPrChange w:id="2882" w:author="user" w:date="2014-05-25T12:30:00Z">
            <w:rPr/>
          </w:rPrChange>
        </w:rPr>
        <w:t xml:space="preserve">   \begin{center}</w:t>
      </w:r>
    </w:p>
    <w:p w:rsidR="00640F9D" w:rsidRPr="009B063D" w:rsidRDefault="00640F9D" w:rsidP="00640F9D">
      <w:pPr>
        <w:pStyle w:val="PreformattedText"/>
        <w:rPr>
          <w:sz w:val="28"/>
          <w:szCs w:val="28"/>
          <w:rPrChange w:id="2883" w:author="user" w:date="2014-05-25T12:30:00Z">
            <w:rPr/>
          </w:rPrChange>
        </w:rPr>
      </w:pPr>
      <w:r w:rsidRPr="009B063D">
        <w:rPr>
          <w:sz w:val="28"/>
          <w:szCs w:val="28"/>
          <w:rPrChange w:id="2884" w:author="user" w:date="2014-05-25T12:30:00Z">
            <w:rPr/>
          </w:rPrChange>
        </w:rPr>
        <w:t xml:space="preserve">      %</w:t>
      </w:r>
      <w:proofErr w:type="spellStart"/>
      <w:r w:rsidRPr="009B063D">
        <w:rPr>
          <w:sz w:val="28"/>
          <w:szCs w:val="28"/>
          <w:rPrChange w:id="2885" w:author="user" w:date="2014-05-25T12:30:00Z">
            <w:rPr/>
          </w:rPrChange>
        </w:rPr>
        <w:t>TODO</w:t>
      </w:r>
      <w:proofErr w:type="gramStart"/>
      <w:r w:rsidRPr="009B063D">
        <w:rPr>
          <w:sz w:val="28"/>
          <w:szCs w:val="28"/>
          <w:rPrChange w:id="2886" w:author="user" w:date="2014-05-25T12:30:00Z">
            <w:rPr/>
          </w:rPrChange>
        </w:rPr>
        <w:t>:Fig</w:t>
      </w:r>
      <w:proofErr w:type="spellEnd"/>
      <w:proofErr w:type="gramEnd"/>
      <w:r w:rsidRPr="009B063D">
        <w:rPr>
          <w:sz w:val="28"/>
          <w:szCs w:val="28"/>
          <w:rPrChange w:id="2887" w:author="user" w:date="2014-05-25T12:30:00Z">
            <w:rPr/>
          </w:rPrChange>
        </w:rPr>
        <w:t>.:Normalization Schemes</w:t>
      </w:r>
    </w:p>
    <w:p w:rsidR="00640F9D" w:rsidRPr="009B063D" w:rsidRDefault="00640F9D" w:rsidP="00640F9D">
      <w:pPr>
        <w:pStyle w:val="PreformattedText"/>
        <w:rPr>
          <w:sz w:val="28"/>
          <w:szCs w:val="28"/>
          <w:rPrChange w:id="2888" w:author="user" w:date="2014-05-25T12:30:00Z">
            <w:rPr/>
          </w:rPrChange>
        </w:rPr>
      </w:pPr>
      <w:r w:rsidRPr="009B063D">
        <w:rPr>
          <w:sz w:val="28"/>
          <w:szCs w:val="28"/>
          <w:rPrChange w:id="2889" w:author="user" w:date="2014-05-25T12:30:00Z">
            <w:rPr/>
          </w:rPrChange>
        </w:rPr>
        <w:t xml:space="preserve">      \</w:t>
      </w:r>
      <w:proofErr w:type="spellStart"/>
      <w:r w:rsidRPr="009B063D">
        <w:rPr>
          <w:sz w:val="28"/>
          <w:szCs w:val="28"/>
          <w:rPrChange w:id="2890" w:author="user" w:date="2014-05-25T12:30:00Z">
            <w:rPr/>
          </w:rPrChange>
        </w:rPr>
        <w:t>includegraphics</w:t>
      </w:r>
      <w:proofErr w:type="spellEnd"/>
      <w:r w:rsidRPr="009B063D">
        <w:rPr>
          <w:sz w:val="28"/>
          <w:szCs w:val="28"/>
          <w:rPrChange w:id="2891" w:author="user" w:date="2014-05-25T12:30:00Z">
            <w:rPr/>
          </w:rPrChange>
        </w:rPr>
        <w:t>[width=0.8\</w:t>
      </w:r>
      <w:proofErr w:type="spellStart"/>
      <w:r w:rsidRPr="009B063D">
        <w:rPr>
          <w:sz w:val="28"/>
          <w:szCs w:val="28"/>
          <w:rPrChange w:id="2892" w:author="user" w:date="2014-05-25T12:30:00Z">
            <w:rPr/>
          </w:rPrChange>
        </w:rPr>
        <w:t>textwidth</w:t>
      </w:r>
      <w:proofErr w:type="spellEnd"/>
      <w:r w:rsidRPr="009B063D">
        <w:rPr>
          <w:sz w:val="28"/>
          <w:szCs w:val="28"/>
          <w:rPrChange w:id="2893" w:author="user" w:date="2014-05-25T12:30:00Z">
            <w:rPr/>
          </w:rPrChange>
        </w:rPr>
        <w:t>]{fig/</w:t>
      </w:r>
      <w:proofErr w:type="spellStart"/>
      <w:r w:rsidRPr="009B063D">
        <w:rPr>
          <w:sz w:val="28"/>
          <w:szCs w:val="28"/>
          <w:rPrChange w:id="2894" w:author="user" w:date="2014-05-25T12:30:00Z">
            <w:rPr/>
          </w:rPrChange>
        </w:rPr>
        <w:t>prob_onset_diff</w:t>
      </w:r>
      <w:proofErr w:type="spellEnd"/>
      <w:r w:rsidRPr="009B063D">
        <w:rPr>
          <w:sz w:val="28"/>
          <w:szCs w:val="28"/>
          <w:rPrChange w:id="2895" w:author="user" w:date="2014-05-25T12:30:00Z">
            <w:rPr/>
          </w:rPrChange>
        </w:rPr>
        <w:t>}</w:t>
      </w:r>
    </w:p>
    <w:p w:rsidR="00640F9D" w:rsidRPr="009B063D" w:rsidRDefault="00640F9D" w:rsidP="00640F9D">
      <w:pPr>
        <w:pStyle w:val="PreformattedText"/>
        <w:rPr>
          <w:sz w:val="28"/>
          <w:szCs w:val="28"/>
          <w:rPrChange w:id="2896" w:author="user" w:date="2014-05-25T12:30:00Z">
            <w:rPr/>
          </w:rPrChange>
        </w:rPr>
      </w:pPr>
    </w:p>
    <w:p w:rsidR="00640F9D" w:rsidRPr="009B063D" w:rsidRDefault="00640F9D" w:rsidP="00640F9D">
      <w:pPr>
        <w:pStyle w:val="PreformattedText"/>
        <w:rPr>
          <w:sz w:val="28"/>
          <w:szCs w:val="28"/>
          <w:rPrChange w:id="2897" w:author="user" w:date="2014-05-25T12:30:00Z">
            <w:rPr/>
          </w:rPrChange>
        </w:rPr>
      </w:pPr>
      <w:r w:rsidRPr="009B063D">
        <w:rPr>
          <w:sz w:val="28"/>
          <w:szCs w:val="28"/>
          <w:rPrChange w:id="2898" w:author="user" w:date="2014-05-25T12:30:00Z">
            <w:rPr/>
          </w:rPrChange>
        </w:rPr>
        <w:t xml:space="preserve">   \end{center}</w:t>
      </w:r>
    </w:p>
    <w:p w:rsidR="00640F9D" w:rsidRPr="009B063D" w:rsidRDefault="00640F9D" w:rsidP="00640F9D">
      <w:pPr>
        <w:pStyle w:val="PreformattedText"/>
        <w:rPr>
          <w:sz w:val="28"/>
          <w:szCs w:val="28"/>
          <w:rPrChange w:id="2899" w:author="user" w:date="2014-05-25T12:30:00Z">
            <w:rPr/>
          </w:rPrChange>
        </w:rPr>
      </w:pPr>
      <w:r w:rsidRPr="009B063D">
        <w:rPr>
          <w:sz w:val="28"/>
          <w:szCs w:val="28"/>
          <w:rPrChange w:id="2900" w:author="user" w:date="2014-05-25T12:30:00Z">
            <w:rPr/>
          </w:rPrChange>
        </w:rPr>
        <w:t xml:space="preserve">   \caption{Systematic bias in onset </w:t>
      </w:r>
      <w:proofErr w:type="gramStart"/>
      <w:r w:rsidRPr="009B063D">
        <w:rPr>
          <w:sz w:val="28"/>
          <w:szCs w:val="28"/>
          <w:rPrChange w:id="2901" w:author="user" w:date="2014-05-25T12:30:00Z">
            <w:rPr/>
          </w:rPrChange>
        </w:rPr>
        <w:t>deviation }</w:t>
      </w:r>
      <w:proofErr w:type="gramEnd"/>
    </w:p>
    <w:p w:rsidR="00640F9D" w:rsidRPr="009B063D" w:rsidRDefault="00640F9D" w:rsidP="00640F9D">
      <w:pPr>
        <w:pStyle w:val="PreformattedText"/>
        <w:rPr>
          <w:sz w:val="28"/>
          <w:szCs w:val="28"/>
          <w:rPrChange w:id="2902" w:author="user" w:date="2014-05-25T12:30:00Z">
            <w:rPr/>
          </w:rPrChange>
        </w:rPr>
      </w:pPr>
      <w:r w:rsidRPr="009B063D">
        <w:rPr>
          <w:sz w:val="28"/>
          <w:szCs w:val="28"/>
          <w:rPrChange w:id="2903" w:author="user" w:date="2014-05-25T12:30:00Z">
            <w:rPr/>
          </w:rPrChange>
        </w:rPr>
        <w:t xml:space="preserve">   \label{</w:t>
      </w:r>
      <w:proofErr w:type="spellStart"/>
      <w:r w:rsidRPr="009B063D">
        <w:rPr>
          <w:sz w:val="28"/>
          <w:szCs w:val="28"/>
          <w:rPrChange w:id="2904" w:author="user" w:date="2014-05-25T12:30:00Z">
            <w:rPr/>
          </w:rPrChange>
        </w:rPr>
        <w:t>fig:normalizationprob</w:t>
      </w:r>
      <w:proofErr w:type="spellEnd"/>
      <w:r w:rsidRPr="009B063D">
        <w:rPr>
          <w:sz w:val="28"/>
          <w:szCs w:val="28"/>
          <w:rPrChange w:id="2905" w:author="user" w:date="2014-05-25T12:30:00Z">
            <w:rPr/>
          </w:rPrChange>
        </w:rPr>
        <w:t>}</w:t>
      </w:r>
    </w:p>
    <w:p w:rsidR="00640F9D" w:rsidRPr="009B063D" w:rsidRDefault="00640F9D" w:rsidP="00640F9D">
      <w:pPr>
        <w:pStyle w:val="PreformattedText"/>
        <w:rPr>
          <w:sz w:val="28"/>
          <w:szCs w:val="28"/>
          <w:rPrChange w:id="2906" w:author="user" w:date="2014-05-25T12:30:00Z">
            <w:rPr/>
          </w:rPrChange>
        </w:rPr>
      </w:pPr>
      <w:r w:rsidRPr="009B063D">
        <w:rPr>
          <w:sz w:val="28"/>
          <w:szCs w:val="28"/>
          <w:rPrChange w:id="2907" w:author="user" w:date="2014-05-25T12:30:00Z">
            <w:rPr/>
          </w:rPrChange>
        </w:rPr>
        <w:t>\end{figure}</w:t>
      </w:r>
    </w:p>
    <w:p w:rsidR="00640F9D" w:rsidRPr="009B063D" w:rsidRDefault="00640F9D" w:rsidP="00640F9D">
      <w:pPr>
        <w:pStyle w:val="PreformattedText"/>
        <w:rPr>
          <w:sz w:val="28"/>
          <w:szCs w:val="28"/>
          <w:rPrChange w:id="2908" w:author="user" w:date="2014-05-25T12:30:00Z">
            <w:rPr/>
          </w:rPrChange>
        </w:rPr>
      </w:pPr>
      <w:del w:id="2909" w:author="user" w:date="2014-05-25T21:18:00Z">
        <w:r w:rsidRPr="009B063D" w:rsidDel="00FE3186">
          <w:rPr>
            <w:sz w:val="28"/>
            <w:szCs w:val="28"/>
            <w:rPrChange w:id="2910" w:author="user" w:date="2014-05-25T12:30:00Z">
              <w:rPr/>
            </w:rPrChange>
          </w:rPr>
          <w:delText>In t</w:delText>
        </w:r>
      </w:del>
      <w:ins w:id="2911" w:author="user" w:date="2014-05-25T21:18:00Z">
        <w:r w:rsidR="00FE3186">
          <w:rPr>
            <w:rFonts w:hint="eastAsia"/>
            <w:sz w:val="28"/>
            <w:szCs w:val="28"/>
          </w:rPr>
          <w:t>T</w:t>
        </w:r>
      </w:ins>
      <w:r w:rsidRPr="009B063D">
        <w:rPr>
          <w:sz w:val="28"/>
          <w:szCs w:val="28"/>
          <w:rPrChange w:id="2912" w:author="user" w:date="2014-05-25T12:30:00Z">
            <w:rPr/>
          </w:rPrChange>
        </w:rPr>
        <w:t>he previous section</w:t>
      </w:r>
      <w:del w:id="2913" w:author="user" w:date="2014-05-25T21:18:00Z">
        <w:r w:rsidRPr="009B063D" w:rsidDel="00FE3186">
          <w:rPr>
            <w:sz w:val="28"/>
            <w:szCs w:val="28"/>
            <w:rPrChange w:id="2914" w:author="user" w:date="2014-05-25T12:30:00Z">
              <w:rPr/>
            </w:rPrChange>
          </w:rPr>
          <w:delText>, we mentioned</w:delText>
        </w:r>
      </w:del>
      <w:ins w:id="2915" w:author="user" w:date="2014-05-25T21:18:00Z">
        <w:r w:rsidR="00FE3186">
          <w:rPr>
            <w:rFonts w:hint="eastAsia"/>
            <w:sz w:val="28"/>
            <w:szCs w:val="28"/>
          </w:rPr>
          <w:t xml:space="preserve"> </w:t>
        </w:r>
      </w:ins>
      <w:ins w:id="2916" w:author="user" w:date="2014-05-25T21:20:00Z">
        <w:r w:rsidR="00FE3186">
          <w:rPr>
            <w:rFonts w:hint="eastAsia"/>
            <w:sz w:val="28"/>
            <w:szCs w:val="28"/>
          </w:rPr>
          <w:t xml:space="preserve">has </w:t>
        </w:r>
      </w:ins>
      <w:ins w:id="2917" w:author="user" w:date="2014-05-25T21:18:00Z">
        <w:r w:rsidR="00FE3186">
          <w:rPr>
            <w:rFonts w:hint="eastAsia"/>
            <w:sz w:val="28"/>
            <w:szCs w:val="28"/>
          </w:rPr>
          <w:t>pointed out</w:t>
        </w:r>
      </w:ins>
      <w:r w:rsidRPr="009B063D">
        <w:rPr>
          <w:sz w:val="28"/>
          <w:szCs w:val="28"/>
          <w:rPrChange w:id="2918" w:author="user" w:date="2014-05-25T12:30:00Z">
            <w:rPr/>
          </w:rPrChange>
        </w:rPr>
        <w:t xml:space="preserve"> that the onset deviation feature </w:t>
      </w:r>
      <w:del w:id="2919" w:author="user" w:date="2014-05-25T21:19:00Z">
        <w:r w:rsidRPr="009B063D" w:rsidDel="00FE3186">
          <w:rPr>
            <w:sz w:val="28"/>
            <w:szCs w:val="28"/>
            <w:rPrChange w:id="2920" w:author="user" w:date="2014-05-25T12:30:00Z">
              <w:rPr/>
            </w:rPrChange>
          </w:rPr>
          <w:delText>will have problems</w:delText>
        </w:r>
      </w:del>
      <w:ins w:id="2921" w:author="user" w:date="2014-05-25T21:19:00Z">
        <w:r w:rsidR="00FE3186">
          <w:rPr>
            <w:rFonts w:hint="eastAsia"/>
            <w:sz w:val="28"/>
            <w:szCs w:val="28"/>
          </w:rPr>
          <w:t>may face some difficulties,</w:t>
        </w:r>
      </w:ins>
      <w:r w:rsidRPr="009B063D">
        <w:rPr>
          <w:sz w:val="28"/>
          <w:szCs w:val="28"/>
          <w:rPrChange w:id="2922" w:author="user" w:date="2014-05-25T12:30:00Z">
            <w:rPr/>
          </w:rPrChange>
        </w:rPr>
        <w:t xml:space="preserve"> when the performer did not play at the exact tempo indicated by the score. As illustrated in Fig. \ref{</w:t>
      </w:r>
      <w:proofErr w:type="spellStart"/>
      <w:r w:rsidRPr="009B063D">
        <w:rPr>
          <w:sz w:val="28"/>
          <w:szCs w:val="28"/>
          <w:rPrChange w:id="2923" w:author="user" w:date="2014-05-25T12:30:00Z">
            <w:rPr/>
          </w:rPrChange>
        </w:rPr>
        <w:t>fig:normalizationprob</w:t>
      </w:r>
      <w:proofErr w:type="spellEnd"/>
      <w:r w:rsidRPr="009B063D">
        <w:rPr>
          <w:sz w:val="28"/>
          <w:szCs w:val="28"/>
          <w:rPrChange w:id="2924" w:author="user" w:date="2014-05-25T12:30:00Z">
            <w:rPr/>
          </w:rPrChange>
        </w:rPr>
        <w:t xml:space="preserve">}, if the performance is played slower than expected, the deviation will grow larger and larger </w:t>
      </w:r>
      <w:commentRangeStart w:id="2925"/>
      <w:r w:rsidRPr="009B063D">
        <w:rPr>
          <w:sz w:val="28"/>
          <w:szCs w:val="28"/>
          <w:rPrChange w:id="2926" w:author="user" w:date="2014-05-25T12:30:00Z">
            <w:rPr/>
          </w:rPrChange>
        </w:rPr>
        <w:t>over time same</w:t>
      </w:r>
      <w:commentRangeEnd w:id="2925"/>
      <w:r w:rsidR="00FE3186">
        <w:rPr>
          <w:rStyle w:val="a3"/>
          <w:rFonts w:asciiTheme="minorHAnsi" w:eastAsiaTheme="minorEastAsia" w:hAnsiTheme="minorHAnsi" w:cstheme="minorBidi"/>
          <w:kern w:val="2"/>
        </w:rPr>
        <w:commentReference w:id="2925"/>
      </w:r>
      <w:r w:rsidRPr="009B063D">
        <w:rPr>
          <w:sz w:val="28"/>
          <w:szCs w:val="28"/>
          <w:rPrChange w:id="2927" w:author="user" w:date="2014-05-25T12:30:00Z">
            <w:rPr/>
          </w:rPrChange>
        </w:rPr>
        <w:t>, and vice versa</w:t>
      </w:r>
      <w:del w:id="2928" w:author="user" w:date="2014-05-25T21:21:00Z">
        <w:r w:rsidRPr="009B063D" w:rsidDel="00FE3186">
          <w:rPr>
            <w:sz w:val="28"/>
            <w:szCs w:val="28"/>
            <w:rPrChange w:id="2929" w:author="user" w:date="2014-05-25T12:30:00Z">
              <w:rPr/>
            </w:rPrChange>
          </w:rPr>
          <w:delText xml:space="preserve"> is it's played faster</w:delText>
        </w:r>
      </w:del>
      <w:r w:rsidRPr="009B063D">
        <w:rPr>
          <w:sz w:val="28"/>
          <w:szCs w:val="28"/>
          <w:rPrChange w:id="2930" w:author="user" w:date="2014-05-25T12:30:00Z">
            <w:rPr/>
          </w:rPrChange>
        </w:rPr>
        <w:t xml:space="preserve">. The systematic bias caused by the difference in total duration </w:t>
      </w:r>
      <w:del w:id="2931" w:author="user" w:date="2014-05-25T21:22:00Z">
        <w:r w:rsidRPr="009B063D" w:rsidDel="00FE3186">
          <w:rPr>
            <w:sz w:val="28"/>
            <w:szCs w:val="28"/>
            <w:rPrChange w:id="2932" w:author="user" w:date="2014-05-25T12:30:00Z">
              <w:rPr/>
            </w:rPrChange>
          </w:rPr>
          <w:delText xml:space="preserve">will </w:delText>
        </w:r>
      </w:del>
      <w:r w:rsidRPr="009B063D">
        <w:rPr>
          <w:sz w:val="28"/>
          <w:szCs w:val="28"/>
          <w:rPrChange w:id="2933" w:author="user" w:date="2014-05-25T12:30:00Z">
            <w:rPr/>
          </w:rPrChange>
        </w:rPr>
        <w:t>mix</w:t>
      </w:r>
      <w:ins w:id="2934" w:author="user" w:date="2014-05-25T21:22:00Z">
        <w:r w:rsidR="00FE3186">
          <w:rPr>
            <w:rFonts w:hint="eastAsia"/>
            <w:sz w:val="28"/>
            <w:szCs w:val="28"/>
          </w:rPr>
          <w:t>es</w:t>
        </w:r>
      </w:ins>
      <w:r w:rsidRPr="009B063D">
        <w:rPr>
          <w:sz w:val="28"/>
          <w:szCs w:val="28"/>
          <w:rPrChange w:id="2935" w:author="user" w:date="2014-05-25T12:30:00Z">
            <w:rPr/>
          </w:rPrChange>
        </w:rPr>
        <w:t xml:space="preserve"> up with the local deviation, </w:t>
      </w:r>
      <w:proofErr w:type="gramStart"/>
      <w:r w:rsidRPr="009B063D">
        <w:rPr>
          <w:sz w:val="28"/>
          <w:szCs w:val="28"/>
          <w:rPrChange w:id="2936" w:author="user" w:date="2014-05-25T12:30:00Z">
            <w:rPr/>
          </w:rPrChange>
        </w:rPr>
        <w:t>For</w:t>
      </w:r>
      <w:proofErr w:type="gramEnd"/>
      <w:r w:rsidRPr="009B063D">
        <w:rPr>
          <w:sz w:val="28"/>
          <w:szCs w:val="28"/>
          <w:rPrChange w:id="2937" w:author="user" w:date="2014-05-25T12:30:00Z">
            <w:rPr/>
          </w:rPrChange>
        </w:rPr>
        <w:t xml:space="preserve"> a long phrase, the onset deviation of the last notes can be as larger as a dozen </w:t>
      </w:r>
      <w:ins w:id="2938" w:author="user" w:date="2014-05-25T21:22:00Z">
        <w:r w:rsidR="00FE3186">
          <w:rPr>
            <w:rFonts w:hint="eastAsia"/>
            <w:sz w:val="28"/>
            <w:szCs w:val="28"/>
          </w:rPr>
          <w:t xml:space="preserve">of </w:t>
        </w:r>
      </w:ins>
      <w:r w:rsidRPr="009B063D">
        <w:rPr>
          <w:sz w:val="28"/>
          <w:szCs w:val="28"/>
          <w:rPrChange w:id="2939" w:author="user" w:date="2014-05-25T12:30:00Z">
            <w:rPr/>
          </w:rPrChange>
        </w:rPr>
        <w:t xml:space="preserve">quarter notes. These </w:t>
      </w:r>
      <w:proofErr w:type="gramStart"/>
      <w:r w:rsidRPr="009B063D">
        <w:rPr>
          <w:sz w:val="28"/>
          <w:szCs w:val="28"/>
          <w:rPrChange w:id="2940" w:author="user" w:date="2014-05-25T12:30:00Z">
            <w:rPr/>
          </w:rPrChange>
        </w:rPr>
        <w:t>kind</w:t>
      </w:r>
      <w:proofErr w:type="gramEnd"/>
      <w:r w:rsidRPr="009B063D">
        <w:rPr>
          <w:sz w:val="28"/>
          <w:szCs w:val="28"/>
          <w:rPrChange w:id="2941" w:author="user" w:date="2014-05-25T12:30:00Z">
            <w:rPr/>
          </w:rPrChange>
        </w:rPr>
        <w:t xml:space="preserve"> of extremely large values will be learned by the model and cause erroneous predictions. A note may be delayed for a few quarter notes, </w:t>
      </w:r>
      <w:del w:id="2942" w:author="user" w:date="2014-05-25T21:23:00Z">
        <w:r w:rsidRPr="009B063D" w:rsidDel="00FE3186">
          <w:rPr>
            <w:sz w:val="28"/>
            <w:szCs w:val="28"/>
            <w:rPrChange w:id="2943" w:author="user" w:date="2014-05-25T12:30:00Z">
              <w:rPr/>
            </w:rPrChange>
          </w:rPr>
          <w:delText>causing it</w:delText>
        </w:r>
      </w:del>
      <w:ins w:id="2944" w:author="user" w:date="2014-05-25T21:23:00Z">
        <w:r w:rsidR="00FE3186">
          <w:rPr>
            <w:rFonts w:hint="eastAsia"/>
            <w:sz w:val="28"/>
            <w:szCs w:val="28"/>
          </w:rPr>
          <w:t>and</w:t>
        </w:r>
      </w:ins>
      <w:r w:rsidRPr="009B063D">
        <w:rPr>
          <w:sz w:val="28"/>
          <w:szCs w:val="28"/>
          <w:rPrChange w:id="2945" w:author="user" w:date="2014-05-25T12:30:00Z">
            <w:rPr/>
          </w:rPrChange>
        </w:rPr>
        <w:t xml:space="preserve"> the notes </w:t>
      </w:r>
      <w:del w:id="2946" w:author="user" w:date="2014-05-25T21:24:00Z">
        <w:r w:rsidRPr="009B063D" w:rsidDel="00FE3186">
          <w:rPr>
            <w:sz w:val="28"/>
            <w:szCs w:val="28"/>
            <w:rPrChange w:id="2947" w:author="user" w:date="2014-05-25T12:30:00Z">
              <w:rPr/>
            </w:rPrChange>
          </w:rPr>
          <w:delText xml:space="preserve">to </w:delText>
        </w:r>
      </w:del>
      <w:ins w:id="2948" w:author="user" w:date="2014-05-25T21:24:00Z">
        <w:r w:rsidR="00FE3186">
          <w:rPr>
            <w:rFonts w:hint="eastAsia"/>
            <w:sz w:val="28"/>
            <w:szCs w:val="28"/>
          </w:rPr>
          <w:t>will</w:t>
        </w:r>
        <w:r w:rsidR="00FE3186" w:rsidRPr="009B063D">
          <w:rPr>
            <w:sz w:val="28"/>
            <w:szCs w:val="28"/>
            <w:rPrChange w:id="2949" w:author="user" w:date="2014-05-25T12:30:00Z">
              <w:rPr/>
            </w:rPrChange>
          </w:rPr>
          <w:t xml:space="preserve"> </w:t>
        </w:r>
      </w:ins>
      <w:r w:rsidRPr="009B063D">
        <w:rPr>
          <w:sz w:val="28"/>
          <w:szCs w:val="28"/>
          <w:rPrChange w:id="2950" w:author="user" w:date="2014-05-25T12:30:00Z">
            <w:rPr/>
          </w:rPrChange>
        </w:rPr>
        <w:t>be played in the wrong order.</w:t>
      </w:r>
    </w:p>
    <w:p w:rsidR="00640F9D" w:rsidRPr="009B063D" w:rsidRDefault="00640F9D" w:rsidP="00640F9D">
      <w:pPr>
        <w:pStyle w:val="PreformattedText"/>
        <w:rPr>
          <w:sz w:val="28"/>
          <w:szCs w:val="28"/>
          <w:rPrChange w:id="2951" w:author="user" w:date="2014-05-25T12:30:00Z">
            <w:rPr/>
          </w:rPrChange>
        </w:rPr>
      </w:pPr>
      <w:r w:rsidRPr="009B063D">
        <w:rPr>
          <w:sz w:val="28"/>
          <w:szCs w:val="28"/>
          <w:rPrChange w:id="2952" w:author="user" w:date="2014-05-25T12:30:00Z">
            <w:rPr/>
          </w:rPrChange>
        </w:rPr>
        <w:t xml:space="preserve"> </w:t>
      </w:r>
    </w:p>
    <w:p w:rsidR="00640F9D" w:rsidRPr="009B063D" w:rsidRDefault="00640F9D" w:rsidP="00640F9D">
      <w:pPr>
        <w:pStyle w:val="PreformattedText"/>
        <w:rPr>
          <w:sz w:val="28"/>
          <w:szCs w:val="28"/>
          <w:rPrChange w:id="2953" w:author="user" w:date="2014-05-25T12:30:00Z">
            <w:rPr/>
          </w:rPrChange>
        </w:rPr>
      </w:pPr>
      <w:r w:rsidRPr="009B063D">
        <w:rPr>
          <w:sz w:val="28"/>
          <w:szCs w:val="28"/>
          <w:rPrChange w:id="2954" w:author="user" w:date="2014-05-25T12:30:00Z">
            <w:rPr/>
          </w:rPrChange>
        </w:rPr>
        <w:t>In other words, the onset deviation actually contains two type</w:t>
      </w:r>
      <w:ins w:id="2955" w:author="user" w:date="2014-05-25T21:24:00Z">
        <w:r w:rsidR="00FE3186">
          <w:rPr>
            <w:rFonts w:hint="eastAsia"/>
            <w:sz w:val="28"/>
            <w:szCs w:val="28"/>
          </w:rPr>
          <w:t>s</w:t>
        </w:r>
      </w:ins>
      <w:r w:rsidRPr="009B063D">
        <w:rPr>
          <w:sz w:val="28"/>
          <w:szCs w:val="28"/>
          <w:rPrChange w:id="2956" w:author="user" w:date="2014-05-25T12:30:00Z">
            <w:rPr/>
          </w:rPrChange>
        </w:rPr>
        <w:t xml:space="preserve"> of deviation</w:t>
      </w:r>
      <w:ins w:id="2957" w:author="user" w:date="2014-05-25T21:24:00Z">
        <w:r w:rsidR="00FE3186">
          <w:rPr>
            <w:rFonts w:hint="eastAsia"/>
            <w:sz w:val="28"/>
            <w:szCs w:val="28"/>
          </w:rPr>
          <w:t>s</w:t>
        </w:r>
      </w:ins>
      <w:r w:rsidRPr="009B063D">
        <w:rPr>
          <w:sz w:val="28"/>
          <w:szCs w:val="28"/>
          <w:rPrChange w:id="2958" w:author="user" w:date="2014-05-25T12:30:00Z">
            <w:rPr/>
          </w:rPrChange>
        </w:rPr>
        <w:t xml:space="preserve">: </w:t>
      </w:r>
      <w:del w:id="2959" w:author="user" w:date="2014-05-25T21:24:00Z">
        <w:r w:rsidRPr="009B063D" w:rsidDel="00FE3186">
          <w:rPr>
            <w:sz w:val="28"/>
            <w:szCs w:val="28"/>
            <w:rPrChange w:id="2960" w:author="user" w:date="2014-05-25T12:30:00Z">
              <w:rPr/>
            </w:rPrChange>
          </w:rPr>
          <w:delText xml:space="preserve">a </w:delText>
        </w:r>
      </w:del>
      <w:ins w:id="2961" w:author="user" w:date="2014-05-25T21:24:00Z">
        <w:r w:rsidR="00FE3186">
          <w:rPr>
            <w:rFonts w:hint="eastAsia"/>
            <w:sz w:val="28"/>
            <w:szCs w:val="28"/>
          </w:rPr>
          <w:t>A</w:t>
        </w:r>
        <w:r w:rsidR="00FE3186" w:rsidRPr="009B063D">
          <w:rPr>
            <w:sz w:val="28"/>
            <w:szCs w:val="28"/>
            <w:rPrChange w:id="2962" w:author="user" w:date="2014-05-25T12:30:00Z">
              <w:rPr/>
            </w:rPrChange>
          </w:rPr>
          <w:t xml:space="preserve"> </w:t>
        </w:r>
      </w:ins>
      <w:r w:rsidRPr="009B063D">
        <w:rPr>
          <w:sz w:val="28"/>
          <w:szCs w:val="28"/>
          <w:rPrChange w:id="2963" w:author="user" w:date="2014-05-25T12:30:00Z">
            <w:rPr/>
          </w:rPrChange>
        </w:rPr>
        <w:t>global/systematic deviation cause</w:t>
      </w:r>
      <w:ins w:id="2964" w:author="user" w:date="2014-05-25T21:24:00Z">
        <w:r w:rsidR="00FE3186">
          <w:rPr>
            <w:rFonts w:hint="eastAsia"/>
            <w:sz w:val="28"/>
            <w:szCs w:val="28"/>
          </w:rPr>
          <w:t>d</w:t>
        </w:r>
      </w:ins>
      <w:r w:rsidRPr="009B063D">
        <w:rPr>
          <w:sz w:val="28"/>
          <w:szCs w:val="28"/>
          <w:rPrChange w:id="2965" w:author="user" w:date="2014-05-25T12:30:00Z">
            <w:rPr/>
          </w:rPrChange>
        </w:rPr>
        <w:t xml:space="preserve"> by the difference between performed and nominal tempo</w:t>
      </w:r>
      <w:ins w:id="2966" w:author="user" w:date="2014-05-25T21:25:00Z">
        <w:r w:rsidR="00FE3186">
          <w:rPr>
            <w:rFonts w:hint="eastAsia"/>
            <w:sz w:val="28"/>
            <w:szCs w:val="28"/>
          </w:rPr>
          <w:t>s</w:t>
        </w:r>
      </w:ins>
      <w:r w:rsidRPr="009B063D">
        <w:rPr>
          <w:sz w:val="28"/>
          <w:szCs w:val="28"/>
          <w:rPrChange w:id="2967" w:author="user" w:date="2014-05-25T12:30:00Z">
            <w:rPr/>
          </w:rPrChange>
        </w:rPr>
        <w:t>, and a local deviation cause</w:t>
      </w:r>
      <w:ins w:id="2968" w:author="user" w:date="2014-05-25T21:25:00Z">
        <w:r w:rsidR="00FE3186">
          <w:rPr>
            <w:rFonts w:hint="eastAsia"/>
            <w:sz w:val="28"/>
            <w:szCs w:val="28"/>
          </w:rPr>
          <w:t>d</w:t>
        </w:r>
      </w:ins>
      <w:r w:rsidRPr="009B063D">
        <w:rPr>
          <w:sz w:val="28"/>
          <w:szCs w:val="28"/>
          <w:rPrChange w:id="2969" w:author="user" w:date="2014-05-25T12:30:00Z">
            <w:rPr/>
          </w:rPrChange>
        </w:rPr>
        <w:t xml:space="preserve"> by </w:t>
      </w:r>
      <w:ins w:id="2970" w:author="user" w:date="2014-05-25T21:25:00Z">
        <w:r w:rsidR="00FE3186">
          <w:rPr>
            <w:rFonts w:hint="eastAsia"/>
            <w:sz w:val="28"/>
            <w:szCs w:val="28"/>
          </w:rPr>
          <w:t xml:space="preserve">the </w:t>
        </w:r>
      </w:ins>
      <w:r w:rsidRPr="009B063D">
        <w:rPr>
          <w:sz w:val="28"/>
          <w:szCs w:val="28"/>
          <w:rPrChange w:id="2971" w:author="user" w:date="2014-05-25T12:30:00Z">
            <w:rPr/>
          </w:rPrChange>
        </w:rPr>
        <w:t>note-level expression. Since the intention of the onset deviation feature is to capture the note-level expression, the performance must be linearly scaled to cancel out the global deviation.</w:t>
      </w:r>
    </w:p>
    <w:p w:rsidR="00640F9D" w:rsidRPr="009B063D" w:rsidRDefault="00640F9D" w:rsidP="00640F9D">
      <w:pPr>
        <w:pStyle w:val="PreformattedText"/>
        <w:rPr>
          <w:sz w:val="28"/>
          <w:szCs w:val="28"/>
          <w:rPrChange w:id="2972" w:author="user" w:date="2014-05-25T12:30:00Z">
            <w:rPr/>
          </w:rPrChange>
        </w:rPr>
      </w:pPr>
    </w:p>
    <w:p w:rsidR="00640F9D" w:rsidRPr="009B063D" w:rsidRDefault="00640F9D" w:rsidP="00640F9D">
      <w:pPr>
        <w:pStyle w:val="PreformattedText"/>
        <w:rPr>
          <w:sz w:val="28"/>
          <w:szCs w:val="28"/>
          <w:rPrChange w:id="2973" w:author="user" w:date="2014-05-25T12:30:00Z">
            <w:rPr/>
          </w:rPrChange>
        </w:rPr>
      </w:pPr>
    </w:p>
    <w:p w:rsidR="00640F9D" w:rsidRPr="009B063D" w:rsidRDefault="00640F9D" w:rsidP="00640F9D">
      <w:pPr>
        <w:pStyle w:val="PreformattedText"/>
        <w:rPr>
          <w:sz w:val="28"/>
          <w:szCs w:val="28"/>
          <w:rPrChange w:id="2974" w:author="user" w:date="2014-05-25T12:30:00Z">
            <w:rPr/>
          </w:rPrChange>
        </w:rPr>
      </w:pPr>
      <w:r w:rsidRPr="009B063D">
        <w:rPr>
          <w:sz w:val="28"/>
          <w:szCs w:val="28"/>
          <w:rPrChange w:id="2975" w:author="user" w:date="2014-05-25T12:30:00Z">
            <w:rPr/>
          </w:rPrChange>
        </w:rPr>
        <w:t xml:space="preserve">   Initially, we tried two possible way</w:t>
      </w:r>
      <w:ins w:id="2976" w:author="user" w:date="2014-05-25T21:25:00Z">
        <w:r w:rsidR="00BB03E4">
          <w:rPr>
            <w:rFonts w:hint="eastAsia"/>
            <w:sz w:val="28"/>
            <w:szCs w:val="28"/>
          </w:rPr>
          <w:t>s</w:t>
        </w:r>
      </w:ins>
      <w:r w:rsidRPr="009B063D">
        <w:rPr>
          <w:sz w:val="28"/>
          <w:szCs w:val="28"/>
          <w:rPrChange w:id="2977" w:author="user" w:date="2014-05-25T12:30:00Z">
            <w:rPr/>
          </w:rPrChange>
        </w:rPr>
        <w:t xml:space="preserve"> of normalization: </w:t>
      </w:r>
    </w:p>
    <w:p w:rsidR="00640F9D" w:rsidRPr="009B063D" w:rsidRDefault="00640F9D" w:rsidP="00640F9D">
      <w:pPr>
        <w:pStyle w:val="PreformattedText"/>
        <w:rPr>
          <w:sz w:val="28"/>
          <w:szCs w:val="28"/>
          <w:rPrChange w:id="2978" w:author="user" w:date="2014-05-25T12:30:00Z">
            <w:rPr/>
          </w:rPrChange>
        </w:rPr>
      </w:pPr>
      <w:r w:rsidRPr="009B063D">
        <w:rPr>
          <w:sz w:val="28"/>
          <w:szCs w:val="28"/>
          <w:rPrChange w:id="2979" w:author="user" w:date="2014-05-25T12:30:00Z">
            <w:rPr/>
          </w:rPrChange>
        </w:rPr>
        <w:t xml:space="preserve">   \begin{enumerate}</w:t>
      </w:r>
    </w:p>
    <w:p w:rsidR="00640F9D" w:rsidRPr="009B063D" w:rsidRDefault="00640F9D" w:rsidP="00640F9D">
      <w:pPr>
        <w:pStyle w:val="PreformattedText"/>
        <w:rPr>
          <w:sz w:val="28"/>
          <w:szCs w:val="28"/>
          <w:rPrChange w:id="2980" w:author="user" w:date="2014-05-25T12:30:00Z">
            <w:rPr/>
          </w:rPrChange>
        </w:rPr>
      </w:pPr>
      <w:r w:rsidRPr="009B063D">
        <w:rPr>
          <w:sz w:val="28"/>
          <w:szCs w:val="28"/>
          <w:rPrChange w:id="2981" w:author="user" w:date="2014-05-25T12:30:00Z">
            <w:rPr/>
          </w:rPrChange>
        </w:rPr>
        <w:t xml:space="preserve">      \item </w:t>
      </w:r>
      <w:proofErr w:type="gramStart"/>
      <w:r w:rsidRPr="009B063D">
        <w:rPr>
          <w:sz w:val="28"/>
          <w:szCs w:val="28"/>
          <w:rPrChange w:id="2982" w:author="user" w:date="2014-05-25T12:30:00Z">
            <w:rPr/>
          </w:rPrChange>
        </w:rPr>
        <w:t>Align</w:t>
      </w:r>
      <w:proofErr w:type="gramEnd"/>
      <w:r w:rsidRPr="009B063D">
        <w:rPr>
          <w:sz w:val="28"/>
          <w:szCs w:val="28"/>
          <w:rPrChange w:id="2983" w:author="user" w:date="2014-05-25T12:30:00Z">
            <w:rPr/>
          </w:rPrChange>
        </w:rPr>
        <w:t xml:space="preserve"> the onset of the first notes, and align the onset of the last notes.</w:t>
      </w:r>
    </w:p>
    <w:p w:rsidR="00640F9D" w:rsidRPr="009B063D" w:rsidRDefault="00640F9D" w:rsidP="00640F9D">
      <w:pPr>
        <w:pStyle w:val="PreformattedText"/>
        <w:rPr>
          <w:sz w:val="28"/>
          <w:szCs w:val="28"/>
          <w:rPrChange w:id="2984" w:author="user" w:date="2014-05-25T12:30:00Z">
            <w:rPr/>
          </w:rPrChange>
        </w:rPr>
      </w:pPr>
      <w:r w:rsidRPr="009B063D">
        <w:rPr>
          <w:sz w:val="28"/>
          <w:szCs w:val="28"/>
          <w:rPrChange w:id="2985" w:author="user" w:date="2014-05-25T12:30:00Z">
            <w:rPr/>
          </w:rPrChange>
        </w:rPr>
        <w:t xml:space="preserve">      \item </w:t>
      </w:r>
      <w:proofErr w:type="gramStart"/>
      <w:r w:rsidRPr="009B063D">
        <w:rPr>
          <w:sz w:val="28"/>
          <w:szCs w:val="28"/>
          <w:rPrChange w:id="2986" w:author="user" w:date="2014-05-25T12:30:00Z">
            <w:rPr/>
          </w:rPrChange>
        </w:rPr>
        <w:t>Align</w:t>
      </w:r>
      <w:proofErr w:type="gramEnd"/>
      <w:r w:rsidRPr="009B063D">
        <w:rPr>
          <w:sz w:val="28"/>
          <w:szCs w:val="28"/>
          <w:rPrChange w:id="2987" w:author="user" w:date="2014-05-25T12:30:00Z">
            <w:rPr/>
          </w:rPrChange>
        </w:rPr>
        <w:t xml:space="preserve"> the onset of the first notes, and align the end (MIDI note-off event) of the last notes.</w:t>
      </w:r>
    </w:p>
    <w:p w:rsidR="00640F9D" w:rsidRPr="009B063D" w:rsidRDefault="00640F9D" w:rsidP="00640F9D">
      <w:pPr>
        <w:pStyle w:val="PreformattedText"/>
        <w:rPr>
          <w:sz w:val="28"/>
          <w:szCs w:val="28"/>
          <w:rPrChange w:id="2988" w:author="user" w:date="2014-05-25T12:30:00Z">
            <w:rPr/>
          </w:rPrChange>
        </w:rPr>
      </w:pPr>
      <w:r w:rsidRPr="009B063D">
        <w:rPr>
          <w:sz w:val="28"/>
          <w:szCs w:val="28"/>
          <w:rPrChange w:id="2989" w:author="user" w:date="2014-05-25T12:30:00Z">
            <w:rPr/>
          </w:rPrChange>
        </w:rPr>
        <w:t xml:space="preserve">      %\item </w:t>
      </w:r>
      <w:proofErr w:type="gramStart"/>
      <w:r w:rsidRPr="009B063D">
        <w:rPr>
          <w:sz w:val="28"/>
          <w:szCs w:val="28"/>
          <w:rPrChange w:id="2990" w:author="user" w:date="2014-05-25T12:30:00Z">
            <w:rPr/>
          </w:rPrChange>
        </w:rPr>
        <w:t>Don't</w:t>
      </w:r>
      <w:proofErr w:type="gramEnd"/>
      <w:r w:rsidRPr="009B063D">
        <w:rPr>
          <w:sz w:val="28"/>
          <w:szCs w:val="28"/>
          <w:rPrChange w:id="2991" w:author="user" w:date="2014-05-25T12:30:00Z">
            <w:rPr/>
          </w:rPrChange>
        </w:rPr>
        <w:t xml:space="preserve"> align the onset of the first notes, </w:t>
      </w:r>
      <w:ins w:id="2992" w:author="user" w:date="2014-05-25T21:26:00Z">
        <w:r w:rsidR="00BB03E4">
          <w:rPr>
            <w:rFonts w:hint="eastAsia"/>
            <w:sz w:val="28"/>
            <w:szCs w:val="28"/>
          </w:rPr>
          <w:t xml:space="preserve">but </w:t>
        </w:r>
      </w:ins>
      <w:r w:rsidRPr="009B063D">
        <w:rPr>
          <w:sz w:val="28"/>
          <w:szCs w:val="28"/>
          <w:rPrChange w:id="2993" w:author="user" w:date="2014-05-25T12:30:00Z">
            <w:rPr/>
          </w:rPrChange>
        </w:rPr>
        <w:t>align the onset of the last notes</w:t>
      </w:r>
    </w:p>
    <w:p w:rsidR="00640F9D" w:rsidRPr="009B063D" w:rsidRDefault="00640F9D" w:rsidP="00640F9D">
      <w:pPr>
        <w:pStyle w:val="PreformattedText"/>
        <w:rPr>
          <w:sz w:val="28"/>
          <w:szCs w:val="28"/>
          <w:rPrChange w:id="2994" w:author="user" w:date="2014-05-25T12:30:00Z">
            <w:rPr/>
          </w:rPrChange>
        </w:rPr>
      </w:pPr>
      <w:r w:rsidRPr="009B063D">
        <w:rPr>
          <w:sz w:val="28"/>
          <w:szCs w:val="28"/>
          <w:rPrChange w:id="2995" w:author="user" w:date="2014-05-25T12:30:00Z">
            <w:rPr/>
          </w:rPrChange>
        </w:rPr>
        <w:t xml:space="preserve">      %\item </w:t>
      </w:r>
      <w:proofErr w:type="gramStart"/>
      <w:r w:rsidRPr="009B063D">
        <w:rPr>
          <w:sz w:val="28"/>
          <w:szCs w:val="28"/>
          <w:rPrChange w:id="2996" w:author="user" w:date="2014-05-25T12:30:00Z">
            <w:rPr/>
          </w:rPrChange>
        </w:rPr>
        <w:t>Don't</w:t>
      </w:r>
      <w:proofErr w:type="gramEnd"/>
      <w:r w:rsidRPr="009B063D">
        <w:rPr>
          <w:sz w:val="28"/>
          <w:szCs w:val="28"/>
          <w:rPrChange w:id="2997" w:author="user" w:date="2014-05-25T12:30:00Z">
            <w:rPr/>
          </w:rPrChange>
        </w:rPr>
        <w:t xml:space="preserve"> align the onset of the first notes, </w:t>
      </w:r>
      <w:ins w:id="2998" w:author="user" w:date="2014-05-25T21:26:00Z">
        <w:r w:rsidR="00BB03E4">
          <w:rPr>
            <w:rFonts w:hint="eastAsia"/>
            <w:sz w:val="28"/>
            <w:szCs w:val="28"/>
          </w:rPr>
          <w:t xml:space="preserve">but </w:t>
        </w:r>
      </w:ins>
      <w:r w:rsidRPr="009B063D">
        <w:rPr>
          <w:sz w:val="28"/>
          <w:szCs w:val="28"/>
          <w:rPrChange w:id="2999" w:author="user" w:date="2014-05-25T12:30:00Z">
            <w:rPr/>
          </w:rPrChange>
        </w:rPr>
        <w:t>align the end of the last notes</w:t>
      </w:r>
    </w:p>
    <w:p w:rsidR="00640F9D" w:rsidRPr="009B063D" w:rsidRDefault="00640F9D" w:rsidP="00640F9D">
      <w:pPr>
        <w:pStyle w:val="PreformattedText"/>
        <w:rPr>
          <w:sz w:val="28"/>
          <w:szCs w:val="28"/>
          <w:rPrChange w:id="3000" w:author="user" w:date="2014-05-25T12:30:00Z">
            <w:rPr/>
          </w:rPrChange>
        </w:rPr>
      </w:pPr>
      <w:r w:rsidRPr="009B063D">
        <w:rPr>
          <w:sz w:val="28"/>
          <w:szCs w:val="28"/>
          <w:rPrChange w:id="3001" w:author="user" w:date="2014-05-25T12:30:00Z">
            <w:rPr/>
          </w:rPrChange>
        </w:rPr>
        <w:t xml:space="preserve">   \end{enumerate}</w:t>
      </w:r>
    </w:p>
    <w:p w:rsidR="00640F9D" w:rsidRPr="009B063D" w:rsidRDefault="00640F9D" w:rsidP="00640F9D">
      <w:pPr>
        <w:pStyle w:val="PreformattedText"/>
        <w:rPr>
          <w:sz w:val="28"/>
          <w:szCs w:val="28"/>
          <w:rPrChange w:id="3002" w:author="user" w:date="2014-05-25T12:30:00Z">
            <w:rPr/>
          </w:rPrChange>
        </w:rPr>
      </w:pPr>
      <w:r w:rsidRPr="009B063D">
        <w:rPr>
          <w:sz w:val="28"/>
          <w:szCs w:val="28"/>
          <w:rPrChange w:id="3003" w:author="user" w:date="2014-05-25T12:30:00Z">
            <w:rPr/>
          </w:rPrChange>
        </w:rPr>
        <w:t xml:space="preserve">    %</w:t>
      </w:r>
      <w:proofErr w:type="gramStart"/>
      <w:r w:rsidRPr="009B063D">
        <w:rPr>
          <w:sz w:val="28"/>
          <w:szCs w:val="28"/>
          <w:rPrChange w:id="3004" w:author="user" w:date="2014-05-25T12:30:00Z">
            <w:rPr/>
          </w:rPrChange>
        </w:rPr>
        <w:t>The</w:t>
      </w:r>
      <w:proofErr w:type="gramEnd"/>
      <w:r w:rsidRPr="009B063D">
        <w:rPr>
          <w:sz w:val="28"/>
          <w:szCs w:val="28"/>
          <w:rPrChange w:id="3005" w:author="user" w:date="2014-05-25T12:30:00Z">
            <w:rPr/>
          </w:rPrChange>
        </w:rPr>
        <w:t xml:space="preserve"> incentive for not aligning the first note is that the performer may intend to use an early start or delayed start as an expression, if the first note is aligned by </w:t>
      </w:r>
      <w:proofErr w:type="spellStart"/>
      <w:r w:rsidRPr="009B063D">
        <w:rPr>
          <w:sz w:val="28"/>
          <w:szCs w:val="28"/>
          <w:rPrChange w:id="3006" w:author="user" w:date="2014-05-25T12:30:00Z">
            <w:rPr/>
          </w:rPrChange>
        </w:rPr>
        <w:t>it's</w:t>
      </w:r>
      <w:proofErr w:type="spellEnd"/>
      <w:r w:rsidRPr="009B063D">
        <w:rPr>
          <w:sz w:val="28"/>
          <w:szCs w:val="28"/>
          <w:rPrChange w:id="3007" w:author="user" w:date="2014-05-25T12:30:00Z">
            <w:rPr/>
          </w:rPrChange>
        </w:rPr>
        <w:t xml:space="preserve"> onset, the first note in every phrase will have a onset timing bias feature of value zero. In other words, the early/delayed start expression is lost. %But each normalization method are equally reasonable theoretically, so we need to use empirical data to verify them. The experiment is explained in section \</w:t>
      </w:r>
      <w:proofErr w:type="gramStart"/>
      <w:r w:rsidRPr="009B063D">
        <w:rPr>
          <w:sz w:val="28"/>
          <w:szCs w:val="28"/>
          <w:rPrChange w:id="3008" w:author="user" w:date="2014-05-25T12:30:00Z">
            <w:rPr/>
          </w:rPrChange>
        </w:rPr>
        <w:t>ref{</w:t>
      </w:r>
      <w:proofErr w:type="spellStart"/>
      <w:proofErr w:type="gramEnd"/>
      <w:r w:rsidRPr="009B063D">
        <w:rPr>
          <w:sz w:val="28"/>
          <w:szCs w:val="28"/>
          <w:rPrChange w:id="3009" w:author="user" w:date="2014-05-25T12:30:00Z">
            <w:rPr/>
          </w:rPrChange>
        </w:rPr>
        <w:t>TODO:experiment</w:t>
      </w:r>
      <w:proofErr w:type="spellEnd"/>
      <w:r w:rsidRPr="009B063D">
        <w:rPr>
          <w:sz w:val="28"/>
          <w:szCs w:val="28"/>
          <w:rPrChange w:id="3010" w:author="user" w:date="2014-05-25T12:30:00Z">
            <w:rPr/>
          </w:rPrChange>
        </w:rPr>
        <w:t>}. The experiment result</w:t>
      </w:r>
      <w:ins w:id="3011" w:author="user" w:date="2014-05-25T21:27:00Z">
        <w:r w:rsidR="00BB03E4">
          <w:rPr>
            <w:rFonts w:hint="eastAsia"/>
            <w:sz w:val="28"/>
            <w:szCs w:val="28"/>
          </w:rPr>
          <w:t>s</w:t>
        </w:r>
      </w:ins>
      <w:r w:rsidRPr="009B063D">
        <w:rPr>
          <w:sz w:val="28"/>
          <w:szCs w:val="28"/>
          <w:rPrChange w:id="3012" w:author="user" w:date="2014-05-25T12:30:00Z">
            <w:rPr/>
          </w:rPrChange>
        </w:rPr>
        <w:t xml:space="preserve"> </w:t>
      </w:r>
      <w:ins w:id="3013" w:author="user" w:date="2014-05-25T21:27:00Z">
        <w:r w:rsidR="00BB03E4">
          <w:rPr>
            <w:rFonts w:hint="eastAsia"/>
            <w:sz w:val="28"/>
            <w:szCs w:val="28"/>
          </w:rPr>
          <w:t xml:space="preserve">are </w:t>
        </w:r>
      </w:ins>
      <w:del w:id="3014" w:author="user" w:date="2014-05-25T21:28:00Z">
        <w:r w:rsidRPr="009B063D" w:rsidDel="00BB03E4">
          <w:rPr>
            <w:sz w:val="28"/>
            <w:szCs w:val="28"/>
            <w:rPrChange w:id="3015" w:author="user" w:date="2014-05-25T12:30:00Z">
              <w:rPr/>
            </w:rPrChange>
          </w:rPr>
          <w:delText xml:space="preserve">showed </w:delText>
        </w:r>
      </w:del>
      <w:ins w:id="3016" w:author="user" w:date="2014-05-25T21:28:00Z">
        <w:r w:rsidR="00BB03E4" w:rsidRPr="009B063D">
          <w:rPr>
            <w:sz w:val="28"/>
            <w:szCs w:val="28"/>
            <w:rPrChange w:id="3017" w:author="user" w:date="2014-05-25T12:30:00Z">
              <w:rPr/>
            </w:rPrChange>
          </w:rPr>
          <w:t>show</w:t>
        </w:r>
        <w:r w:rsidR="00BB03E4">
          <w:rPr>
            <w:rFonts w:hint="eastAsia"/>
            <w:sz w:val="28"/>
            <w:szCs w:val="28"/>
          </w:rPr>
          <w:t>n in</w:t>
        </w:r>
        <w:r w:rsidR="00BB03E4" w:rsidRPr="009B063D">
          <w:rPr>
            <w:sz w:val="28"/>
            <w:szCs w:val="28"/>
            <w:rPrChange w:id="3018" w:author="user" w:date="2014-05-25T12:30:00Z">
              <w:rPr/>
            </w:rPrChange>
          </w:rPr>
          <w:t xml:space="preserve"> </w:t>
        </w:r>
      </w:ins>
      <w:del w:id="3019" w:author="user" w:date="2014-05-25T21:28:00Z">
        <w:r w:rsidRPr="009B063D" w:rsidDel="00BB03E4">
          <w:rPr>
            <w:sz w:val="28"/>
            <w:szCs w:val="28"/>
            <w:rPrChange w:id="3020" w:author="user" w:date="2014-05-25T12:30:00Z">
              <w:rPr/>
            </w:rPrChange>
          </w:rPr>
          <w:delText xml:space="preserve">that </w:delText>
        </w:r>
      </w:del>
      <w:r w:rsidRPr="009B063D">
        <w:rPr>
          <w:sz w:val="28"/>
          <w:szCs w:val="28"/>
          <w:rPrChange w:id="3021" w:author="user" w:date="2014-05-25T12:30:00Z">
            <w:rPr/>
          </w:rPrChange>
        </w:rPr>
        <w:t>[TODO: result]</w:t>
      </w:r>
    </w:p>
    <w:p w:rsidR="00640F9D" w:rsidRPr="009B063D" w:rsidRDefault="00640F9D" w:rsidP="00640F9D">
      <w:pPr>
        <w:pStyle w:val="PreformattedText"/>
        <w:rPr>
          <w:sz w:val="28"/>
          <w:szCs w:val="28"/>
          <w:rPrChange w:id="3022" w:author="user" w:date="2014-05-25T12:30:00Z">
            <w:rPr/>
          </w:rPrChange>
        </w:rPr>
      </w:pPr>
      <w:r w:rsidRPr="009B063D">
        <w:rPr>
          <w:sz w:val="28"/>
          <w:szCs w:val="28"/>
          <w:rPrChange w:id="3023" w:author="user" w:date="2014-05-25T12:30:00Z">
            <w:rPr/>
          </w:rPrChange>
        </w:rPr>
        <w:t xml:space="preserve">   However, neither of the method can robustly eliminate extreme values.  Therefore, we propose</w:t>
      </w:r>
      <w:del w:id="3024" w:author="user" w:date="2014-05-25T21:28:00Z">
        <w:r w:rsidRPr="009B063D" w:rsidDel="00BB03E4">
          <w:rPr>
            <w:sz w:val="28"/>
            <w:szCs w:val="28"/>
            <w:rPrChange w:id="3025" w:author="user" w:date="2014-05-25T12:30:00Z">
              <w:rPr/>
            </w:rPrChange>
          </w:rPr>
          <w:delText>d</w:delText>
        </w:r>
      </w:del>
      <w:r w:rsidRPr="009B063D">
        <w:rPr>
          <w:sz w:val="28"/>
          <w:szCs w:val="28"/>
          <w:rPrChange w:id="3026" w:author="user" w:date="2014-05-25T12:30:00Z">
            <w:rPr/>
          </w:rPrChange>
        </w:rPr>
        <w:t xml:space="preserve"> an automated approach to find the best scaling ratio such that the normalized onset deviations in the performances fits best with those in the score. The measure of </w:t>
      </w:r>
      <w:del w:id="3027" w:author="user" w:date="2014-05-25T21:29:00Z">
        <w:r w:rsidRPr="009B063D" w:rsidDel="00BB03E4">
          <w:rPr>
            <w:sz w:val="28"/>
            <w:szCs w:val="28"/>
            <w:rPrChange w:id="3028" w:author="user" w:date="2014-05-25T12:30:00Z">
              <w:rPr/>
            </w:rPrChange>
          </w:rPr>
          <w:delText xml:space="preserve">fitting </w:delText>
        </w:r>
      </w:del>
      <w:ins w:id="3029" w:author="user" w:date="2014-05-25T21:29:00Z">
        <w:r w:rsidR="00BB03E4" w:rsidRPr="009B063D">
          <w:rPr>
            <w:sz w:val="28"/>
            <w:szCs w:val="28"/>
            <w:rPrChange w:id="3030" w:author="user" w:date="2014-05-25T12:30:00Z">
              <w:rPr/>
            </w:rPrChange>
          </w:rPr>
          <w:t>fit</w:t>
        </w:r>
        <w:r w:rsidR="00BB03E4">
          <w:rPr>
            <w:rFonts w:hint="eastAsia"/>
            <w:sz w:val="28"/>
            <w:szCs w:val="28"/>
          </w:rPr>
          <w:t>ness</w:t>
        </w:r>
        <w:r w:rsidR="00BB03E4" w:rsidRPr="009B063D">
          <w:rPr>
            <w:sz w:val="28"/>
            <w:szCs w:val="28"/>
            <w:rPrChange w:id="3031" w:author="user" w:date="2014-05-25T12:30:00Z">
              <w:rPr/>
            </w:rPrChange>
          </w:rPr>
          <w:t xml:space="preserve"> </w:t>
        </w:r>
      </w:ins>
      <w:r w:rsidRPr="009B063D">
        <w:rPr>
          <w:sz w:val="28"/>
          <w:szCs w:val="28"/>
          <w:rPrChange w:id="3032" w:author="user" w:date="2014-05-25T12:30:00Z">
            <w:rPr/>
          </w:rPrChange>
        </w:rPr>
        <w:t xml:space="preserve">is defined as the Euclidean distance between the normalized performance onset sequences and the score onset sequences, represented as vectors. %Note that the two vectors must have the same size, because the recordings are required to match note-to-note with the score. </w:t>
      </w:r>
    </w:p>
    <w:p w:rsidR="00640F9D" w:rsidRPr="009B063D" w:rsidRDefault="00640F9D" w:rsidP="00640F9D">
      <w:pPr>
        <w:pStyle w:val="PreformattedText"/>
        <w:rPr>
          <w:sz w:val="28"/>
          <w:szCs w:val="28"/>
          <w:rPrChange w:id="3033" w:author="user" w:date="2014-05-25T12:30:00Z">
            <w:rPr/>
          </w:rPrChange>
        </w:rPr>
      </w:pPr>
      <w:r w:rsidRPr="009B063D">
        <w:rPr>
          <w:sz w:val="28"/>
          <w:szCs w:val="28"/>
          <w:rPrChange w:id="3034" w:author="user" w:date="2014-05-25T12:30:00Z">
            <w:rPr/>
          </w:rPrChange>
        </w:rPr>
        <w:t xml:space="preserve"> Brent's Method \cite{brent1973} is used to find this optimal ratio. To speed up the optimization and prevent unreasonable local minima value, a search range of $[initial\ guess \times </w:t>
      </w:r>
      <w:proofErr w:type="gramStart"/>
      <w:r w:rsidRPr="009B063D">
        <w:rPr>
          <w:sz w:val="28"/>
          <w:szCs w:val="28"/>
          <w:rPrChange w:id="3035" w:author="user" w:date="2014-05-25T12:30:00Z">
            <w:rPr/>
          </w:rPrChange>
        </w:rPr>
        <w:t>0.5 ,</w:t>
      </w:r>
      <w:proofErr w:type="gramEnd"/>
      <w:r w:rsidRPr="009B063D">
        <w:rPr>
          <w:sz w:val="28"/>
          <w:szCs w:val="28"/>
          <w:rPrChange w:id="3036" w:author="user" w:date="2014-05-25T12:30:00Z">
            <w:rPr/>
          </w:rPrChange>
        </w:rPr>
        <w:t xml:space="preserve"> initial\ guess \times 2]$ is imposed on the optimizer. The $initial\ guess$ is used as a rough estimate of the ratio, calculated by aligning the first and last onsets. Than we assume </w:t>
      </w:r>
      <w:ins w:id="3037" w:author="user" w:date="2014-05-25T21:30:00Z">
        <w:r w:rsidR="00BB03E4">
          <w:rPr>
            <w:rFonts w:hint="eastAsia"/>
            <w:sz w:val="28"/>
            <w:szCs w:val="28"/>
          </w:rPr>
          <w:t xml:space="preserve">that </w:t>
        </w:r>
      </w:ins>
      <w:r w:rsidRPr="009B063D">
        <w:rPr>
          <w:sz w:val="28"/>
          <w:szCs w:val="28"/>
          <w:rPrChange w:id="3038" w:author="user" w:date="2014-05-25T12:30:00Z">
            <w:rPr/>
          </w:rPrChange>
        </w:rPr>
        <w:t xml:space="preserve">the actual ratio </w:t>
      </w:r>
      <w:del w:id="3039" w:author="user" w:date="2014-05-25T21:30:00Z">
        <w:r w:rsidRPr="009B063D" w:rsidDel="00BB03E4">
          <w:rPr>
            <w:sz w:val="28"/>
            <w:szCs w:val="28"/>
            <w:rPrChange w:id="3040" w:author="user" w:date="2014-05-25T12:30:00Z">
              <w:rPr/>
            </w:rPrChange>
          </w:rPr>
          <w:delText xml:space="preserve">will </w:delText>
        </w:r>
      </w:del>
      <w:ins w:id="3041" w:author="user" w:date="2014-05-25T21:30:00Z">
        <w:r w:rsidR="00BB03E4">
          <w:rPr>
            <w:rFonts w:hint="eastAsia"/>
            <w:sz w:val="28"/>
            <w:szCs w:val="28"/>
          </w:rPr>
          <w:t>is</w:t>
        </w:r>
        <w:r w:rsidR="00BB03E4" w:rsidRPr="009B063D">
          <w:rPr>
            <w:sz w:val="28"/>
            <w:szCs w:val="28"/>
            <w:rPrChange w:id="3042" w:author="user" w:date="2014-05-25T12:30:00Z">
              <w:rPr/>
            </w:rPrChange>
          </w:rPr>
          <w:t xml:space="preserve"> </w:t>
        </w:r>
      </w:ins>
      <w:r w:rsidRPr="009B063D">
        <w:rPr>
          <w:sz w:val="28"/>
          <w:szCs w:val="28"/>
          <w:rPrChange w:id="3043" w:author="user" w:date="2014-05-25T12:30:00Z">
            <w:rPr/>
          </w:rPrChange>
        </w:rPr>
        <w:t xml:space="preserve">not </w:t>
      </w:r>
      <w:del w:id="3044" w:author="user" w:date="2014-05-25T21:31:00Z">
        <w:r w:rsidRPr="009B063D" w:rsidDel="00BB03E4">
          <w:rPr>
            <w:sz w:val="28"/>
            <w:szCs w:val="28"/>
            <w:rPrChange w:id="3045" w:author="user" w:date="2014-05-25T12:30:00Z">
              <w:rPr/>
            </w:rPrChange>
          </w:rPr>
          <w:delText xml:space="preserve">be </w:delText>
        </w:r>
      </w:del>
      <w:r w:rsidRPr="009B063D">
        <w:rPr>
          <w:sz w:val="28"/>
          <w:szCs w:val="28"/>
          <w:rPrChange w:id="3046" w:author="user" w:date="2014-05-25T12:30:00Z">
            <w:rPr/>
          </w:rPrChange>
        </w:rPr>
        <w:t xml:space="preserve">smaller than half of $initial\ guess$ and not larger than twice of $initial\ guess$. The two numbers 0.5 and 2 are chosen by </w:t>
      </w:r>
      <w:proofErr w:type="gramStart"/>
      <w:r w:rsidRPr="009B063D">
        <w:rPr>
          <w:sz w:val="28"/>
          <w:szCs w:val="28"/>
          <w:rPrChange w:id="3047" w:author="user" w:date="2014-05-25T12:30:00Z">
            <w:rPr/>
          </w:rPrChange>
        </w:rPr>
        <w:t>tr</w:t>
      </w:r>
      <w:proofErr w:type="gramEnd"/>
      <w:del w:id="3048" w:author="user" w:date="2014-05-25T21:31:00Z">
        <w:r w:rsidRPr="009B063D" w:rsidDel="00BB03E4">
          <w:rPr>
            <w:sz w:val="28"/>
            <w:szCs w:val="28"/>
            <w:rPrChange w:id="3049" w:author="user" w:date="2014-05-25T12:30:00Z">
              <w:rPr/>
            </w:rPrChange>
          </w:rPr>
          <w:delText>a</w:delText>
        </w:r>
      </w:del>
      <w:r w:rsidRPr="009B063D">
        <w:rPr>
          <w:sz w:val="28"/>
          <w:szCs w:val="28"/>
          <w:rPrChange w:id="3050" w:author="user" w:date="2014-05-25T12:30:00Z">
            <w:rPr/>
          </w:rPrChange>
        </w:rPr>
        <w:t>i</w:t>
      </w:r>
      <w:ins w:id="3051" w:author="user" w:date="2014-05-25T21:31:00Z">
        <w:r w:rsidR="00BB03E4">
          <w:rPr>
            <w:rFonts w:hint="eastAsia"/>
            <w:sz w:val="28"/>
            <w:szCs w:val="28"/>
          </w:rPr>
          <w:t>a</w:t>
        </w:r>
      </w:ins>
      <w:r w:rsidRPr="009B063D">
        <w:rPr>
          <w:sz w:val="28"/>
          <w:szCs w:val="28"/>
          <w:rPrChange w:id="3052" w:author="user" w:date="2014-05-25T12:30:00Z">
            <w:rPr/>
          </w:rPrChange>
        </w:rPr>
        <w:t>l and error, and most of the empirical data supports this decision. We will demonstrate the effectiveness of this solution in Section \</w:t>
      </w:r>
      <w:proofErr w:type="gramStart"/>
      <w:r w:rsidRPr="009B063D">
        <w:rPr>
          <w:sz w:val="28"/>
          <w:szCs w:val="28"/>
          <w:rPrChange w:id="3053" w:author="user" w:date="2014-05-25T12:30:00Z">
            <w:rPr/>
          </w:rPrChange>
        </w:rPr>
        <w:t>ref{</w:t>
      </w:r>
      <w:proofErr w:type="spellStart"/>
      <w:proofErr w:type="gramEnd"/>
      <w:r w:rsidRPr="009B063D">
        <w:rPr>
          <w:sz w:val="28"/>
          <w:szCs w:val="28"/>
          <w:rPrChange w:id="3054" w:author="user" w:date="2014-05-25T12:30:00Z">
            <w:rPr/>
          </w:rPrChange>
        </w:rPr>
        <w:t>sec:onsetnormexp</w:t>
      </w:r>
      <w:proofErr w:type="spellEnd"/>
      <w:r w:rsidRPr="009B063D">
        <w:rPr>
          <w:sz w:val="28"/>
          <w:szCs w:val="28"/>
          <w:rPrChange w:id="3055" w:author="user" w:date="2014-05-25T12:30:00Z">
            <w:rPr/>
          </w:rPrChange>
        </w:rPr>
        <w:t>}.</w:t>
      </w:r>
    </w:p>
    <w:p w:rsidR="00640F9D" w:rsidRPr="009B063D" w:rsidRDefault="00640F9D" w:rsidP="00640F9D">
      <w:pPr>
        <w:pStyle w:val="PreformattedText"/>
        <w:rPr>
          <w:sz w:val="28"/>
          <w:szCs w:val="28"/>
          <w:rPrChange w:id="3056" w:author="user" w:date="2014-05-25T12:30:00Z">
            <w:rPr/>
          </w:rPrChange>
        </w:rPr>
      </w:pPr>
    </w:p>
    <w:p w:rsidR="00640F9D" w:rsidRPr="009B063D" w:rsidRDefault="00640F9D" w:rsidP="00640F9D">
      <w:pPr>
        <w:pStyle w:val="PreformattedText"/>
        <w:rPr>
          <w:sz w:val="28"/>
          <w:szCs w:val="28"/>
          <w:rPrChange w:id="3057" w:author="user" w:date="2014-05-25T12:30:00Z">
            <w:rPr/>
          </w:rPrChange>
        </w:rPr>
      </w:pPr>
      <w:r w:rsidRPr="009B063D">
        <w:rPr>
          <w:sz w:val="28"/>
          <w:szCs w:val="28"/>
          <w:rPrChange w:id="3058" w:author="user" w:date="2014-05-25T12:30:00Z">
            <w:rPr/>
          </w:rPrChange>
        </w:rPr>
        <w:t xml:space="preserve">   %</w:t>
      </w:r>
      <w:proofErr w:type="gramStart"/>
      <w:r w:rsidRPr="009B063D">
        <w:rPr>
          <w:sz w:val="28"/>
          <w:szCs w:val="28"/>
          <w:rPrChange w:id="3059" w:author="user" w:date="2014-05-25T12:30:00Z">
            <w:rPr/>
          </w:rPrChange>
        </w:rPr>
        <w:t>So</w:t>
      </w:r>
      <w:proofErr w:type="gramEnd"/>
      <w:r w:rsidRPr="009B063D">
        <w:rPr>
          <w:sz w:val="28"/>
          <w:szCs w:val="28"/>
          <w:rPrChange w:id="3060" w:author="user" w:date="2014-05-25T12:30:00Z">
            <w:rPr/>
          </w:rPrChange>
        </w:rPr>
        <w:t xml:space="preserve"> we have defined a</w:t>
      </w:r>
      <w:ins w:id="3061" w:author="user" w:date="2014-05-25T21:31:00Z">
        <w:r w:rsidR="00BB03E4">
          <w:rPr>
            <w:rFonts w:hint="eastAsia"/>
            <w:sz w:val="28"/>
            <w:szCs w:val="28"/>
          </w:rPr>
          <w:t>n</w:t>
        </w:r>
      </w:ins>
      <w:r w:rsidRPr="009B063D">
        <w:rPr>
          <w:sz w:val="28"/>
          <w:szCs w:val="28"/>
          <w:rPrChange w:id="3062" w:author="user" w:date="2014-05-25T12:30:00Z">
            <w:rPr/>
          </w:rPrChange>
        </w:rPr>
        <w:t xml:space="preserve"> automatic method to dynamically adjust the normalization ratio to eliminate systematical error in the onset deviation feature. </w:t>
      </w:r>
      <w:proofErr w:type="gramStart"/>
      <w:r w:rsidRPr="009B063D">
        <w:rPr>
          <w:sz w:val="28"/>
          <w:szCs w:val="28"/>
          <w:rPrChange w:id="3063" w:author="user" w:date="2014-05-25T12:30:00Z">
            <w:rPr/>
          </w:rPrChange>
        </w:rPr>
        <w:t xml:space="preserve">Comparing this method </w:t>
      </w:r>
      <w:del w:id="3064" w:author="user" w:date="2014-05-25T21:32:00Z">
        <w:r w:rsidRPr="009B063D" w:rsidDel="00BB03E4">
          <w:rPr>
            <w:sz w:val="28"/>
            <w:szCs w:val="28"/>
            <w:rPrChange w:id="3065" w:author="user" w:date="2014-05-25T12:30:00Z">
              <w:rPr/>
            </w:rPrChange>
          </w:rPr>
          <w:delText xml:space="preserve">to </w:delText>
        </w:r>
      </w:del>
      <w:ins w:id="3066" w:author="user" w:date="2014-05-25T21:32:00Z">
        <w:r w:rsidR="00BB03E4">
          <w:rPr>
            <w:rFonts w:hint="eastAsia"/>
            <w:sz w:val="28"/>
            <w:szCs w:val="28"/>
          </w:rPr>
          <w:t xml:space="preserve">with the </w:t>
        </w:r>
        <w:r w:rsidR="00BB03E4">
          <w:rPr>
            <w:sz w:val="28"/>
            <w:szCs w:val="28"/>
          </w:rPr>
          <w:t>naïve</w:t>
        </w:r>
        <w:r w:rsidR="00BB03E4">
          <w:rPr>
            <w:rFonts w:hint="eastAsia"/>
            <w:sz w:val="28"/>
            <w:szCs w:val="28"/>
          </w:rPr>
          <w:t xml:space="preserve"> approach </w:t>
        </w:r>
      </w:ins>
      <w:r w:rsidRPr="009B063D">
        <w:rPr>
          <w:sz w:val="28"/>
          <w:szCs w:val="28"/>
          <w:rPrChange w:id="3067" w:author="user" w:date="2014-05-25T12:30:00Z">
            <w:rPr/>
          </w:rPrChange>
        </w:rPr>
        <w:t>not using any normalization (see Fig.</w:t>
      </w:r>
      <w:proofErr w:type="gramEnd"/>
      <w:r w:rsidRPr="009B063D">
        <w:rPr>
          <w:sz w:val="28"/>
          <w:szCs w:val="28"/>
          <w:rPrChange w:id="3068" w:author="user" w:date="2014-05-25T12:30:00Z">
            <w:rPr/>
          </w:rPrChange>
        </w:rPr>
        <w:t xml:space="preserve"> \ref{</w:t>
      </w:r>
      <w:proofErr w:type="spellStart"/>
      <w:r w:rsidRPr="009B063D">
        <w:rPr>
          <w:sz w:val="28"/>
          <w:szCs w:val="28"/>
          <w:rPrChange w:id="3069" w:author="user" w:date="2014-05-25T12:30:00Z">
            <w:rPr/>
          </w:rPrChange>
        </w:rPr>
        <w:t>fig:afternorm</w:t>
      </w:r>
      <w:proofErr w:type="spellEnd"/>
      <w:r w:rsidRPr="009B063D">
        <w:rPr>
          <w:sz w:val="28"/>
          <w:szCs w:val="28"/>
          <w:rPrChange w:id="3070" w:author="user" w:date="2014-05-25T12:30:00Z">
            <w:rPr/>
          </w:rPrChange>
        </w:rPr>
        <w:t>}), the</w:t>
      </w:r>
      <w:ins w:id="3071" w:author="user" w:date="2014-05-25T21:33:00Z">
        <w:r w:rsidR="00BB03E4">
          <w:rPr>
            <w:rFonts w:hint="eastAsia"/>
            <w:sz w:val="28"/>
            <w:szCs w:val="28"/>
          </w:rPr>
          <w:t xml:space="preserve"> </w:t>
        </w:r>
        <w:proofErr w:type="spellStart"/>
        <w:r w:rsidR="00BB03E4">
          <w:rPr>
            <w:rFonts w:hint="eastAsia"/>
            <w:sz w:val="28"/>
            <w:szCs w:val="28"/>
          </w:rPr>
          <w:t>adopted</w:t>
        </w:r>
      </w:ins>
      <w:del w:id="3072" w:author="user" w:date="2014-05-25T21:33:00Z">
        <w:r w:rsidRPr="009B063D" w:rsidDel="00BB03E4">
          <w:rPr>
            <w:sz w:val="28"/>
            <w:szCs w:val="28"/>
            <w:rPrChange w:id="3073" w:author="user" w:date="2014-05-25T12:30:00Z">
              <w:rPr/>
            </w:rPrChange>
          </w:rPr>
          <w:delText xml:space="preserve"> </w:delText>
        </w:r>
      </w:del>
      <w:r w:rsidRPr="009B063D">
        <w:rPr>
          <w:sz w:val="28"/>
          <w:szCs w:val="28"/>
          <w:rPrChange w:id="3074" w:author="user" w:date="2014-05-25T12:30:00Z">
            <w:rPr/>
          </w:rPrChange>
        </w:rPr>
        <w:t>method</w:t>
      </w:r>
      <w:proofErr w:type="spellEnd"/>
      <w:r w:rsidRPr="009B063D">
        <w:rPr>
          <w:sz w:val="28"/>
          <w:szCs w:val="28"/>
          <w:rPrChange w:id="3075" w:author="user" w:date="2014-05-25T12:30:00Z">
            <w:rPr/>
          </w:rPrChange>
        </w:rPr>
        <w:t xml:space="preserve"> can produce very low onset deviations, roughly centered </w:t>
      </w:r>
      <w:del w:id="3076" w:author="user" w:date="2014-05-25T21:34:00Z">
        <w:r w:rsidRPr="009B063D" w:rsidDel="00BB03E4">
          <w:rPr>
            <w:sz w:val="28"/>
            <w:szCs w:val="28"/>
            <w:rPrChange w:id="3077" w:author="user" w:date="2014-05-25T12:30:00Z">
              <w:rPr/>
            </w:rPrChange>
          </w:rPr>
          <w:delText>around</w:delText>
        </w:r>
      </w:del>
      <w:ins w:id="3078" w:author="user" w:date="2014-05-25T21:34:00Z">
        <w:r w:rsidR="00BB03E4" w:rsidRPr="00BB03E4">
          <w:rPr>
            <w:sz w:val="28"/>
            <w:szCs w:val="28"/>
          </w:rPr>
          <w:t>on</w:t>
        </w:r>
      </w:ins>
      <w:r w:rsidRPr="009B063D">
        <w:rPr>
          <w:sz w:val="28"/>
          <w:szCs w:val="28"/>
          <w:rPrChange w:id="3079" w:author="user" w:date="2014-05-25T12:30:00Z">
            <w:rPr/>
          </w:rPrChange>
        </w:rPr>
        <w:t xml:space="preserve"> zero, while the result</w:t>
      </w:r>
      <w:ins w:id="3080" w:author="user" w:date="2014-05-25T21:34:00Z">
        <w:r w:rsidR="00BB03E4">
          <w:rPr>
            <w:rFonts w:hint="eastAsia"/>
            <w:sz w:val="28"/>
            <w:szCs w:val="28"/>
          </w:rPr>
          <w:t>s</w:t>
        </w:r>
      </w:ins>
      <w:r w:rsidRPr="009B063D">
        <w:rPr>
          <w:sz w:val="28"/>
          <w:szCs w:val="28"/>
          <w:rPrChange w:id="3081" w:author="user" w:date="2014-05-25T12:30:00Z">
            <w:rPr/>
          </w:rPrChange>
        </w:rPr>
        <w:t xml:space="preserve"> </w:t>
      </w:r>
      <w:del w:id="3082" w:author="user" w:date="2014-05-25T21:35:00Z">
        <w:r w:rsidRPr="009B063D" w:rsidDel="00BB03E4">
          <w:rPr>
            <w:sz w:val="28"/>
            <w:szCs w:val="28"/>
            <w:rPrChange w:id="3083" w:author="user" w:date="2014-05-25T12:30:00Z">
              <w:rPr/>
            </w:rPrChange>
          </w:rPr>
          <w:delText>from not using any</w:delText>
        </w:r>
      </w:del>
      <w:ins w:id="3084" w:author="user" w:date="2014-05-25T21:35:00Z">
        <w:r w:rsidR="00BB03E4">
          <w:rPr>
            <w:rFonts w:hint="eastAsia"/>
            <w:sz w:val="28"/>
            <w:szCs w:val="28"/>
          </w:rPr>
          <w:t>by no</w:t>
        </w:r>
      </w:ins>
      <w:r w:rsidRPr="009B063D">
        <w:rPr>
          <w:sz w:val="28"/>
          <w:szCs w:val="28"/>
          <w:rPrChange w:id="3085" w:author="user" w:date="2014-05-25T12:30:00Z">
            <w:rPr/>
          </w:rPrChange>
        </w:rPr>
        <w:t xml:space="preserve"> normalization will show a clear trend of increasing deviations.</w:t>
      </w:r>
    </w:p>
    <w:p w:rsidR="00640F9D" w:rsidRPr="009B063D" w:rsidRDefault="00640F9D" w:rsidP="00640F9D">
      <w:pPr>
        <w:pStyle w:val="PreformattedText"/>
        <w:rPr>
          <w:sz w:val="28"/>
          <w:szCs w:val="28"/>
          <w:rPrChange w:id="3086" w:author="user" w:date="2014-05-25T12:30:00Z">
            <w:rPr/>
          </w:rPrChange>
        </w:rPr>
      </w:pPr>
      <w:r w:rsidRPr="009B063D">
        <w:rPr>
          <w:sz w:val="28"/>
          <w:szCs w:val="28"/>
          <w:rPrChange w:id="3087" w:author="user" w:date="2014-05-25T12:30:00Z">
            <w:rPr/>
          </w:rPrChange>
        </w:rPr>
        <w:t xml:space="preserve"> </w:t>
      </w:r>
    </w:p>
    <w:p w:rsidR="00640F9D" w:rsidRPr="009B063D" w:rsidRDefault="00640F9D" w:rsidP="00640F9D">
      <w:pPr>
        <w:pStyle w:val="PreformattedText"/>
        <w:rPr>
          <w:sz w:val="28"/>
          <w:szCs w:val="28"/>
          <w:rPrChange w:id="3088" w:author="user" w:date="2014-05-25T12:30:00Z">
            <w:rPr/>
          </w:rPrChange>
        </w:rPr>
      </w:pPr>
    </w:p>
    <w:p w:rsidR="00640F9D" w:rsidRPr="009B063D" w:rsidRDefault="00640F9D" w:rsidP="00640F9D">
      <w:pPr>
        <w:pStyle w:val="PreformattedText"/>
        <w:rPr>
          <w:sz w:val="28"/>
          <w:szCs w:val="28"/>
          <w:rPrChange w:id="3089" w:author="user" w:date="2014-05-25T12:30:00Z">
            <w:rPr/>
          </w:rPrChange>
        </w:rPr>
      </w:pPr>
      <w:r w:rsidRPr="009B063D">
        <w:rPr>
          <w:sz w:val="28"/>
          <w:szCs w:val="28"/>
          <w:rPrChange w:id="3090" w:author="user" w:date="2014-05-25T12:30:00Z">
            <w:rPr/>
          </w:rPrChange>
        </w:rPr>
        <w:t>\chapter{Corpus Preparation}</w:t>
      </w:r>
    </w:p>
    <w:p w:rsidR="00640F9D" w:rsidRPr="009B063D" w:rsidRDefault="00640F9D" w:rsidP="00640F9D">
      <w:pPr>
        <w:pStyle w:val="PreformattedText"/>
        <w:rPr>
          <w:sz w:val="28"/>
          <w:szCs w:val="28"/>
          <w:rPrChange w:id="3091" w:author="user" w:date="2014-05-25T12:30:00Z">
            <w:rPr/>
          </w:rPrChange>
        </w:rPr>
      </w:pPr>
      <w:r w:rsidRPr="009B063D">
        <w:rPr>
          <w:sz w:val="28"/>
          <w:szCs w:val="28"/>
          <w:rPrChange w:id="3092" w:author="user" w:date="2014-05-25T12:30:00Z">
            <w:rPr/>
          </w:rPrChange>
        </w:rPr>
        <w:lastRenderedPageBreak/>
        <w:t>\label{</w:t>
      </w:r>
      <w:proofErr w:type="spellStart"/>
      <w:r w:rsidRPr="009B063D">
        <w:rPr>
          <w:sz w:val="28"/>
          <w:szCs w:val="28"/>
          <w:rPrChange w:id="3093" w:author="user" w:date="2014-05-25T12:30:00Z">
            <w:rPr/>
          </w:rPrChange>
        </w:rPr>
        <w:t>chap:corpus</w:t>
      </w:r>
      <w:proofErr w:type="spellEnd"/>
      <w:r w:rsidRPr="009B063D">
        <w:rPr>
          <w:sz w:val="28"/>
          <w:szCs w:val="28"/>
          <w:rPrChange w:id="3094" w:author="user" w:date="2014-05-25T12:30:00Z">
            <w:rPr/>
          </w:rPrChange>
        </w:rPr>
        <w:t>}</w:t>
      </w:r>
    </w:p>
    <w:p w:rsidR="00640F9D" w:rsidRPr="009B063D" w:rsidRDefault="00640F9D" w:rsidP="00640F9D">
      <w:pPr>
        <w:pStyle w:val="PreformattedText"/>
        <w:rPr>
          <w:sz w:val="28"/>
          <w:szCs w:val="28"/>
          <w:rPrChange w:id="3095" w:author="user" w:date="2014-05-25T12:30:00Z">
            <w:rPr/>
          </w:rPrChange>
        </w:rPr>
      </w:pPr>
      <w:r w:rsidRPr="009B063D">
        <w:rPr>
          <w:sz w:val="28"/>
          <w:szCs w:val="28"/>
          <w:rPrChange w:id="3096" w:author="user" w:date="2014-05-25T12:30:00Z">
            <w:rPr/>
          </w:rPrChange>
        </w:rPr>
        <w:t xml:space="preserve">  An expressive performance corpus is a set of performance samples. Since this research is based on a supervised learning algorithm, a high-quality corpus is essential to our success. Each sample consists of a score and its corresponding human recording. Some metadata such as </w:t>
      </w:r>
      <w:ins w:id="3097" w:author="user" w:date="2014-05-25T21:36:00Z">
        <w:r w:rsidR="007859A0">
          <w:rPr>
            <w:rFonts w:hint="eastAsia"/>
            <w:sz w:val="28"/>
            <w:szCs w:val="28"/>
          </w:rPr>
          <w:t xml:space="preserve">results by </w:t>
        </w:r>
      </w:ins>
      <w:r w:rsidRPr="009B063D">
        <w:rPr>
          <w:sz w:val="28"/>
          <w:szCs w:val="28"/>
          <w:rPrChange w:id="3098" w:author="user" w:date="2014-05-25T12:30:00Z">
            <w:rPr/>
          </w:rPrChange>
        </w:rPr>
        <w:t>phrasing, structure analysis, or harmonic analysis</w:t>
      </w:r>
      <w:del w:id="3099" w:author="user" w:date="2014-05-25T21:36:00Z">
        <w:r w:rsidRPr="009B063D" w:rsidDel="007859A0">
          <w:rPr>
            <w:sz w:val="28"/>
            <w:szCs w:val="28"/>
            <w:rPrChange w:id="3100" w:author="user" w:date="2014-05-25T12:30:00Z">
              <w:rPr/>
            </w:rPrChange>
          </w:rPr>
          <w:delText>.</w:delText>
        </w:r>
      </w:del>
      <w:r w:rsidRPr="009B063D">
        <w:rPr>
          <w:sz w:val="28"/>
          <w:szCs w:val="28"/>
          <w:rPrChange w:id="3101" w:author="user" w:date="2014-05-25T12:30:00Z">
            <w:rPr/>
          </w:rPrChange>
        </w:rPr>
        <w:t xml:space="preserve"> may </w:t>
      </w:r>
      <w:del w:id="3102" w:author="user" w:date="2014-05-25T21:37:00Z">
        <w:r w:rsidRPr="009B063D" w:rsidDel="007859A0">
          <w:rPr>
            <w:sz w:val="28"/>
            <w:szCs w:val="28"/>
            <w:rPrChange w:id="3103" w:author="user" w:date="2014-05-25T12:30:00Z">
              <w:rPr/>
            </w:rPrChange>
          </w:rPr>
          <w:delText xml:space="preserve">also </w:delText>
        </w:r>
      </w:del>
      <w:r w:rsidRPr="009B063D">
        <w:rPr>
          <w:sz w:val="28"/>
          <w:szCs w:val="28"/>
          <w:rPrChange w:id="3104" w:author="user" w:date="2014-05-25T12:30:00Z">
            <w:rPr/>
          </w:rPrChange>
        </w:rPr>
        <w:t>be included</w:t>
      </w:r>
      <w:ins w:id="3105" w:author="user" w:date="2014-05-25T21:37:00Z">
        <w:r w:rsidR="007859A0">
          <w:rPr>
            <w:rFonts w:hint="eastAsia"/>
            <w:sz w:val="28"/>
            <w:szCs w:val="28"/>
          </w:rPr>
          <w:t>, too</w:t>
        </w:r>
      </w:ins>
      <w:r w:rsidRPr="009B063D">
        <w:rPr>
          <w:sz w:val="28"/>
          <w:szCs w:val="28"/>
          <w:rPrChange w:id="3106" w:author="user" w:date="2014-05-25T12:30:00Z">
            <w:rPr/>
          </w:rPrChange>
        </w:rPr>
        <w:t>. In this chapter, we will review some the existing corpora, specifications and formats of our corpus, and how we actually construct it.</w:t>
      </w:r>
    </w:p>
    <w:p w:rsidR="00640F9D" w:rsidRPr="009B063D" w:rsidRDefault="00640F9D" w:rsidP="00640F9D">
      <w:pPr>
        <w:pStyle w:val="PreformattedText"/>
        <w:rPr>
          <w:sz w:val="28"/>
          <w:szCs w:val="28"/>
          <w:rPrChange w:id="3107" w:author="user" w:date="2014-05-25T12:30:00Z">
            <w:rPr/>
          </w:rPrChange>
        </w:rPr>
      </w:pPr>
    </w:p>
    <w:p w:rsidR="00640F9D" w:rsidRPr="009B063D" w:rsidRDefault="00640F9D" w:rsidP="00640F9D">
      <w:pPr>
        <w:pStyle w:val="PreformattedText"/>
        <w:rPr>
          <w:sz w:val="28"/>
          <w:szCs w:val="28"/>
          <w:rPrChange w:id="3108" w:author="user" w:date="2014-05-25T12:30:00Z">
            <w:rPr/>
          </w:rPrChange>
        </w:rPr>
      </w:pPr>
      <w:r w:rsidRPr="009B063D">
        <w:rPr>
          <w:sz w:val="28"/>
          <w:szCs w:val="28"/>
          <w:rPrChange w:id="3109" w:author="user" w:date="2014-05-25T12:30:00Z">
            <w:rPr/>
          </w:rPrChange>
        </w:rPr>
        <w:t xml:space="preserve">\section{Existing Corpora} </w:t>
      </w:r>
    </w:p>
    <w:p w:rsidR="00640F9D" w:rsidRPr="009B063D" w:rsidRDefault="00640F9D" w:rsidP="00640F9D">
      <w:pPr>
        <w:pStyle w:val="PreformattedText"/>
        <w:rPr>
          <w:sz w:val="28"/>
          <w:szCs w:val="28"/>
          <w:rPrChange w:id="3110" w:author="user" w:date="2014-05-25T12:30:00Z">
            <w:rPr/>
          </w:rPrChange>
        </w:rPr>
      </w:pPr>
      <w:r w:rsidRPr="009B063D">
        <w:rPr>
          <w:sz w:val="28"/>
          <w:szCs w:val="28"/>
          <w:rPrChange w:id="3111" w:author="user" w:date="2014-05-25T12:30:00Z">
            <w:rPr/>
          </w:rPrChange>
        </w:rPr>
        <w:t>Unlike other research fields like speech processing or natural language processing, there exist</w:t>
      </w:r>
      <w:ins w:id="3112" w:author="user" w:date="2014-05-25T21:37:00Z">
        <w:r w:rsidR="007859A0">
          <w:rPr>
            <w:rFonts w:hint="eastAsia"/>
            <w:sz w:val="28"/>
            <w:szCs w:val="28"/>
          </w:rPr>
          <w:t>s</w:t>
        </w:r>
      </w:ins>
      <w:r w:rsidRPr="009B063D">
        <w:rPr>
          <w:sz w:val="28"/>
          <w:szCs w:val="28"/>
          <w:rPrChange w:id="3113" w:author="user" w:date="2014-05-25T12:30:00Z">
            <w:rPr/>
          </w:rPrChange>
        </w:rPr>
        <w:t xml:space="preserve"> virtually no public accessible corpus for computer expressive performance research. </w:t>
      </w:r>
      <w:proofErr w:type="spellStart"/>
      <w:r w:rsidRPr="009B063D">
        <w:rPr>
          <w:sz w:val="28"/>
          <w:szCs w:val="28"/>
          <w:rPrChange w:id="3114" w:author="user" w:date="2014-05-25T12:30:00Z">
            <w:rPr/>
          </w:rPrChange>
        </w:rPr>
        <w:t>CrestMusePEDB</w:t>
      </w:r>
      <w:proofErr w:type="spellEnd"/>
      <w:r w:rsidRPr="009B063D">
        <w:rPr>
          <w:sz w:val="28"/>
          <w:szCs w:val="28"/>
          <w:rPrChange w:id="3115" w:author="user" w:date="2014-05-25T12:30:00Z">
            <w:rPr/>
          </w:rPrChange>
        </w:rPr>
        <w:t xml:space="preserve"> \cite{</w:t>
      </w:r>
      <w:proofErr w:type="spellStart"/>
      <w:r w:rsidRPr="009B063D">
        <w:rPr>
          <w:sz w:val="28"/>
          <w:szCs w:val="28"/>
          <w:rPrChange w:id="3116" w:author="user" w:date="2014-05-25T12:30:00Z">
            <w:rPr/>
          </w:rPrChange>
        </w:rPr>
        <w:t>crestmuse</w:t>
      </w:r>
      <w:proofErr w:type="spellEnd"/>
      <w:r w:rsidRPr="009B063D">
        <w:rPr>
          <w:sz w:val="28"/>
          <w:szCs w:val="28"/>
          <w:rPrChange w:id="3117" w:author="user" w:date="2014-05-25T12:30:00Z">
            <w:rPr/>
          </w:rPrChange>
        </w:rPr>
        <w:t xml:space="preserve">} (PEDB stands for "Performance Expression Database") is a corpus created by Japan Science and Technology Agency's CREST program. However, until the time </w:t>
      </w:r>
      <w:del w:id="3118" w:author="user" w:date="2014-05-25T21:38:00Z">
        <w:r w:rsidRPr="009B063D" w:rsidDel="007859A0">
          <w:rPr>
            <w:sz w:val="28"/>
            <w:szCs w:val="28"/>
            <w:rPrChange w:id="3119" w:author="user" w:date="2014-05-25T12:30:00Z">
              <w:rPr/>
            </w:rPrChange>
          </w:rPr>
          <w:delText xml:space="preserve">of </w:delText>
        </w:r>
      </w:del>
      <w:ins w:id="3120" w:author="user" w:date="2014-05-25T21:40:00Z">
        <w:r w:rsidR="007859A0">
          <w:rPr>
            <w:rFonts w:hint="eastAsia"/>
            <w:sz w:val="28"/>
            <w:szCs w:val="28"/>
          </w:rPr>
          <w:t xml:space="preserve">that </w:t>
        </w:r>
      </w:ins>
      <w:r w:rsidRPr="009B063D">
        <w:rPr>
          <w:sz w:val="28"/>
          <w:szCs w:val="28"/>
          <w:rPrChange w:id="3121" w:author="user" w:date="2014-05-25T12:30:00Z">
            <w:rPr/>
          </w:rPrChange>
        </w:rPr>
        <w:t xml:space="preserve">this </w:t>
      </w:r>
      <w:ins w:id="3122" w:author="user" w:date="2014-05-25T21:38:00Z">
        <w:r w:rsidR="007859A0">
          <w:rPr>
            <w:rFonts w:hint="eastAsia"/>
            <w:sz w:val="28"/>
            <w:szCs w:val="28"/>
          </w:rPr>
          <w:t xml:space="preserve">thesis is </w:t>
        </w:r>
      </w:ins>
      <w:ins w:id="3123" w:author="user" w:date="2014-05-25T21:40:00Z">
        <w:r w:rsidR="007859A0">
          <w:rPr>
            <w:rFonts w:hint="eastAsia"/>
            <w:sz w:val="28"/>
            <w:szCs w:val="28"/>
          </w:rPr>
          <w:t xml:space="preserve">almost </w:t>
        </w:r>
      </w:ins>
      <w:ins w:id="3124" w:author="user" w:date="2014-05-25T21:41:00Z">
        <w:r w:rsidR="007859A0">
          <w:rPr>
            <w:rFonts w:hint="eastAsia"/>
            <w:sz w:val="28"/>
            <w:szCs w:val="28"/>
          </w:rPr>
          <w:t>completed</w:t>
        </w:r>
      </w:ins>
      <w:del w:id="3125" w:author="user" w:date="2014-05-25T21:39:00Z">
        <w:r w:rsidRPr="009B063D" w:rsidDel="007859A0">
          <w:rPr>
            <w:sz w:val="28"/>
            <w:szCs w:val="28"/>
            <w:rPrChange w:id="3126" w:author="user" w:date="2014-05-25T12:30:00Z">
              <w:rPr/>
            </w:rPrChange>
          </w:rPr>
          <w:delText>writing</w:delText>
        </w:r>
      </w:del>
      <w:r w:rsidRPr="009B063D">
        <w:rPr>
          <w:sz w:val="28"/>
          <w:szCs w:val="28"/>
          <w:rPrChange w:id="3127" w:author="user" w:date="2014-05-25T12:30:00Z">
            <w:rPr/>
          </w:rPrChange>
        </w:rPr>
        <w:t xml:space="preserve">, we can't establish any contact with the database administrators to gain access to it. </w:t>
      </w:r>
      <w:del w:id="3128" w:author="user" w:date="2014-05-25T21:42:00Z">
        <w:r w:rsidRPr="009B063D" w:rsidDel="007859A0">
          <w:rPr>
            <w:sz w:val="28"/>
            <w:szCs w:val="28"/>
            <w:rPrChange w:id="3129" w:author="user" w:date="2014-05-25T12:30:00Z">
              <w:rPr/>
            </w:rPrChange>
          </w:rPr>
          <w:delText xml:space="preserve">They </w:delText>
        </w:r>
      </w:del>
      <w:ins w:id="3130" w:author="user" w:date="2014-05-25T21:42:00Z">
        <w:r w:rsidR="007859A0">
          <w:rPr>
            <w:rFonts w:hint="eastAsia"/>
            <w:sz w:val="28"/>
            <w:szCs w:val="28"/>
          </w:rPr>
          <w:t>The corpus is</w:t>
        </w:r>
        <w:r w:rsidR="007859A0" w:rsidRPr="009B063D">
          <w:rPr>
            <w:sz w:val="28"/>
            <w:szCs w:val="28"/>
            <w:rPrChange w:id="3131" w:author="user" w:date="2014-05-25T12:30:00Z">
              <w:rPr/>
            </w:rPrChange>
          </w:rPr>
          <w:t xml:space="preserve"> </w:t>
        </w:r>
      </w:ins>
      <w:del w:id="3132" w:author="user" w:date="2014-05-25T21:42:00Z">
        <w:r w:rsidRPr="009B063D" w:rsidDel="007859A0">
          <w:rPr>
            <w:sz w:val="28"/>
            <w:szCs w:val="28"/>
            <w:rPrChange w:id="3133" w:author="user" w:date="2014-05-25T12:30:00Z">
              <w:rPr/>
            </w:rPrChange>
          </w:rPr>
          <w:delText xml:space="preserve">claims </w:delText>
        </w:r>
      </w:del>
      <w:ins w:id="3134" w:author="user" w:date="2014-05-25T21:42:00Z">
        <w:r w:rsidR="007859A0" w:rsidRPr="009B063D">
          <w:rPr>
            <w:sz w:val="28"/>
            <w:szCs w:val="28"/>
            <w:rPrChange w:id="3135" w:author="user" w:date="2014-05-25T12:30:00Z">
              <w:rPr/>
            </w:rPrChange>
          </w:rPr>
          <w:t>claim</w:t>
        </w:r>
        <w:r w:rsidR="007859A0">
          <w:rPr>
            <w:rFonts w:hint="eastAsia"/>
            <w:sz w:val="28"/>
            <w:szCs w:val="28"/>
          </w:rPr>
          <w:t>ed</w:t>
        </w:r>
        <w:r w:rsidR="007859A0" w:rsidRPr="009B063D">
          <w:rPr>
            <w:sz w:val="28"/>
            <w:szCs w:val="28"/>
            <w:rPrChange w:id="3136" w:author="user" w:date="2014-05-25T12:30:00Z">
              <w:rPr/>
            </w:rPrChange>
          </w:rPr>
          <w:t xml:space="preserve"> </w:t>
        </w:r>
      </w:ins>
      <w:r w:rsidRPr="009B063D">
        <w:rPr>
          <w:sz w:val="28"/>
          <w:szCs w:val="28"/>
          <w:rPrChange w:id="3137" w:author="user" w:date="2014-05-25T12:30:00Z">
            <w:rPr/>
          </w:rPrChange>
        </w:rPr>
        <w:t xml:space="preserve">to have a GUI tool for annotate the expressive performance parameters from audio recordings. Their repertoire covers many piano works from well-known classical composers like Bach, Mozart, and Chopin, and </w:t>
      </w:r>
      <w:del w:id="3138" w:author="user" w:date="2014-05-25T21:44:00Z">
        <w:r w:rsidRPr="009B063D" w:rsidDel="007859A0">
          <w:rPr>
            <w:sz w:val="28"/>
            <w:szCs w:val="28"/>
            <w:rPrChange w:id="3139" w:author="user" w:date="2014-05-25T12:30:00Z">
              <w:rPr/>
            </w:rPrChange>
          </w:rPr>
          <w:delText xml:space="preserve">are </w:delText>
        </w:r>
      </w:del>
      <w:ins w:id="3140" w:author="user" w:date="2014-05-25T21:44:00Z">
        <w:r w:rsidR="007859A0">
          <w:rPr>
            <w:rFonts w:hint="eastAsia"/>
            <w:sz w:val="28"/>
            <w:szCs w:val="28"/>
          </w:rPr>
          <w:t>the</w:t>
        </w:r>
        <w:r w:rsidR="007859A0" w:rsidRPr="009B063D">
          <w:rPr>
            <w:sz w:val="28"/>
            <w:szCs w:val="28"/>
            <w:rPrChange w:id="3141" w:author="user" w:date="2014-05-25T12:30:00Z">
              <w:rPr/>
            </w:rPrChange>
          </w:rPr>
          <w:t xml:space="preserve"> </w:t>
        </w:r>
      </w:ins>
      <w:proofErr w:type="spellStart"/>
      <w:r w:rsidRPr="009B063D">
        <w:rPr>
          <w:sz w:val="28"/>
          <w:szCs w:val="28"/>
          <w:rPrChange w:id="3142" w:author="user" w:date="2014-05-25T12:30:00Z">
            <w:rPr/>
          </w:rPrChange>
        </w:rPr>
        <w:t>recorded</w:t>
      </w:r>
      <w:del w:id="3143" w:author="user" w:date="2014-05-25T21:44:00Z">
        <w:r w:rsidRPr="009B063D" w:rsidDel="007859A0">
          <w:rPr>
            <w:sz w:val="28"/>
            <w:szCs w:val="28"/>
            <w:rPrChange w:id="3144" w:author="user" w:date="2014-05-25T12:30:00Z">
              <w:rPr/>
            </w:rPrChange>
          </w:rPr>
          <w:delText xml:space="preserve"> </w:delText>
        </w:r>
      </w:del>
      <w:ins w:id="3145" w:author="user" w:date="2014-05-25T21:45:00Z">
        <w:r w:rsidR="007859A0">
          <w:rPr>
            <w:rFonts w:hint="eastAsia"/>
            <w:sz w:val="28"/>
            <w:szCs w:val="28"/>
          </w:rPr>
          <w:t>music</w:t>
        </w:r>
        <w:proofErr w:type="spellEnd"/>
        <w:r w:rsidR="007859A0">
          <w:rPr>
            <w:rFonts w:hint="eastAsia"/>
            <w:sz w:val="28"/>
            <w:szCs w:val="28"/>
          </w:rPr>
          <w:t xml:space="preserve"> were performed </w:t>
        </w:r>
      </w:ins>
      <w:r w:rsidRPr="009B063D">
        <w:rPr>
          <w:sz w:val="28"/>
          <w:szCs w:val="28"/>
          <w:rPrChange w:id="3146" w:author="user" w:date="2014-05-25T12:30:00Z">
            <w:rPr/>
          </w:rPrChange>
        </w:rPr>
        <w:t xml:space="preserve">by </w:t>
      </w:r>
      <w:del w:id="3147" w:author="user" w:date="2014-05-25T21:45:00Z">
        <w:r w:rsidRPr="009B063D" w:rsidDel="007859A0">
          <w:rPr>
            <w:sz w:val="28"/>
            <w:szCs w:val="28"/>
            <w:rPrChange w:id="3148" w:author="user" w:date="2014-05-25T12:30:00Z">
              <w:rPr/>
            </w:rPrChange>
          </w:rPr>
          <w:delText xml:space="preserve">world </w:delText>
        </w:r>
      </w:del>
      <w:ins w:id="3149" w:author="user" w:date="2014-05-25T21:45:00Z">
        <w:r w:rsidR="007859A0" w:rsidRPr="009B063D">
          <w:rPr>
            <w:sz w:val="28"/>
            <w:szCs w:val="28"/>
            <w:rPrChange w:id="3150" w:author="user" w:date="2014-05-25T12:30:00Z">
              <w:rPr/>
            </w:rPrChange>
          </w:rPr>
          <w:t>world</w:t>
        </w:r>
        <w:r w:rsidR="007859A0">
          <w:rPr>
            <w:rFonts w:hint="eastAsia"/>
            <w:sz w:val="28"/>
            <w:szCs w:val="28"/>
          </w:rPr>
          <w:t>-</w:t>
        </w:r>
      </w:ins>
      <w:r w:rsidRPr="009B063D">
        <w:rPr>
          <w:sz w:val="28"/>
          <w:szCs w:val="28"/>
          <w:rPrChange w:id="3151" w:author="user" w:date="2014-05-25T12:30:00Z">
            <w:rPr/>
          </w:rPrChange>
        </w:rPr>
        <w:t>famous pianists. From their website \cite{</w:t>
      </w:r>
      <w:proofErr w:type="spellStart"/>
      <w:r w:rsidRPr="009B063D">
        <w:rPr>
          <w:sz w:val="28"/>
          <w:szCs w:val="28"/>
          <w:rPrChange w:id="3152" w:author="user" w:date="2014-05-25T12:30:00Z">
            <w:rPr/>
          </w:rPrChange>
        </w:rPr>
        <w:t>crestmuse</w:t>
      </w:r>
      <w:proofErr w:type="spellEnd"/>
      <w:r w:rsidRPr="009B063D">
        <w:rPr>
          <w:sz w:val="28"/>
          <w:szCs w:val="28"/>
          <w:rPrChange w:id="3153" w:author="user" w:date="2014-05-25T12:30:00Z">
            <w:rPr/>
          </w:rPrChange>
        </w:rPr>
        <w:t xml:space="preserve">} they </w:t>
      </w:r>
      <w:del w:id="3154" w:author="user" w:date="2014-05-25T21:46:00Z">
        <w:r w:rsidRPr="009B063D" w:rsidDel="00F0468E">
          <w:rPr>
            <w:sz w:val="28"/>
            <w:szCs w:val="28"/>
            <w:rPrChange w:id="3155" w:author="user" w:date="2014-05-25T12:30:00Z">
              <w:rPr/>
            </w:rPrChange>
          </w:rPr>
          <w:delText xml:space="preserve">claim </w:delText>
        </w:r>
      </w:del>
      <w:ins w:id="3156" w:author="user" w:date="2014-05-25T21:46:00Z">
        <w:r w:rsidR="00F0468E">
          <w:rPr>
            <w:rFonts w:hint="eastAsia"/>
            <w:sz w:val="28"/>
            <w:szCs w:val="28"/>
          </w:rPr>
          <w:t>declare</w:t>
        </w:r>
      </w:ins>
      <w:ins w:id="3157" w:author="user" w:date="2014-05-25T21:47:00Z">
        <w:r w:rsidR="00F0468E">
          <w:rPr>
            <w:rFonts w:hint="eastAsia"/>
            <w:sz w:val="28"/>
            <w:szCs w:val="28"/>
          </w:rPr>
          <w:t>d</w:t>
        </w:r>
      </w:ins>
      <w:ins w:id="3158" w:author="user" w:date="2014-05-25T21:46:00Z">
        <w:r w:rsidR="00F0468E">
          <w:rPr>
            <w:rFonts w:hint="eastAsia"/>
            <w:sz w:val="28"/>
            <w:szCs w:val="28"/>
          </w:rPr>
          <w:t xml:space="preserve"> that the database</w:t>
        </w:r>
        <w:r w:rsidR="00F0468E" w:rsidRPr="009B063D">
          <w:rPr>
            <w:sz w:val="28"/>
            <w:szCs w:val="28"/>
            <w:rPrChange w:id="3159" w:author="user" w:date="2014-05-25T12:30:00Z">
              <w:rPr/>
            </w:rPrChange>
          </w:rPr>
          <w:t xml:space="preserve"> </w:t>
        </w:r>
      </w:ins>
      <w:del w:id="3160" w:author="user" w:date="2014-05-25T21:47:00Z">
        <w:r w:rsidRPr="009B063D" w:rsidDel="00F0468E">
          <w:rPr>
            <w:sz w:val="28"/>
            <w:szCs w:val="28"/>
            <w:rPrChange w:id="3161" w:author="user" w:date="2014-05-25T12:30:00Z">
              <w:rPr/>
            </w:rPrChange>
          </w:rPr>
          <w:delText xml:space="preserve">to </w:delText>
        </w:r>
      </w:del>
      <w:r w:rsidRPr="009B063D">
        <w:rPr>
          <w:sz w:val="28"/>
          <w:szCs w:val="28"/>
          <w:rPrChange w:id="3162" w:author="user" w:date="2014-05-25T12:30:00Z">
            <w:rPr/>
          </w:rPrChange>
        </w:rPr>
        <w:t>contain</w:t>
      </w:r>
      <w:ins w:id="3163" w:author="user" w:date="2014-05-25T21:47:00Z">
        <w:r w:rsidR="00F0468E">
          <w:rPr>
            <w:rFonts w:hint="eastAsia"/>
            <w:sz w:val="28"/>
            <w:szCs w:val="28"/>
          </w:rPr>
          <w:t>s</w:t>
        </w:r>
      </w:ins>
      <w:r w:rsidRPr="009B063D">
        <w:rPr>
          <w:sz w:val="28"/>
          <w:szCs w:val="28"/>
          <w:rPrChange w:id="3164" w:author="user" w:date="2014-05-25T12:30:00Z">
            <w:rPr/>
          </w:rPrChange>
        </w:rPr>
        <w:t xml:space="preserve"> the following data: PEDB-SCR - score text information, PEDB-DEV - performance deviation data and PEDB-IDX - audio performance credit. But the quality of the data is unknown.</w:t>
      </w:r>
    </w:p>
    <w:p w:rsidR="00640F9D" w:rsidRPr="009B063D" w:rsidRDefault="00640F9D" w:rsidP="00640F9D">
      <w:pPr>
        <w:pStyle w:val="PreformattedText"/>
        <w:rPr>
          <w:sz w:val="28"/>
          <w:szCs w:val="28"/>
          <w:rPrChange w:id="3165" w:author="user" w:date="2014-05-25T12:30:00Z">
            <w:rPr/>
          </w:rPrChange>
        </w:rPr>
      </w:pPr>
    </w:p>
    <w:p w:rsidR="00640F9D" w:rsidRPr="009B063D" w:rsidRDefault="00640F9D" w:rsidP="00640F9D">
      <w:pPr>
        <w:pStyle w:val="PreformattedText"/>
        <w:rPr>
          <w:sz w:val="28"/>
          <w:szCs w:val="28"/>
          <w:rPrChange w:id="3166" w:author="user" w:date="2014-05-25T12:30:00Z">
            <w:rPr/>
          </w:rPrChange>
        </w:rPr>
      </w:pPr>
      <w:r w:rsidRPr="009B063D">
        <w:rPr>
          <w:sz w:val="28"/>
          <w:szCs w:val="28"/>
          <w:rPrChange w:id="3167" w:author="user" w:date="2014-05-25T12:30:00Z">
            <w:rPr/>
          </w:rPrChange>
        </w:rPr>
        <w:t xml:space="preserve">Another example is the </w:t>
      </w:r>
      <w:proofErr w:type="spellStart"/>
      <w:r w:rsidRPr="009B063D">
        <w:rPr>
          <w:sz w:val="28"/>
          <w:szCs w:val="28"/>
          <w:rPrChange w:id="3168" w:author="user" w:date="2014-05-25T12:30:00Z">
            <w:rPr/>
          </w:rPrChange>
        </w:rPr>
        <w:t>Magaloff</w:t>
      </w:r>
      <w:proofErr w:type="spellEnd"/>
      <w:r w:rsidRPr="009B063D">
        <w:rPr>
          <w:sz w:val="28"/>
          <w:szCs w:val="28"/>
          <w:rPrChange w:id="3169" w:author="user" w:date="2014-05-25T12:30:00Z">
            <w:rPr/>
          </w:rPrChange>
        </w:rPr>
        <w:t xml:space="preserve"> Project \cite{</w:t>
      </w:r>
      <w:proofErr w:type="spellStart"/>
      <w:r w:rsidRPr="009B063D">
        <w:rPr>
          <w:sz w:val="28"/>
          <w:szCs w:val="28"/>
          <w:rPrChange w:id="3170" w:author="user" w:date="2014-05-25T12:30:00Z">
            <w:rPr/>
          </w:rPrChange>
        </w:rPr>
        <w:t>magaloff</w:t>
      </w:r>
      <w:proofErr w:type="spellEnd"/>
      <w:r w:rsidRPr="009B063D">
        <w:rPr>
          <w:sz w:val="28"/>
          <w:szCs w:val="28"/>
          <w:rPrChange w:id="3171" w:author="user" w:date="2014-05-25T12:30:00Z">
            <w:rPr/>
          </w:rPrChange>
        </w:rPr>
        <w:t xml:space="preserve">}, which is created by some universities in Austria. They invited Russian pianist Nikita </w:t>
      </w:r>
      <w:proofErr w:type="spellStart"/>
      <w:r w:rsidRPr="009B063D">
        <w:rPr>
          <w:sz w:val="28"/>
          <w:szCs w:val="28"/>
          <w:rPrChange w:id="3172" w:author="user" w:date="2014-05-25T12:30:00Z">
            <w:rPr/>
          </w:rPrChange>
        </w:rPr>
        <w:t>Magaloff</w:t>
      </w:r>
      <w:proofErr w:type="spellEnd"/>
      <w:r w:rsidRPr="009B063D">
        <w:rPr>
          <w:sz w:val="28"/>
          <w:szCs w:val="28"/>
          <w:rPrChange w:id="3173" w:author="user" w:date="2014-05-25T12:30:00Z">
            <w:rPr/>
          </w:rPrChange>
        </w:rPr>
        <w:t xml:space="preserve"> to record all solo works for piano by Frederic Chopin on a </w:t>
      </w:r>
      <w:proofErr w:type="spellStart"/>
      <w:r w:rsidRPr="009B063D">
        <w:rPr>
          <w:sz w:val="28"/>
          <w:szCs w:val="28"/>
          <w:rPrChange w:id="3174" w:author="user" w:date="2014-05-25T12:30:00Z">
            <w:rPr/>
          </w:rPrChange>
        </w:rPr>
        <w:t>Bösendorfer</w:t>
      </w:r>
      <w:proofErr w:type="spellEnd"/>
      <w:r w:rsidRPr="009B063D">
        <w:rPr>
          <w:sz w:val="28"/>
          <w:szCs w:val="28"/>
          <w:rPrChange w:id="3175" w:author="user" w:date="2014-05-25T12:30:00Z">
            <w:rPr/>
          </w:rPrChange>
        </w:rPr>
        <w:t xml:space="preserve"> SE computer-controlled grand piano. This corpus became the material for many subsequent researches \cite{Goebl2009, Grachten2011, Flossmann2009, Grachten2012, Flossmann2013, Flossman2011, Flossmann2010a}. </w:t>
      </w:r>
      <w:proofErr w:type="spellStart"/>
      <w:r w:rsidRPr="009B063D">
        <w:rPr>
          <w:sz w:val="28"/>
          <w:szCs w:val="28"/>
          <w:rPrChange w:id="3176" w:author="user" w:date="2014-05-25T12:30:00Z">
            <w:rPr/>
          </w:rPrChange>
        </w:rPr>
        <w:t>Flossmann</w:t>
      </w:r>
      <w:proofErr w:type="spellEnd"/>
      <w:del w:id="3177" w:author="user" w:date="2014-05-25T21:50:00Z">
        <w:r w:rsidRPr="009B063D" w:rsidDel="00F0468E">
          <w:rPr>
            <w:sz w:val="28"/>
            <w:szCs w:val="28"/>
            <w:rPrChange w:id="3178" w:author="user" w:date="2014-05-25T12:30:00Z">
              <w:rPr/>
            </w:rPrChange>
          </w:rPr>
          <w:delText xml:space="preserve"> et al.</w:delText>
        </w:r>
      </w:del>
      <w:r w:rsidRPr="009B063D">
        <w:rPr>
          <w:sz w:val="28"/>
          <w:szCs w:val="28"/>
          <w:rPrChange w:id="3179" w:author="user" w:date="2014-05-25T12:30:00Z">
            <w:rPr/>
          </w:rPrChange>
        </w:rPr>
        <w:t xml:space="preserve">, </w:t>
      </w:r>
      <w:del w:id="3180" w:author="user" w:date="2014-05-25T21:50:00Z">
        <w:r w:rsidRPr="009B063D" w:rsidDel="00F0468E">
          <w:rPr>
            <w:sz w:val="28"/>
            <w:szCs w:val="28"/>
            <w:rPrChange w:id="3181" w:author="user" w:date="2014-05-25T12:30:00Z">
              <w:rPr/>
            </w:rPrChange>
          </w:rPr>
          <w:delText xml:space="preserve">one of </w:delText>
        </w:r>
      </w:del>
      <w:r w:rsidRPr="009B063D">
        <w:rPr>
          <w:sz w:val="28"/>
          <w:szCs w:val="28"/>
          <w:rPrChange w:id="3182" w:author="user" w:date="2014-05-25T12:30:00Z">
            <w:rPr/>
          </w:rPrChange>
        </w:rPr>
        <w:t xml:space="preserve">the </w:t>
      </w:r>
      <w:del w:id="3183" w:author="user" w:date="2014-05-25T21:50:00Z">
        <w:r w:rsidRPr="009B063D" w:rsidDel="00F0468E">
          <w:rPr>
            <w:sz w:val="28"/>
            <w:szCs w:val="28"/>
            <w:rPrChange w:id="3184" w:author="user" w:date="2014-05-25T12:30:00Z">
              <w:rPr/>
            </w:rPrChange>
          </w:rPr>
          <w:delText>leading researchers</w:delText>
        </w:r>
      </w:del>
      <w:proofErr w:type="spellStart"/>
      <w:ins w:id="3185" w:author="user" w:date="2014-05-25T21:50:00Z">
        <w:r w:rsidR="00F0468E">
          <w:rPr>
            <w:rFonts w:hint="eastAsia"/>
            <w:sz w:val="28"/>
            <w:szCs w:val="28"/>
          </w:rPr>
          <w:t>prioncipal</w:t>
        </w:r>
        <w:proofErr w:type="spellEnd"/>
        <w:r w:rsidR="00F0468E">
          <w:rPr>
            <w:rFonts w:hint="eastAsia"/>
            <w:sz w:val="28"/>
            <w:szCs w:val="28"/>
          </w:rPr>
          <w:t xml:space="preserve"> investigator</w:t>
        </w:r>
      </w:ins>
      <w:r w:rsidRPr="009B063D">
        <w:rPr>
          <w:sz w:val="28"/>
          <w:szCs w:val="28"/>
          <w:rPrChange w:id="3186" w:author="user" w:date="2014-05-25T12:30:00Z">
            <w:rPr/>
          </w:rPrChange>
        </w:rPr>
        <w:t xml:space="preserve"> of </w:t>
      </w:r>
      <w:del w:id="3187" w:author="user" w:date="2014-05-25T21:50:00Z">
        <w:r w:rsidRPr="009B063D" w:rsidDel="00F0468E">
          <w:rPr>
            <w:sz w:val="28"/>
            <w:szCs w:val="28"/>
            <w:rPrChange w:id="3188" w:author="user" w:date="2014-05-25T12:30:00Z">
              <w:rPr/>
            </w:rPrChange>
          </w:rPr>
          <w:delText xml:space="preserve">the </w:delText>
        </w:r>
      </w:del>
      <w:ins w:id="3189" w:author="user" w:date="2014-05-25T21:50:00Z">
        <w:r w:rsidR="00F0468E" w:rsidRPr="009B063D">
          <w:rPr>
            <w:sz w:val="28"/>
            <w:szCs w:val="28"/>
            <w:rPrChange w:id="3190" w:author="user" w:date="2014-05-25T12:30:00Z">
              <w:rPr/>
            </w:rPrChange>
          </w:rPr>
          <w:t>th</w:t>
        </w:r>
        <w:r w:rsidR="00F0468E">
          <w:rPr>
            <w:rFonts w:hint="eastAsia"/>
            <w:sz w:val="28"/>
            <w:szCs w:val="28"/>
          </w:rPr>
          <w:t>is</w:t>
        </w:r>
        <w:r w:rsidR="00F0468E" w:rsidRPr="009B063D">
          <w:rPr>
            <w:sz w:val="28"/>
            <w:szCs w:val="28"/>
            <w:rPrChange w:id="3191" w:author="user" w:date="2014-05-25T12:30:00Z">
              <w:rPr/>
            </w:rPrChange>
          </w:rPr>
          <w:t xml:space="preserve"> </w:t>
        </w:r>
      </w:ins>
      <w:r w:rsidRPr="009B063D">
        <w:rPr>
          <w:sz w:val="28"/>
          <w:szCs w:val="28"/>
          <w:rPrChange w:id="3192" w:author="user" w:date="2014-05-25T12:30:00Z">
            <w:rPr/>
          </w:rPrChange>
        </w:rPr>
        <w:t xml:space="preserve">project, also won the 2008 </w:t>
      </w:r>
      <w:proofErr w:type="spellStart"/>
      <w:r w:rsidRPr="009B063D">
        <w:rPr>
          <w:sz w:val="28"/>
          <w:szCs w:val="28"/>
          <w:rPrChange w:id="3193" w:author="user" w:date="2014-05-25T12:30:00Z">
            <w:rPr/>
          </w:rPrChange>
        </w:rPr>
        <w:t>RenCon</w:t>
      </w:r>
      <w:proofErr w:type="spellEnd"/>
      <w:r w:rsidRPr="009B063D">
        <w:rPr>
          <w:sz w:val="28"/>
          <w:szCs w:val="28"/>
          <w:rPrChange w:id="3194" w:author="user" w:date="2014-05-25T12:30:00Z">
            <w:rPr/>
          </w:rPrChange>
        </w:rPr>
        <w:t xml:space="preserve"> contest with a system based on this corpus called YQX \</w:t>
      </w:r>
      <w:proofErr w:type="gramStart"/>
      <w:r w:rsidRPr="009B063D">
        <w:rPr>
          <w:sz w:val="28"/>
          <w:szCs w:val="28"/>
          <w:rPrChange w:id="3195" w:author="user" w:date="2014-05-25T12:30:00Z">
            <w:rPr/>
          </w:rPrChange>
        </w:rPr>
        <w:t>cite{</w:t>
      </w:r>
      <w:proofErr w:type="spellStart"/>
      <w:proofErr w:type="gramEnd"/>
      <w:r w:rsidRPr="009B063D">
        <w:rPr>
          <w:sz w:val="28"/>
          <w:szCs w:val="28"/>
          <w:rPrChange w:id="3196" w:author="user" w:date="2014-05-25T12:30:00Z">
            <w:rPr/>
          </w:rPrChange>
        </w:rPr>
        <w:t>yqx</w:t>
      </w:r>
      <w:proofErr w:type="spellEnd"/>
      <w:r w:rsidRPr="009B063D">
        <w:rPr>
          <w:sz w:val="28"/>
          <w:szCs w:val="28"/>
          <w:rPrChange w:id="3197" w:author="user" w:date="2014-05-25T12:30:00Z">
            <w:rPr/>
          </w:rPrChange>
        </w:rPr>
        <w:t>}. However, the corpus is not open</w:t>
      </w:r>
      <w:del w:id="3198" w:author="user" w:date="2014-05-25T21:51:00Z">
        <w:r w:rsidRPr="009B063D" w:rsidDel="00F0468E">
          <w:rPr>
            <w:sz w:val="28"/>
            <w:szCs w:val="28"/>
            <w:rPrChange w:id="3199" w:author="user" w:date="2014-05-25T12:30:00Z">
              <w:rPr/>
            </w:rPrChange>
          </w:rPr>
          <w:delText>ed up</w:delText>
        </w:r>
      </w:del>
      <w:r w:rsidRPr="009B063D">
        <w:rPr>
          <w:sz w:val="28"/>
          <w:szCs w:val="28"/>
          <w:rPrChange w:id="3200" w:author="user" w:date="2014-05-25T12:30:00Z">
            <w:rPr/>
          </w:rPrChange>
        </w:rPr>
        <w:t xml:space="preserve"> to the public. </w:t>
      </w:r>
    </w:p>
    <w:p w:rsidR="00640F9D" w:rsidRPr="009B063D" w:rsidRDefault="00640F9D" w:rsidP="00640F9D">
      <w:pPr>
        <w:pStyle w:val="PreformattedText"/>
        <w:rPr>
          <w:sz w:val="28"/>
          <w:szCs w:val="28"/>
          <w:rPrChange w:id="3201" w:author="user" w:date="2014-05-25T12:30:00Z">
            <w:rPr/>
          </w:rPrChange>
        </w:rPr>
      </w:pPr>
    </w:p>
    <w:p w:rsidR="00640F9D" w:rsidRPr="009B063D" w:rsidRDefault="00640F9D" w:rsidP="00640F9D">
      <w:pPr>
        <w:pStyle w:val="PreformattedText"/>
        <w:rPr>
          <w:sz w:val="28"/>
          <w:szCs w:val="28"/>
          <w:rPrChange w:id="3202" w:author="user" w:date="2014-05-25T12:30:00Z">
            <w:rPr/>
          </w:rPrChange>
        </w:rPr>
      </w:pPr>
      <w:r w:rsidRPr="009B063D">
        <w:rPr>
          <w:sz w:val="28"/>
          <w:szCs w:val="28"/>
          <w:rPrChange w:id="3203" w:author="user" w:date="2014-05-25T12:30:00Z">
            <w:rPr/>
          </w:rPrChange>
        </w:rPr>
        <w:t xml:space="preserve">Since both corpora are not available, we need to implement our </w:t>
      </w:r>
      <w:del w:id="3204" w:author="user" w:date="2014-05-25T21:51:00Z">
        <w:r w:rsidRPr="009B063D" w:rsidDel="00F0468E">
          <w:rPr>
            <w:sz w:val="28"/>
            <w:szCs w:val="28"/>
            <w:rPrChange w:id="3205" w:author="user" w:date="2014-05-25T12:30:00Z">
              <w:rPr/>
            </w:rPrChange>
          </w:rPr>
          <w:delText xml:space="preserve">own . </w:delText>
        </w:r>
      </w:del>
      <w:ins w:id="3206" w:author="user" w:date="2014-05-25T21:51:00Z">
        <w:r w:rsidR="00F0468E" w:rsidRPr="00F0468E">
          <w:rPr>
            <w:sz w:val="28"/>
            <w:szCs w:val="28"/>
          </w:rPr>
          <w:t xml:space="preserve">own. </w:t>
        </w:r>
      </w:ins>
      <w:r w:rsidRPr="009B063D">
        <w:rPr>
          <w:sz w:val="28"/>
          <w:szCs w:val="28"/>
          <w:rPrChange w:id="3207" w:author="user" w:date="2014-05-25T12:30:00Z">
            <w:rPr/>
          </w:rPrChange>
        </w:rPr>
        <w:t>We will start by defining the specification.</w:t>
      </w:r>
    </w:p>
    <w:p w:rsidR="00640F9D" w:rsidRPr="009B063D" w:rsidRDefault="00640F9D" w:rsidP="00640F9D">
      <w:pPr>
        <w:pStyle w:val="PreformattedText"/>
        <w:rPr>
          <w:sz w:val="28"/>
          <w:szCs w:val="28"/>
          <w:rPrChange w:id="3208" w:author="user" w:date="2014-05-25T12:30:00Z">
            <w:rPr/>
          </w:rPrChange>
        </w:rPr>
      </w:pPr>
    </w:p>
    <w:p w:rsidR="00640F9D" w:rsidRPr="009B063D" w:rsidRDefault="00640F9D" w:rsidP="00640F9D">
      <w:pPr>
        <w:pStyle w:val="PreformattedText"/>
        <w:rPr>
          <w:sz w:val="28"/>
          <w:szCs w:val="28"/>
          <w:rPrChange w:id="3209" w:author="user" w:date="2014-05-25T12:30:00Z">
            <w:rPr/>
          </w:rPrChange>
        </w:rPr>
      </w:pPr>
      <w:r w:rsidRPr="009B063D">
        <w:rPr>
          <w:sz w:val="28"/>
          <w:szCs w:val="28"/>
          <w:rPrChange w:id="3210" w:author="user" w:date="2014-05-25T12:30:00Z">
            <w:rPr/>
          </w:rPrChange>
        </w:rPr>
        <w:t>\section{Corpus Specification}</w:t>
      </w:r>
    </w:p>
    <w:p w:rsidR="00640F9D" w:rsidRPr="009B063D" w:rsidRDefault="00640F9D" w:rsidP="00640F9D">
      <w:pPr>
        <w:pStyle w:val="PreformattedText"/>
        <w:rPr>
          <w:sz w:val="28"/>
          <w:szCs w:val="28"/>
          <w:rPrChange w:id="3211" w:author="user" w:date="2014-05-25T12:30:00Z">
            <w:rPr/>
          </w:rPrChange>
        </w:rPr>
      </w:pPr>
    </w:p>
    <w:p w:rsidR="00640F9D" w:rsidRPr="009B063D" w:rsidRDefault="00640F9D" w:rsidP="00640F9D">
      <w:pPr>
        <w:pStyle w:val="PreformattedText"/>
        <w:rPr>
          <w:sz w:val="28"/>
          <w:szCs w:val="28"/>
          <w:rPrChange w:id="3212" w:author="user" w:date="2014-05-25T12:30:00Z">
            <w:rPr/>
          </w:rPrChange>
        </w:rPr>
      </w:pPr>
      <w:r w:rsidRPr="009B063D">
        <w:rPr>
          <w:sz w:val="28"/>
          <w:szCs w:val="28"/>
          <w:rPrChange w:id="3213" w:author="user" w:date="2014-05-25T12:30:00Z">
            <w:rPr/>
          </w:rPrChange>
        </w:rPr>
        <w:t>The corpus we need must fulfill the following criteria</w:t>
      </w:r>
      <w:del w:id="3214" w:author="user" w:date="2014-05-25T21:51:00Z">
        <w:r w:rsidRPr="009B063D" w:rsidDel="00F0468E">
          <w:rPr>
            <w:sz w:val="28"/>
            <w:szCs w:val="28"/>
            <w:rPrChange w:id="3215" w:author="user" w:date="2014-05-25T12:30:00Z">
              <w:rPr/>
            </w:rPrChange>
          </w:rPr>
          <w:delText>s</w:delText>
        </w:r>
      </w:del>
      <w:r w:rsidRPr="009B063D">
        <w:rPr>
          <w:sz w:val="28"/>
          <w:szCs w:val="28"/>
          <w:rPrChange w:id="3216" w:author="user" w:date="2014-05-25T12:30:00Z">
            <w:rPr/>
          </w:rPrChange>
        </w:rPr>
        <w:t>:</w:t>
      </w:r>
    </w:p>
    <w:p w:rsidR="00640F9D" w:rsidRPr="009B063D" w:rsidRDefault="00640F9D" w:rsidP="00640F9D">
      <w:pPr>
        <w:pStyle w:val="PreformattedText"/>
        <w:rPr>
          <w:sz w:val="28"/>
          <w:szCs w:val="28"/>
          <w:rPrChange w:id="3217" w:author="user" w:date="2014-05-25T12:30:00Z">
            <w:rPr/>
          </w:rPrChange>
        </w:rPr>
      </w:pPr>
      <w:r w:rsidRPr="009B063D">
        <w:rPr>
          <w:sz w:val="28"/>
          <w:szCs w:val="28"/>
          <w:rPrChange w:id="3218" w:author="user" w:date="2014-05-25T12:30:00Z">
            <w:rPr/>
          </w:rPrChange>
        </w:rPr>
        <w:t>\begin{enumerate}</w:t>
      </w:r>
    </w:p>
    <w:p w:rsidR="00640F9D" w:rsidRPr="009B063D" w:rsidRDefault="00640F9D" w:rsidP="00640F9D">
      <w:pPr>
        <w:pStyle w:val="PreformattedText"/>
        <w:rPr>
          <w:sz w:val="28"/>
          <w:szCs w:val="28"/>
          <w:rPrChange w:id="3219" w:author="user" w:date="2014-05-25T12:30:00Z">
            <w:rPr/>
          </w:rPrChange>
        </w:rPr>
      </w:pPr>
      <w:r w:rsidRPr="009B063D">
        <w:rPr>
          <w:sz w:val="28"/>
          <w:szCs w:val="28"/>
          <w:rPrChange w:id="3220" w:author="user" w:date="2014-05-25T12:30:00Z">
            <w:rPr/>
          </w:rPrChange>
        </w:rPr>
        <w:t xml:space="preserve">   \item </w:t>
      </w:r>
      <w:proofErr w:type="gramStart"/>
      <w:r w:rsidRPr="009B063D">
        <w:rPr>
          <w:sz w:val="28"/>
          <w:szCs w:val="28"/>
          <w:rPrChange w:id="3221" w:author="user" w:date="2014-05-25T12:30:00Z">
            <w:rPr/>
          </w:rPrChange>
        </w:rPr>
        <w:t>All</w:t>
      </w:r>
      <w:proofErr w:type="gramEnd"/>
      <w:r w:rsidRPr="009B063D">
        <w:rPr>
          <w:sz w:val="28"/>
          <w:szCs w:val="28"/>
          <w:rPrChange w:id="3222" w:author="user" w:date="2014-05-25T12:30:00Z">
            <w:rPr/>
          </w:rPrChange>
        </w:rPr>
        <w:t xml:space="preserve"> the samples are monophonic, containing only a single melody without chords.</w:t>
      </w:r>
    </w:p>
    <w:p w:rsidR="00640F9D" w:rsidRPr="009B063D" w:rsidRDefault="00640F9D" w:rsidP="00640F9D">
      <w:pPr>
        <w:pStyle w:val="PreformattedText"/>
        <w:rPr>
          <w:sz w:val="28"/>
          <w:szCs w:val="28"/>
          <w:rPrChange w:id="3223" w:author="user" w:date="2014-05-25T12:30:00Z">
            <w:rPr/>
          </w:rPrChange>
        </w:rPr>
      </w:pPr>
      <w:r w:rsidRPr="009B063D">
        <w:rPr>
          <w:sz w:val="28"/>
          <w:szCs w:val="28"/>
          <w:rPrChange w:id="3224" w:author="user" w:date="2014-05-25T12:30:00Z">
            <w:rPr/>
          </w:rPrChange>
        </w:rPr>
        <w:t xml:space="preserve">   \item No human error, such as insertion, deletion, or wrong pitch exist</w:t>
      </w:r>
      <w:ins w:id="3225" w:author="user" w:date="2014-05-25T21:53:00Z">
        <w:r w:rsidR="00F0468E">
          <w:rPr>
            <w:rFonts w:hint="eastAsia"/>
            <w:sz w:val="28"/>
            <w:szCs w:val="28"/>
          </w:rPr>
          <w:t>s</w:t>
        </w:r>
      </w:ins>
      <w:r w:rsidRPr="009B063D">
        <w:rPr>
          <w:sz w:val="28"/>
          <w:szCs w:val="28"/>
          <w:rPrChange w:id="3226" w:author="user" w:date="2014-05-25T12:30:00Z">
            <w:rPr/>
          </w:rPrChange>
        </w:rPr>
        <w:t xml:space="preserve"> in the </w:t>
      </w:r>
      <w:proofErr w:type="spellStart"/>
      <w:r w:rsidRPr="009B063D">
        <w:rPr>
          <w:sz w:val="28"/>
          <w:szCs w:val="28"/>
          <w:rPrChange w:id="3227" w:author="user" w:date="2014-05-25T12:30:00Z">
            <w:rPr/>
          </w:rPrChange>
        </w:rPr>
        <w:t>recording</w:t>
      </w:r>
      <w:del w:id="3228" w:author="user" w:date="2014-05-25T21:55:00Z">
        <w:r w:rsidRPr="009B063D" w:rsidDel="00F0468E">
          <w:rPr>
            <w:sz w:val="28"/>
            <w:szCs w:val="28"/>
            <w:rPrChange w:id="3229" w:author="user" w:date="2014-05-25T12:30:00Z">
              <w:rPr/>
            </w:rPrChange>
          </w:rPr>
          <w:delText xml:space="preserve">; </w:delText>
        </w:r>
      </w:del>
      <w:ins w:id="3230" w:author="user" w:date="2014-05-25T21:55:00Z">
        <w:r w:rsidR="00F0468E">
          <w:rPr>
            <w:rFonts w:hint="eastAsia"/>
            <w:sz w:val="28"/>
            <w:szCs w:val="28"/>
          </w:rPr>
          <w:t>so</w:t>
        </w:r>
        <w:proofErr w:type="spellEnd"/>
        <w:r w:rsidR="00F0468E">
          <w:rPr>
            <w:rFonts w:hint="eastAsia"/>
            <w:sz w:val="28"/>
            <w:szCs w:val="28"/>
          </w:rPr>
          <w:t xml:space="preserve"> that </w:t>
        </w:r>
      </w:ins>
      <w:r w:rsidRPr="009B063D">
        <w:rPr>
          <w:sz w:val="28"/>
          <w:szCs w:val="28"/>
          <w:rPrChange w:id="3231" w:author="user" w:date="2014-05-25T12:30:00Z">
            <w:rPr/>
          </w:rPrChange>
        </w:rPr>
        <w:t>the score and recording are matched note-to-note.</w:t>
      </w:r>
    </w:p>
    <w:p w:rsidR="00640F9D" w:rsidRPr="009B063D" w:rsidRDefault="00640F9D" w:rsidP="00640F9D">
      <w:pPr>
        <w:pStyle w:val="PreformattedText"/>
        <w:rPr>
          <w:sz w:val="28"/>
          <w:szCs w:val="28"/>
          <w:rPrChange w:id="3232" w:author="user" w:date="2014-05-25T12:30:00Z">
            <w:rPr/>
          </w:rPrChange>
        </w:rPr>
      </w:pPr>
      <w:r w:rsidRPr="009B063D">
        <w:rPr>
          <w:sz w:val="28"/>
          <w:szCs w:val="28"/>
          <w:rPrChange w:id="3233" w:author="user" w:date="2014-05-25T12:30:00Z">
            <w:rPr/>
          </w:rPrChange>
        </w:rPr>
        <w:lastRenderedPageBreak/>
        <w:t xml:space="preserve">   \item Phrasing is annotated by human. </w:t>
      </w:r>
    </w:p>
    <w:p w:rsidR="00640F9D" w:rsidRPr="009B063D" w:rsidRDefault="00640F9D" w:rsidP="00640F9D">
      <w:pPr>
        <w:pStyle w:val="PreformattedText"/>
        <w:rPr>
          <w:sz w:val="28"/>
          <w:szCs w:val="28"/>
          <w:rPrChange w:id="3234" w:author="user" w:date="2014-05-25T12:30:00Z">
            <w:rPr/>
          </w:rPrChange>
        </w:rPr>
      </w:pPr>
      <w:r w:rsidRPr="009B063D">
        <w:rPr>
          <w:sz w:val="28"/>
          <w:szCs w:val="28"/>
          <w:rPrChange w:id="3235" w:author="user" w:date="2014-05-25T12:30:00Z">
            <w:rPr/>
          </w:rPrChange>
        </w:rPr>
        <w:t xml:space="preserve">   \item </w:t>
      </w:r>
      <w:proofErr w:type="gramStart"/>
      <w:r w:rsidRPr="009B063D">
        <w:rPr>
          <w:sz w:val="28"/>
          <w:szCs w:val="28"/>
          <w:rPrChange w:id="3236" w:author="user" w:date="2014-05-25T12:30:00Z">
            <w:rPr/>
          </w:rPrChange>
        </w:rPr>
        <w:t>The</w:t>
      </w:r>
      <w:proofErr w:type="gramEnd"/>
      <w:r w:rsidRPr="009B063D">
        <w:rPr>
          <w:sz w:val="28"/>
          <w:szCs w:val="28"/>
          <w:rPrChange w:id="3237" w:author="user" w:date="2014-05-25T12:30:00Z">
            <w:rPr/>
          </w:rPrChange>
        </w:rPr>
        <w:t xml:space="preserve"> scores, recordings and phrasing data are in machine-readable format.</w:t>
      </w:r>
    </w:p>
    <w:p w:rsidR="00640F9D" w:rsidRPr="009B063D" w:rsidRDefault="00640F9D" w:rsidP="00640F9D">
      <w:pPr>
        <w:pStyle w:val="PreformattedText"/>
        <w:rPr>
          <w:sz w:val="28"/>
          <w:szCs w:val="28"/>
          <w:rPrChange w:id="3238" w:author="user" w:date="2014-05-25T12:30:00Z">
            <w:rPr/>
          </w:rPrChange>
        </w:rPr>
      </w:pPr>
    </w:p>
    <w:p w:rsidR="00640F9D" w:rsidRPr="009B063D" w:rsidRDefault="00640F9D" w:rsidP="00640F9D">
      <w:pPr>
        <w:pStyle w:val="PreformattedText"/>
        <w:rPr>
          <w:sz w:val="28"/>
          <w:szCs w:val="28"/>
          <w:rPrChange w:id="3239" w:author="user" w:date="2014-05-25T12:30:00Z">
            <w:rPr/>
          </w:rPrChange>
        </w:rPr>
      </w:pPr>
      <w:r w:rsidRPr="009B063D">
        <w:rPr>
          <w:sz w:val="28"/>
          <w:szCs w:val="28"/>
          <w:rPrChange w:id="3240" w:author="user" w:date="2014-05-25T12:30:00Z">
            <w:rPr/>
          </w:rPrChange>
        </w:rPr>
        <w:t xml:space="preserve">   %\item </w:t>
      </w:r>
      <w:proofErr w:type="gramStart"/>
      <w:r w:rsidRPr="009B063D">
        <w:rPr>
          <w:sz w:val="28"/>
          <w:szCs w:val="28"/>
          <w:rPrChange w:id="3241" w:author="user" w:date="2014-05-25T12:30:00Z">
            <w:rPr/>
          </w:rPrChange>
        </w:rPr>
        <w:t>The</w:t>
      </w:r>
      <w:proofErr w:type="gramEnd"/>
      <w:r w:rsidRPr="009B063D">
        <w:rPr>
          <w:sz w:val="28"/>
          <w:szCs w:val="28"/>
          <w:rPrChange w:id="3242" w:author="user" w:date="2014-05-25T12:30:00Z">
            <w:rPr/>
          </w:rPrChange>
        </w:rPr>
        <w:t xml:space="preserve"> tempo label in MIDI recordings are the tempo by which the musician played. </w:t>
      </w:r>
    </w:p>
    <w:p w:rsidR="00640F9D" w:rsidRPr="009B063D" w:rsidRDefault="00640F9D" w:rsidP="00640F9D">
      <w:pPr>
        <w:pStyle w:val="PreformattedText"/>
        <w:rPr>
          <w:sz w:val="28"/>
          <w:szCs w:val="28"/>
          <w:rPrChange w:id="3243" w:author="user" w:date="2014-05-25T12:30:00Z">
            <w:rPr/>
          </w:rPrChange>
        </w:rPr>
      </w:pPr>
      <w:r w:rsidRPr="009B063D">
        <w:rPr>
          <w:sz w:val="28"/>
          <w:szCs w:val="28"/>
          <w:rPrChange w:id="3244" w:author="user" w:date="2014-05-25T12:30:00Z">
            <w:rPr/>
          </w:rPrChange>
        </w:rPr>
        <w:t>\end{enumerate}</w:t>
      </w:r>
    </w:p>
    <w:p w:rsidR="00640F9D" w:rsidRPr="009B063D" w:rsidRDefault="00640F9D" w:rsidP="00640F9D">
      <w:pPr>
        <w:pStyle w:val="PreformattedText"/>
        <w:rPr>
          <w:sz w:val="28"/>
          <w:szCs w:val="28"/>
          <w:rPrChange w:id="3245" w:author="user" w:date="2014-05-25T12:30:00Z">
            <w:rPr/>
          </w:rPrChange>
        </w:rPr>
      </w:pPr>
    </w:p>
    <w:p w:rsidR="00640F9D" w:rsidRPr="009B063D" w:rsidRDefault="00640F9D" w:rsidP="00640F9D">
      <w:pPr>
        <w:pStyle w:val="PreformattedText"/>
        <w:rPr>
          <w:sz w:val="28"/>
          <w:szCs w:val="28"/>
          <w:rPrChange w:id="3246" w:author="user" w:date="2014-05-25T12:30:00Z">
            <w:rPr/>
          </w:rPrChange>
        </w:rPr>
      </w:pPr>
      <w:r w:rsidRPr="009B063D">
        <w:rPr>
          <w:sz w:val="28"/>
          <w:szCs w:val="28"/>
          <w:rPrChange w:id="3247" w:author="user" w:date="2014-05-25T12:30:00Z">
            <w:rPr/>
          </w:rPrChange>
        </w:rPr>
        <w:t xml:space="preserve">Some potentially useful information </w:t>
      </w:r>
      <w:proofErr w:type="gramStart"/>
      <w:r w:rsidRPr="009B063D">
        <w:rPr>
          <w:sz w:val="28"/>
          <w:szCs w:val="28"/>
          <w:rPrChange w:id="3248" w:author="user" w:date="2014-05-25T12:30:00Z">
            <w:rPr/>
          </w:rPrChange>
        </w:rPr>
        <w:t>are</w:t>
      </w:r>
      <w:proofErr w:type="gramEnd"/>
      <w:r w:rsidRPr="009B063D">
        <w:rPr>
          <w:sz w:val="28"/>
          <w:szCs w:val="28"/>
          <w:rPrChange w:id="3249" w:author="user" w:date="2014-05-25T12:30:00Z">
            <w:rPr/>
          </w:rPrChange>
        </w:rPr>
        <w:t xml:space="preserve"> not included because they are less relevant to our goal. Examples are:</w:t>
      </w:r>
    </w:p>
    <w:p w:rsidR="00640F9D" w:rsidRPr="009B063D" w:rsidRDefault="00640F9D" w:rsidP="00640F9D">
      <w:pPr>
        <w:pStyle w:val="PreformattedText"/>
        <w:rPr>
          <w:sz w:val="28"/>
          <w:szCs w:val="28"/>
          <w:rPrChange w:id="3250" w:author="user" w:date="2014-05-25T12:30:00Z">
            <w:rPr/>
          </w:rPrChange>
        </w:rPr>
      </w:pPr>
    </w:p>
    <w:p w:rsidR="00640F9D" w:rsidRPr="009B063D" w:rsidRDefault="00640F9D" w:rsidP="00640F9D">
      <w:pPr>
        <w:pStyle w:val="PreformattedText"/>
        <w:rPr>
          <w:sz w:val="28"/>
          <w:szCs w:val="28"/>
          <w:rPrChange w:id="3251" w:author="user" w:date="2014-05-25T12:30:00Z">
            <w:rPr/>
          </w:rPrChange>
        </w:rPr>
      </w:pPr>
      <w:r w:rsidRPr="009B063D">
        <w:rPr>
          <w:sz w:val="28"/>
          <w:szCs w:val="28"/>
          <w:rPrChange w:id="3252" w:author="user" w:date="2014-05-25T12:30:00Z">
            <w:rPr/>
          </w:rPrChange>
        </w:rPr>
        <w:t>\begin{enumerate}</w:t>
      </w:r>
    </w:p>
    <w:p w:rsidR="00640F9D" w:rsidRPr="009B063D" w:rsidRDefault="00640F9D" w:rsidP="00640F9D">
      <w:pPr>
        <w:pStyle w:val="PreformattedText"/>
        <w:rPr>
          <w:sz w:val="28"/>
          <w:szCs w:val="28"/>
          <w:rPrChange w:id="3253" w:author="user" w:date="2014-05-25T12:30:00Z">
            <w:rPr/>
          </w:rPrChange>
        </w:rPr>
      </w:pPr>
      <w:r w:rsidRPr="009B063D">
        <w:rPr>
          <w:sz w:val="28"/>
          <w:szCs w:val="28"/>
          <w:rPrChange w:id="3254" w:author="user" w:date="2014-05-25T12:30:00Z">
            <w:rPr/>
          </w:rPrChange>
        </w:rPr>
        <w:t xml:space="preserve">   \item Advanced structural analysis, such as GTTM (Generative Theory of Tonal Music)\</w:t>
      </w:r>
      <w:proofErr w:type="gramStart"/>
      <w:r w:rsidRPr="009B063D">
        <w:rPr>
          <w:sz w:val="28"/>
          <w:szCs w:val="28"/>
          <w:rPrChange w:id="3255" w:author="user" w:date="2014-05-25T12:30:00Z">
            <w:rPr/>
          </w:rPrChange>
        </w:rPr>
        <w:t>cite{</w:t>
      </w:r>
      <w:proofErr w:type="gramEnd"/>
      <w:r w:rsidRPr="009B063D">
        <w:rPr>
          <w:sz w:val="28"/>
          <w:szCs w:val="28"/>
          <w:rPrChange w:id="3256" w:author="user" w:date="2014-05-25T12:30:00Z">
            <w:rPr/>
          </w:rPrChange>
        </w:rPr>
        <w:t>GTTM}</w:t>
      </w:r>
    </w:p>
    <w:p w:rsidR="00640F9D" w:rsidRPr="009B063D" w:rsidRDefault="00640F9D" w:rsidP="00640F9D">
      <w:pPr>
        <w:pStyle w:val="PreformattedText"/>
        <w:rPr>
          <w:sz w:val="28"/>
          <w:szCs w:val="28"/>
          <w:rPrChange w:id="3257" w:author="user" w:date="2014-05-25T12:30:00Z">
            <w:rPr/>
          </w:rPrChange>
        </w:rPr>
      </w:pPr>
      <w:r w:rsidRPr="009B063D">
        <w:rPr>
          <w:sz w:val="28"/>
          <w:szCs w:val="28"/>
          <w:rPrChange w:id="3258" w:author="user" w:date="2014-05-25T12:30:00Z">
            <w:rPr/>
          </w:rPrChange>
        </w:rPr>
        <w:t xml:space="preserve">   \item Harmonic analysis</w:t>
      </w:r>
    </w:p>
    <w:p w:rsidR="00640F9D" w:rsidRPr="009B063D" w:rsidRDefault="00640F9D" w:rsidP="00640F9D">
      <w:pPr>
        <w:pStyle w:val="PreformattedText"/>
        <w:rPr>
          <w:sz w:val="28"/>
          <w:szCs w:val="28"/>
          <w:rPrChange w:id="3259" w:author="user" w:date="2014-05-25T12:30:00Z">
            <w:rPr/>
          </w:rPrChange>
        </w:rPr>
      </w:pPr>
      <w:r w:rsidRPr="009B063D">
        <w:rPr>
          <w:sz w:val="28"/>
          <w:szCs w:val="28"/>
          <w:rPrChange w:id="3260" w:author="user" w:date="2014-05-25T12:30:00Z">
            <w:rPr/>
          </w:rPrChange>
        </w:rPr>
        <w:t xml:space="preserve">   \item Piano paddle usage</w:t>
      </w:r>
    </w:p>
    <w:p w:rsidR="00640F9D" w:rsidRPr="009B063D" w:rsidRDefault="00640F9D" w:rsidP="00640F9D">
      <w:pPr>
        <w:pStyle w:val="PreformattedText"/>
        <w:rPr>
          <w:sz w:val="28"/>
          <w:szCs w:val="28"/>
          <w:rPrChange w:id="3261" w:author="user" w:date="2014-05-25T12:30:00Z">
            <w:rPr/>
          </w:rPrChange>
        </w:rPr>
      </w:pPr>
      <w:r w:rsidRPr="009B063D">
        <w:rPr>
          <w:sz w:val="28"/>
          <w:szCs w:val="28"/>
          <w:rPrChange w:id="3262" w:author="user" w:date="2014-05-25T12:30:00Z">
            <w:rPr/>
          </w:rPrChange>
        </w:rPr>
        <w:t xml:space="preserve">   \item Piano fingering</w:t>
      </w:r>
    </w:p>
    <w:p w:rsidR="00640F9D" w:rsidRPr="009B063D" w:rsidRDefault="00640F9D" w:rsidP="00640F9D">
      <w:pPr>
        <w:pStyle w:val="PreformattedText"/>
        <w:rPr>
          <w:sz w:val="28"/>
          <w:szCs w:val="28"/>
          <w:rPrChange w:id="3263" w:author="user" w:date="2014-05-25T12:30:00Z">
            <w:rPr/>
          </w:rPrChange>
        </w:rPr>
      </w:pPr>
      <w:r w:rsidRPr="009B063D">
        <w:rPr>
          <w:sz w:val="28"/>
          <w:szCs w:val="28"/>
          <w:rPrChange w:id="3264" w:author="user" w:date="2014-05-25T12:30:00Z">
            <w:rPr/>
          </w:rPrChange>
        </w:rPr>
        <w:t xml:space="preserve">   \item </w:t>
      </w:r>
      <w:proofErr w:type="gramStart"/>
      <w:r w:rsidRPr="009B063D">
        <w:rPr>
          <w:sz w:val="28"/>
          <w:szCs w:val="28"/>
          <w:rPrChange w:id="3265" w:author="user" w:date="2014-05-25T12:30:00Z">
            <w:rPr/>
          </w:rPrChange>
        </w:rPr>
        <w:t>Other</w:t>
      </w:r>
      <w:proofErr w:type="gramEnd"/>
      <w:r w:rsidRPr="009B063D">
        <w:rPr>
          <w:sz w:val="28"/>
          <w:szCs w:val="28"/>
          <w:rPrChange w:id="3266" w:author="user" w:date="2014-05-25T12:30:00Z">
            <w:rPr/>
          </w:rPrChange>
        </w:rPr>
        <w:t xml:space="preserve"> instrument specific techniques, such as violin pizzicato, tapping, or bow techniques.</w:t>
      </w:r>
    </w:p>
    <w:p w:rsidR="00640F9D" w:rsidRPr="009B063D" w:rsidRDefault="00640F9D" w:rsidP="00640F9D">
      <w:pPr>
        <w:pStyle w:val="PreformattedText"/>
        <w:rPr>
          <w:sz w:val="28"/>
          <w:szCs w:val="28"/>
          <w:rPrChange w:id="3267" w:author="user" w:date="2014-05-25T12:30:00Z">
            <w:rPr/>
          </w:rPrChange>
        </w:rPr>
      </w:pPr>
      <w:r w:rsidRPr="009B063D">
        <w:rPr>
          <w:sz w:val="28"/>
          <w:szCs w:val="28"/>
          <w:rPrChange w:id="3268" w:author="user" w:date="2014-05-25T12:30:00Z">
            <w:rPr/>
          </w:rPrChange>
        </w:rPr>
        <w:t xml:space="preserve">   %\item </w:t>
      </w:r>
      <w:proofErr w:type="gramStart"/>
      <w:r w:rsidRPr="009B063D">
        <w:rPr>
          <w:sz w:val="28"/>
          <w:szCs w:val="28"/>
          <w:rPrChange w:id="3269" w:author="user" w:date="2014-05-25T12:30:00Z">
            <w:rPr/>
          </w:rPrChange>
        </w:rPr>
        <w:t>Other</w:t>
      </w:r>
      <w:proofErr w:type="gramEnd"/>
      <w:r w:rsidRPr="009B063D">
        <w:rPr>
          <w:sz w:val="28"/>
          <w:szCs w:val="28"/>
          <w:rPrChange w:id="3270" w:author="user" w:date="2014-05-25T12:30:00Z">
            <w:rPr/>
          </w:rPrChange>
        </w:rPr>
        <w:t xml:space="preserve"> </w:t>
      </w:r>
      <w:proofErr w:type="spellStart"/>
      <w:r w:rsidRPr="009B063D">
        <w:rPr>
          <w:sz w:val="28"/>
          <w:szCs w:val="28"/>
          <w:rPrChange w:id="3271" w:author="user" w:date="2014-05-25T12:30:00Z">
            <w:rPr/>
          </w:rPrChange>
        </w:rPr>
        <w:t>instrument</w:t>
      </w:r>
      <w:del w:id="3272" w:author="user" w:date="2014-05-25T21:57:00Z">
        <w:r w:rsidRPr="009B063D" w:rsidDel="00EB5F0E">
          <w:rPr>
            <w:sz w:val="28"/>
            <w:szCs w:val="28"/>
            <w:rPrChange w:id="3273" w:author="user" w:date="2014-05-25T12:30:00Z">
              <w:rPr/>
            </w:rPrChange>
          </w:rPr>
          <w:delText xml:space="preserve"> </w:delText>
        </w:r>
      </w:del>
      <w:r w:rsidRPr="009B063D">
        <w:rPr>
          <w:sz w:val="28"/>
          <w:szCs w:val="28"/>
          <w:rPrChange w:id="3274" w:author="user" w:date="2014-05-25T12:30:00Z">
            <w:rPr/>
          </w:rPrChange>
        </w:rPr>
        <w:t>specific</w:t>
      </w:r>
      <w:proofErr w:type="spellEnd"/>
      <w:r w:rsidRPr="009B063D">
        <w:rPr>
          <w:sz w:val="28"/>
          <w:szCs w:val="28"/>
          <w:rPrChange w:id="3275" w:author="user" w:date="2014-05-25T12:30:00Z">
            <w:rPr/>
          </w:rPrChange>
        </w:rPr>
        <w:t xml:space="preserve"> instructions, such as piano fingering, violin bow techniques etc.</w:t>
      </w:r>
    </w:p>
    <w:p w:rsidR="00640F9D" w:rsidRPr="009B063D" w:rsidRDefault="00640F9D" w:rsidP="00640F9D">
      <w:pPr>
        <w:pStyle w:val="PreformattedText"/>
        <w:rPr>
          <w:sz w:val="28"/>
          <w:szCs w:val="28"/>
          <w:rPrChange w:id="3276" w:author="user" w:date="2014-05-25T12:30:00Z">
            <w:rPr/>
          </w:rPrChange>
        </w:rPr>
      </w:pPr>
      <w:r w:rsidRPr="009B063D">
        <w:rPr>
          <w:sz w:val="28"/>
          <w:szCs w:val="28"/>
          <w:rPrChange w:id="3277" w:author="user" w:date="2014-05-25T12:30:00Z">
            <w:rPr/>
          </w:rPrChange>
        </w:rPr>
        <w:t>\end{enumerate}</w:t>
      </w:r>
    </w:p>
    <w:p w:rsidR="00640F9D" w:rsidRPr="009B063D" w:rsidRDefault="00640F9D" w:rsidP="00640F9D">
      <w:pPr>
        <w:pStyle w:val="PreformattedText"/>
        <w:rPr>
          <w:sz w:val="28"/>
          <w:szCs w:val="28"/>
          <w:rPrChange w:id="3278" w:author="user" w:date="2014-05-25T12:30:00Z">
            <w:rPr/>
          </w:rPrChange>
        </w:rPr>
      </w:pPr>
    </w:p>
    <w:p w:rsidR="00640F9D" w:rsidRPr="009B063D" w:rsidRDefault="00640F9D" w:rsidP="00640F9D">
      <w:pPr>
        <w:pStyle w:val="PreformattedText"/>
        <w:rPr>
          <w:sz w:val="28"/>
          <w:szCs w:val="28"/>
          <w:rPrChange w:id="3279" w:author="user" w:date="2014-05-25T12:30:00Z">
            <w:rPr/>
          </w:rPrChange>
        </w:rPr>
      </w:pPr>
      <w:r w:rsidRPr="009B063D">
        <w:rPr>
          <w:sz w:val="28"/>
          <w:szCs w:val="28"/>
          <w:rPrChange w:id="3280" w:author="user" w:date="2014-05-25T12:30:00Z">
            <w:rPr/>
          </w:rPrChange>
        </w:rPr>
        <w:t xml:space="preserve">We choose </w:t>
      </w:r>
      <w:proofErr w:type="spellStart"/>
      <w:r w:rsidRPr="009B063D">
        <w:rPr>
          <w:sz w:val="28"/>
          <w:szCs w:val="28"/>
          <w:rPrChange w:id="3281" w:author="user" w:date="2014-05-25T12:30:00Z">
            <w:rPr/>
          </w:rPrChange>
        </w:rPr>
        <w:t>Clementi's</w:t>
      </w:r>
      <w:proofErr w:type="spellEnd"/>
      <w:r w:rsidRPr="009B063D">
        <w:rPr>
          <w:sz w:val="28"/>
          <w:szCs w:val="28"/>
          <w:rPrChange w:id="3282" w:author="user" w:date="2014-05-25T12:30:00Z">
            <w:rPr/>
          </w:rPrChange>
        </w:rPr>
        <w:t xml:space="preserve"> </w:t>
      </w:r>
      <w:proofErr w:type="spellStart"/>
      <w:r w:rsidRPr="009B063D">
        <w:rPr>
          <w:sz w:val="28"/>
          <w:szCs w:val="28"/>
          <w:rPrChange w:id="3283" w:author="user" w:date="2014-05-25T12:30:00Z">
            <w:rPr/>
          </w:rPrChange>
        </w:rPr>
        <w:t>Sonatina</w:t>
      </w:r>
      <w:proofErr w:type="spellEnd"/>
      <w:r w:rsidRPr="009B063D">
        <w:rPr>
          <w:sz w:val="28"/>
          <w:szCs w:val="28"/>
          <w:rPrChange w:id="3284" w:author="user" w:date="2014-05-25T12:30:00Z">
            <w:rPr/>
          </w:rPrChange>
        </w:rPr>
        <w:t xml:space="preserve"> Op.36 for our corpus, because it is a must-learn repertoire for piano students, so it's easy to find performers with a wide range of skill level to record the corpus. These </w:t>
      </w:r>
      <w:proofErr w:type="spellStart"/>
      <w:r w:rsidRPr="009B063D">
        <w:rPr>
          <w:sz w:val="28"/>
          <w:szCs w:val="28"/>
          <w:rPrChange w:id="3285" w:author="user" w:date="2014-05-25T12:30:00Z">
            <w:rPr/>
          </w:rPrChange>
        </w:rPr>
        <w:t>sonatinas</w:t>
      </w:r>
      <w:proofErr w:type="spellEnd"/>
      <w:r w:rsidRPr="009B063D">
        <w:rPr>
          <w:sz w:val="28"/>
          <w:szCs w:val="28"/>
          <w:rPrChange w:id="3286" w:author="user" w:date="2014-05-25T12:30:00Z">
            <w:rPr/>
          </w:rPrChange>
        </w:rPr>
        <w:t xml:space="preserve"> are </w:t>
      </w:r>
      <w:del w:id="3287" w:author="user" w:date="2014-05-25T22:00:00Z">
        <w:r w:rsidRPr="009B063D" w:rsidDel="00EB5F0E">
          <w:rPr>
            <w:sz w:val="28"/>
            <w:szCs w:val="28"/>
            <w:rPrChange w:id="3288" w:author="user" w:date="2014-05-25T12:30:00Z">
              <w:rPr/>
            </w:rPrChange>
          </w:rPr>
          <w:delText xml:space="preserve">in </w:delText>
        </w:r>
      </w:del>
      <w:r w:rsidRPr="009B063D">
        <w:rPr>
          <w:sz w:val="28"/>
          <w:szCs w:val="28"/>
          <w:rPrChange w:id="3289" w:author="user" w:date="2014-05-25T12:30:00Z">
            <w:rPr/>
          </w:rPrChange>
        </w:rPr>
        <w:t xml:space="preserve">classical </w:t>
      </w:r>
      <w:del w:id="3290" w:author="user" w:date="2014-05-25T22:00:00Z">
        <w:r w:rsidRPr="009B063D" w:rsidDel="00EB5F0E">
          <w:rPr>
            <w:sz w:val="28"/>
            <w:szCs w:val="28"/>
            <w:rPrChange w:id="3291" w:author="user" w:date="2014-05-25T12:30:00Z">
              <w:rPr/>
            </w:rPrChange>
          </w:rPr>
          <w:delText>style</w:delText>
        </w:r>
      </w:del>
      <w:ins w:id="3292" w:author="user" w:date="2014-05-25T22:00:00Z">
        <w:r w:rsidR="00EB5F0E">
          <w:rPr>
            <w:rFonts w:hint="eastAsia"/>
            <w:sz w:val="28"/>
            <w:szCs w:val="28"/>
          </w:rPr>
          <w:t>works</w:t>
        </w:r>
      </w:ins>
      <w:r w:rsidRPr="009B063D">
        <w:rPr>
          <w:sz w:val="28"/>
          <w:szCs w:val="28"/>
          <w:rPrChange w:id="3293" w:author="user" w:date="2014-05-25T12:30:00Z">
            <w:rPr/>
          </w:rPrChange>
        </w:rPr>
        <w:t xml:space="preserve">, so the learned model can easily be extended to other classical era works like Mozart and Haydn. There are six </w:t>
      </w:r>
      <w:proofErr w:type="spellStart"/>
      <w:r w:rsidRPr="009B063D">
        <w:rPr>
          <w:sz w:val="28"/>
          <w:szCs w:val="28"/>
          <w:rPrChange w:id="3294" w:author="user" w:date="2014-05-25T12:30:00Z">
            <w:rPr/>
          </w:rPrChange>
        </w:rPr>
        <w:t>sonatinas</w:t>
      </w:r>
      <w:proofErr w:type="spellEnd"/>
      <w:r w:rsidRPr="009B063D">
        <w:rPr>
          <w:sz w:val="28"/>
          <w:szCs w:val="28"/>
          <w:rPrChange w:id="3295" w:author="user" w:date="2014-05-25T12:30:00Z">
            <w:rPr/>
          </w:rPrChange>
        </w:rPr>
        <w:t xml:space="preserve"> included in Op.36, the first five have three movements each, and the last one has two movements. The titles and time signatures of all the pieces are listed in Table \ref{</w:t>
      </w:r>
      <w:proofErr w:type="spellStart"/>
      <w:r w:rsidRPr="009B063D">
        <w:rPr>
          <w:sz w:val="28"/>
          <w:szCs w:val="28"/>
          <w:rPrChange w:id="3296" w:author="user" w:date="2014-05-25T12:30:00Z">
            <w:rPr/>
          </w:rPrChange>
        </w:rPr>
        <w:t>tab:cleminfo</w:t>
      </w:r>
      <w:proofErr w:type="spellEnd"/>
      <w:r w:rsidRPr="009B063D">
        <w:rPr>
          <w:sz w:val="28"/>
          <w:szCs w:val="28"/>
          <w:rPrChange w:id="3297" w:author="user" w:date="2014-05-25T12:30:00Z">
            <w:rPr/>
          </w:rPrChange>
        </w:rPr>
        <w:t>}</w:t>
      </w:r>
    </w:p>
    <w:p w:rsidR="00640F9D" w:rsidRPr="009B063D" w:rsidRDefault="00640F9D" w:rsidP="00640F9D">
      <w:pPr>
        <w:pStyle w:val="PreformattedText"/>
        <w:rPr>
          <w:sz w:val="28"/>
          <w:szCs w:val="28"/>
          <w:rPrChange w:id="3298" w:author="user" w:date="2014-05-25T12:30:00Z">
            <w:rPr/>
          </w:rPrChange>
        </w:rPr>
      </w:pPr>
    </w:p>
    <w:p w:rsidR="00640F9D" w:rsidRPr="009B063D" w:rsidRDefault="00640F9D" w:rsidP="00640F9D">
      <w:pPr>
        <w:pStyle w:val="PreformattedText"/>
        <w:rPr>
          <w:sz w:val="28"/>
          <w:szCs w:val="28"/>
          <w:rPrChange w:id="3299" w:author="user" w:date="2014-05-25T12:30:00Z">
            <w:rPr/>
          </w:rPrChange>
        </w:rPr>
      </w:pPr>
    </w:p>
    <w:p w:rsidR="00640F9D" w:rsidRPr="009B063D" w:rsidRDefault="00640F9D" w:rsidP="00640F9D">
      <w:pPr>
        <w:pStyle w:val="PreformattedText"/>
        <w:rPr>
          <w:sz w:val="28"/>
          <w:szCs w:val="28"/>
          <w:rPrChange w:id="3300" w:author="user" w:date="2014-05-25T12:30:00Z">
            <w:rPr/>
          </w:rPrChange>
        </w:rPr>
      </w:pPr>
      <w:r w:rsidRPr="009B063D">
        <w:rPr>
          <w:sz w:val="28"/>
          <w:szCs w:val="28"/>
          <w:rPrChange w:id="3301" w:author="user" w:date="2014-05-25T12:30:00Z">
            <w:rPr/>
          </w:rPrChange>
        </w:rPr>
        <w:t>\begin{table}</w:t>
      </w:r>
    </w:p>
    <w:p w:rsidR="00640F9D" w:rsidRPr="009B063D" w:rsidRDefault="00640F9D" w:rsidP="00640F9D">
      <w:pPr>
        <w:pStyle w:val="PreformattedText"/>
        <w:rPr>
          <w:sz w:val="28"/>
          <w:szCs w:val="28"/>
          <w:rPrChange w:id="3302" w:author="user" w:date="2014-05-25T12:30:00Z">
            <w:rPr/>
          </w:rPrChange>
        </w:rPr>
      </w:pPr>
      <w:r w:rsidRPr="009B063D">
        <w:rPr>
          <w:sz w:val="28"/>
          <w:szCs w:val="28"/>
          <w:rPrChange w:id="3303" w:author="user" w:date="2014-05-25T12:30:00Z">
            <w:rPr/>
          </w:rPrChange>
        </w:rPr>
        <w:t xml:space="preserve">   \centering</w:t>
      </w:r>
    </w:p>
    <w:p w:rsidR="00640F9D" w:rsidRPr="009B063D" w:rsidRDefault="00640F9D" w:rsidP="00640F9D">
      <w:pPr>
        <w:pStyle w:val="PreformattedText"/>
        <w:rPr>
          <w:sz w:val="28"/>
          <w:szCs w:val="28"/>
          <w:rPrChange w:id="3304" w:author="user" w:date="2014-05-25T12:30:00Z">
            <w:rPr/>
          </w:rPrChange>
        </w:rPr>
      </w:pPr>
      <w:r w:rsidRPr="009B063D">
        <w:rPr>
          <w:sz w:val="28"/>
          <w:szCs w:val="28"/>
          <w:rPrChange w:id="3305" w:author="user" w:date="2014-05-25T12:30:00Z">
            <w:rPr/>
          </w:rPrChange>
        </w:rPr>
        <w:t xml:space="preserve">   \caption{</w:t>
      </w:r>
      <w:proofErr w:type="spellStart"/>
      <w:r w:rsidRPr="009B063D">
        <w:rPr>
          <w:sz w:val="28"/>
          <w:szCs w:val="28"/>
          <w:rPrChange w:id="3306" w:author="user" w:date="2014-05-25T12:30:00Z">
            <w:rPr/>
          </w:rPrChange>
        </w:rPr>
        <w:t>Clementi's</w:t>
      </w:r>
      <w:proofErr w:type="spellEnd"/>
      <w:r w:rsidRPr="009B063D">
        <w:rPr>
          <w:sz w:val="28"/>
          <w:szCs w:val="28"/>
          <w:rPrChange w:id="3307" w:author="user" w:date="2014-05-25T12:30:00Z">
            <w:rPr/>
          </w:rPrChange>
        </w:rPr>
        <w:t xml:space="preserve"> </w:t>
      </w:r>
      <w:proofErr w:type="spellStart"/>
      <w:r w:rsidRPr="009B063D">
        <w:rPr>
          <w:sz w:val="28"/>
          <w:szCs w:val="28"/>
          <w:rPrChange w:id="3308" w:author="user" w:date="2014-05-25T12:30:00Z">
            <w:rPr/>
          </w:rPrChange>
        </w:rPr>
        <w:t>Sonatinas</w:t>
      </w:r>
      <w:proofErr w:type="spellEnd"/>
      <w:r w:rsidRPr="009B063D">
        <w:rPr>
          <w:sz w:val="28"/>
          <w:szCs w:val="28"/>
          <w:rPrChange w:id="3309" w:author="user" w:date="2014-05-25T12:30:00Z">
            <w:rPr/>
          </w:rPrChange>
        </w:rPr>
        <w:t xml:space="preserve"> </w:t>
      </w:r>
      <w:proofErr w:type="gramStart"/>
      <w:r w:rsidRPr="009B063D">
        <w:rPr>
          <w:sz w:val="28"/>
          <w:szCs w:val="28"/>
          <w:rPrChange w:id="3310" w:author="user" w:date="2014-05-25T12:30:00Z">
            <w:rPr/>
          </w:rPrChange>
        </w:rPr>
        <w:t>Op.36 }</w:t>
      </w:r>
      <w:proofErr w:type="gramEnd"/>
    </w:p>
    <w:p w:rsidR="00640F9D" w:rsidRPr="009B063D" w:rsidRDefault="00640F9D" w:rsidP="00640F9D">
      <w:pPr>
        <w:pStyle w:val="PreformattedText"/>
        <w:rPr>
          <w:sz w:val="28"/>
          <w:szCs w:val="28"/>
          <w:rPrChange w:id="3311" w:author="user" w:date="2014-05-25T12:30:00Z">
            <w:rPr/>
          </w:rPrChange>
        </w:rPr>
      </w:pPr>
      <w:r w:rsidRPr="009B063D">
        <w:rPr>
          <w:sz w:val="28"/>
          <w:szCs w:val="28"/>
          <w:rPrChange w:id="3312" w:author="user" w:date="2014-05-25T12:30:00Z">
            <w:rPr/>
          </w:rPrChange>
        </w:rPr>
        <w:t xml:space="preserve">   \label{</w:t>
      </w:r>
      <w:proofErr w:type="spellStart"/>
      <w:r w:rsidRPr="009B063D">
        <w:rPr>
          <w:sz w:val="28"/>
          <w:szCs w:val="28"/>
          <w:rPrChange w:id="3313" w:author="user" w:date="2014-05-25T12:30:00Z">
            <w:rPr/>
          </w:rPrChange>
        </w:rPr>
        <w:t>tab:cleminfo</w:t>
      </w:r>
      <w:proofErr w:type="spellEnd"/>
      <w:r w:rsidRPr="009B063D">
        <w:rPr>
          <w:sz w:val="28"/>
          <w:szCs w:val="28"/>
          <w:rPrChange w:id="3314" w:author="user" w:date="2014-05-25T12:30:00Z">
            <w:rPr/>
          </w:rPrChange>
        </w:rPr>
        <w:t>}</w:t>
      </w:r>
    </w:p>
    <w:p w:rsidR="00640F9D" w:rsidRPr="009B063D" w:rsidRDefault="00640F9D" w:rsidP="00640F9D">
      <w:pPr>
        <w:pStyle w:val="PreformattedText"/>
        <w:rPr>
          <w:sz w:val="28"/>
          <w:szCs w:val="28"/>
          <w:rPrChange w:id="3315" w:author="user" w:date="2014-05-25T12:30:00Z">
            <w:rPr/>
          </w:rPrChange>
        </w:rPr>
      </w:pPr>
      <w:r w:rsidRPr="009B063D">
        <w:rPr>
          <w:sz w:val="28"/>
          <w:szCs w:val="28"/>
          <w:rPrChange w:id="3316" w:author="user" w:date="2014-05-25T12:30:00Z">
            <w:rPr/>
          </w:rPrChange>
        </w:rPr>
        <w:t xml:space="preserve">   \begin{tabular}{</w:t>
      </w:r>
      <w:proofErr w:type="spellStart"/>
      <w:r w:rsidRPr="009B063D">
        <w:rPr>
          <w:sz w:val="28"/>
          <w:szCs w:val="28"/>
          <w:rPrChange w:id="3317" w:author="user" w:date="2014-05-25T12:30:00Z">
            <w:rPr/>
          </w:rPrChange>
        </w:rPr>
        <w:t>lll</w:t>
      </w:r>
      <w:proofErr w:type="spellEnd"/>
      <w:r w:rsidRPr="009B063D">
        <w:rPr>
          <w:sz w:val="28"/>
          <w:szCs w:val="28"/>
          <w:rPrChange w:id="3318" w:author="user" w:date="2014-05-25T12:30:00Z">
            <w:rPr/>
          </w:rPrChange>
        </w:rPr>
        <w:t>}</w:t>
      </w:r>
    </w:p>
    <w:p w:rsidR="00640F9D" w:rsidRPr="009B063D" w:rsidRDefault="00640F9D" w:rsidP="00640F9D">
      <w:pPr>
        <w:pStyle w:val="PreformattedText"/>
        <w:rPr>
          <w:sz w:val="28"/>
          <w:szCs w:val="28"/>
          <w:rPrChange w:id="3319" w:author="user" w:date="2014-05-25T12:30:00Z">
            <w:rPr/>
          </w:rPrChange>
        </w:rPr>
      </w:pPr>
      <w:r w:rsidRPr="009B063D">
        <w:rPr>
          <w:sz w:val="28"/>
          <w:szCs w:val="28"/>
          <w:rPrChange w:id="3320" w:author="user" w:date="2014-05-25T12:30:00Z">
            <w:rPr/>
          </w:rPrChange>
        </w:rPr>
        <w:t xml:space="preserve">      \</w:t>
      </w:r>
      <w:proofErr w:type="spellStart"/>
      <w:r w:rsidRPr="009B063D">
        <w:rPr>
          <w:sz w:val="28"/>
          <w:szCs w:val="28"/>
          <w:rPrChange w:id="3321" w:author="user" w:date="2014-05-25T12:30:00Z">
            <w:rPr/>
          </w:rPrChange>
        </w:rPr>
        <w:t>hline</w:t>
      </w:r>
      <w:proofErr w:type="spellEnd"/>
    </w:p>
    <w:p w:rsidR="00640F9D" w:rsidRPr="009B063D" w:rsidRDefault="00640F9D" w:rsidP="00640F9D">
      <w:pPr>
        <w:pStyle w:val="PreformattedText"/>
        <w:rPr>
          <w:sz w:val="28"/>
          <w:szCs w:val="28"/>
          <w:rPrChange w:id="3322" w:author="user" w:date="2014-05-25T12:30:00Z">
            <w:rPr/>
          </w:rPrChange>
        </w:rPr>
      </w:pPr>
      <w:r w:rsidRPr="009B063D">
        <w:rPr>
          <w:sz w:val="28"/>
          <w:szCs w:val="28"/>
          <w:rPrChange w:id="3323" w:author="user" w:date="2014-05-25T12:30:00Z">
            <w:rPr/>
          </w:rPrChange>
        </w:rPr>
        <w:t xml:space="preserve">      \</w:t>
      </w:r>
      <w:proofErr w:type="spellStart"/>
      <w:r w:rsidRPr="009B063D">
        <w:rPr>
          <w:sz w:val="28"/>
          <w:szCs w:val="28"/>
          <w:rPrChange w:id="3324" w:author="user" w:date="2014-05-25T12:30:00Z">
            <w:rPr/>
          </w:rPrChange>
        </w:rPr>
        <w:t>textbf</w:t>
      </w:r>
      <w:proofErr w:type="spellEnd"/>
      <w:r w:rsidRPr="009B063D">
        <w:rPr>
          <w:sz w:val="28"/>
          <w:szCs w:val="28"/>
          <w:rPrChange w:id="3325" w:author="user" w:date="2014-05-25T12:30:00Z">
            <w:rPr/>
          </w:rPrChange>
        </w:rPr>
        <w:t>{Title} &amp; \</w:t>
      </w:r>
      <w:proofErr w:type="spellStart"/>
      <w:r w:rsidRPr="009B063D">
        <w:rPr>
          <w:sz w:val="28"/>
          <w:szCs w:val="28"/>
          <w:rPrChange w:id="3326" w:author="user" w:date="2014-05-25T12:30:00Z">
            <w:rPr/>
          </w:rPrChange>
        </w:rPr>
        <w:t>textbf</w:t>
      </w:r>
      <w:proofErr w:type="spellEnd"/>
      <w:r w:rsidRPr="009B063D">
        <w:rPr>
          <w:sz w:val="28"/>
          <w:szCs w:val="28"/>
          <w:rPrChange w:id="3327" w:author="user" w:date="2014-05-25T12:30:00Z">
            <w:rPr/>
          </w:rPrChange>
        </w:rPr>
        <w:t>{Movement} &amp; \</w:t>
      </w:r>
      <w:proofErr w:type="spellStart"/>
      <w:r w:rsidRPr="009B063D">
        <w:rPr>
          <w:sz w:val="28"/>
          <w:szCs w:val="28"/>
          <w:rPrChange w:id="3328" w:author="user" w:date="2014-05-25T12:30:00Z">
            <w:rPr/>
          </w:rPrChange>
        </w:rPr>
        <w:t>textbf</w:t>
      </w:r>
      <w:proofErr w:type="spellEnd"/>
      <w:r w:rsidRPr="009B063D">
        <w:rPr>
          <w:sz w:val="28"/>
          <w:szCs w:val="28"/>
          <w:rPrChange w:id="3329" w:author="user" w:date="2014-05-25T12:30:00Z">
            <w:rPr/>
          </w:rPrChange>
        </w:rPr>
        <w:t>{Time Signature}\\</w:t>
      </w:r>
    </w:p>
    <w:p w:rsidR="00640F9D" w:rsidRPr="009B063D" w:rsidRDefault="00640F9D" w:rsidP="00640F9D">
      <w:pPr>
        <w:pStyle w:val="PreformattedText"/>
        <w:rPr>
          <w:sz w:val="28"/>
          <w:szCs w:val="28"/>
          <w:rPrChange w:id="3330" w:author="user" w:date="2014-05-25T12:30:00Z">
            <w:rPr/>
          </w:rPrChange>
        </w:rPr>
      </w:pPr>
      <w:r w:rsidRPr="009B063D">
        <w:rPr>
          <w:sz w:val="28"/>
          <w:szCs w:val="28"/>
          <w:rPrChange w:id="3331" w:author="user" w:date="2014-05-25T12:30:00Z">
            <w:rPr/>
          </w:rPrChange>
        </w:rPr>
        <w:t xml:space="preserve">      \</w:t>
      </w:r>
      <w:proofErr w:type="spellStart"/>
      <w:r w:rsidRPr="009B063D">
        <w:rPr>
          <w:sz w:val="28"/>
          <w:szCs w:val="28"/>
          <w:rPrChange w:id="3332" w:author="user" w:date="2014-05-25T12:30:00Z">
            <w:rPr/>
          </w:rPrChange>
        </w:rPr>
        <w:t>hline</w:t>
      </w:r>
      <w:proofErr w:type="spellEnd"/>
    </w:p>
    <w:p w:rsidR="00640F9D" w:rsidRPr="009B063D" w:rsidRDefault="00640F9D" w:rsidP="00640F9D">
      <w:pPr>
        <w:pStyle w:val="PreformattedText"/>
        <w:rPr>
          <w:sz w:val="28"/>
          <w:szCs w:val="28"/>
          <w:rPrChange w:id="3333" w:author="user" w:date="2014-05-25T12:30:00Z">
            <w:rPr/>
          </w:rPrChange>
        </w:rPr>
      </w:pPr>
      <w:r w:rsidRPr="009B063D">
        <w:rPr>
          <w:sz w:val="28"/>
          <w:szCs w:val="28"/>
          <w:rPrChange w:id="3334" w:author="user" w:date="2014-05-25T12:30:00Z">
            <w:rPr/>
          </w:rPrChange>
        </w:rPr>
        <w:t xml:space="preserve">      No.1 </w:t>
      </w:r>
      <w:proofErr w:type="spellStart"/>
      <w:r w:rsidRPr="009B063D">
        <w:rPr>
          <w:sz w:val="28"/>
          <w:szCs w:val="28"/>
          <w:rPrChange w:id="3335" w:author="user" w:date="2014-05-25T12:30:00Z">
            <w:rPr/>
          </w:rPrChange>
        </w:rPr>
        <w:t>Sonatina</w:t>
      </w:r>
      <w:proofErr w:type="spellEnd"/>
      <w:r w:rsidRPr="009B063D">
        <w:rPr>
          <w:sz w:val="28"/>
          <w:szCs w:val="28"/>
          <w:rPrChange w:id="3336" w:author="user" w:date="2014-05-25T12:30:00Z">
            <w:rPr/>
          </w:rPrChange>
        </w:rPr>
        <w:t xml:space="preserve"> in C major&amp;    I. Allegro &amp;4/4\\</w:t>
      </w:r>
    </w:p>
    <w:p w:rsidR="00640F9D" w:rsidRPr="009B063D" w:rsidRDefault="00640F9D" w:rsidP="00640F9D">
      <w:pPr>
        <w:pStyle w:val="PreformattedText"/>
        <w:rPr>
          <w:sz w:val="28"/>
          <w:szCs w:val="28"/>
          <w:rPrChange w:id="3337" w:author="user" w:date="2014-05-25T12:30:00Z">
            <w:rPr/>
          </w:rPrChange>
        </w:rPr>
      </w:pPr>
      <w:r w:rsidRPr="009B063D">
        <w:rPr>
          <w:sz w:val="28"/>
          <w:szCs w:val="28"/>
          <w:rPrChange w:id="3338" w:author="user" w:date="2014-05-25T12:30:00Z">
            <w:rPr/>
          </w:rPrChange>
        </w:rPr>
        <w:t xml:space="preserve">      </w:t>
      </w:r>
      <w:proofErr w:type="gramStart"/>
      <w:r w:rsidRPr="009B063D">
        <w:rPr>
          <w:sz w:val="28"/>
          <w:szCs w:val="28"/>
          <w:rPrChange w:id="3339" w:author="user" w:date="2014-05-25T12:30:00Z">
            <w:rPr/>
          </w:rPrChange>
        </w:rPr>
        <w:t>&amp;    II.</w:t>
      </w:r>
      <w:proofErr w:type="gramEnd"/>
      <w:r w:rsidRPr="009B063D">
        <w:rPr>
          <w:sz w:val="28"/>
          <w:szCs w:val="28"/>
          <w:rPrChange w:id="3340" w:author="user" w:date="2014-05-25T12:30:00Z">
            <w:rPr/>
          </w:rPrChange>
        </w:rPr>
        <w:t xml:space="preserve"> Andante &amp;3/4\\</w:t>
      </w:r>
    </w:p>
    <w:p w:rsidR="00640F9D" w:rsidRPr="009B063D" w:rsidRDefault="00640F9D" w:rsidP="00640F9D">
      <w:pPr>
        <w:pStyle w:val="PreformattedText"/>
        <w:rPr>
          <w:sz w:val="28"/>
          <w:szCs w:val="28"/>
          <w:rPrChange w:id="3341" w:author="user" w:date="2014-05-25T12:30:00Z">
            <w:rPr/>
          </w:rPrChange>
        </w:rPr>
      </w:pPr>
      <w:r w:rsidRPr="009B063D">
        <w:rPr>
          <w:sz w:val="28"/>
          <w:szCs w:val="28"/>
          <w:rPrChange w:id="3342" w:author="user" w:date="2014-05-25T12:30:00Z">
            <w:rPr/>
          </w:rPrChange>
        </w:rPr>
        <w:t xml:space="preserve">      </w:t>
      </w:r>
      <w:proofErr w:type="gramStart"/>
      <w:r w:rsidRPr="009B063D">
        <w:rPr>
          <w:sz w:val="28"/>
          <w:szCs w:val="28"/>
          <w:rPrChange w:id="3343" w:author="user" w:date="2014-05-25T12:30:00Z">
            <w:rPr/>
          </w:rPrChange>
        </w:rPr>
        <w:t>&amp;    III.</w:t>
      </w:r>
      <w:proofErr w:type="gramEnd"/>
      <w:r w:rsidRPr="009B063D">
        <w:rPr>
          <w:sz w:val="28"/>
          <w:szCs w:val="28"/>
          <w:rPrChange w:id="3344" w:author="user" w:date="2014-05-25T12:30:00Z">
            <w:rPr/>
          </w:rPrChange>
        </w:rPr>
        <w:t xml:space="preserve"> </w:t>
      </w:r>
      <w:proofErr w:type="spellStart"/>
      <w:r w:rsidRPr="009B063D">
        <w:rPr>
          <w:sz w:val="28"/>
          <w:szCs w:val="28"/>
          <w:rPrChange w:id="3345" w:author="user" w:date="2014-05-25T12:30:00Z">
            <w:rPr/>
          </w:rPrChange>
        </w:rPr>
        <w:t>Vivace</w:t>
      </w:r>
      <w:proofErr w:type="spellEnd"/>
      <w:r w:rsidRPr="009B063D">
        <w:rPr>
          <w:sz w:val="28"/>
          <w:szCs w:val="28"/>
          <w:rPrChange w:id="3346" w:author="user" w:date="2014-05-25T12:30:00Z">
            <w:rPr/>
          </w:rPrChange>
        </w:rPr>
        <w:t xml:space="preserve"> &amp;3/8\\</w:t>
      </w:r>
    </w:p>
    <w:p w:rsidR="00640F9D" w:rsidRPr="009B063D" w:rsidRDefault="00640F9D" w:rsidP="00640F9D">
      <w:pPr>
        <w:pStyle w:val="PreformattedText"/>
        <w:rPr>
          <w:sz w:val="28"/>
          <w:szCs w:val="28"/>
          <w:rPrChange w:id="3347" w:author="user" w:date="2014-05-25T12:30:00Z">
            <w:rPr/>
          </w:rPrChange>
        </w:rPr>
      </w:pPr>
      <w:r w:rsidRPr="009B063D">
        <w:rPr>
          <w:sz w:val="28"/>
          <w:szCs w:val="28"/>
          <w:rPrChange w:id="3348" w:author="user" w:date="2014-05-25T12:30:00Z">
            <w:rPr/>
          </w:rPrChange>
        </w:rPr>
        <w:t xml:space="preserve">      No.2 </w:t>
      </w:r>
      <w:proofErr w:type="spellStart"/>
      <w:r w:rsidRPr="009B063D">
        <w:rPr>
          <w:sz w:val="28"/>
          <w:szCs w:val="28"/>
          <w:rPrChange w:id="3349" w:author="user" w:date="2014-05-25T12:30:00Z">
            <w:rPr/>
          </w:rPrChange>
        </w:rPr>
        <w:t>Sonatina</w:t>
      </w:r>
      <w:proofErr w:type="spellEnd"/>
      <w:r w:rsidRPr="009B063D">
        <w:rPr>
          <w:sz w:val="28"/>
          <w:szCs w:val="28"/>
          <w:rPrChange w:id="3350" w:author="user" w:date="2014-05-25T12:30:00Z">
            <w:rPr/>
          </w:rPrChange>
        </w:rPr>
        <w:t xml:space="preserve"> in G major&amp;    I. Allegretto &amp;2/4\\</w:t>
      </w:r>
    </w:p>
    <w:p w:rsidR="00640F9D" w:rsidRPr="009B063D" w:rsidRDefault="00640F9D" w:rsidP="00640F9D">
      <w:pPr>
        <w:pStyle w:val="PreformattedText"/>
        <w:rPr>
          <w:sz w:val="28"/>
          <w:szCs w:val="28"/>
          <w:rPrChange w:id="3351" w:author="user" w:date="2014-05-25T12:30:00Z">
            <w:rPr/>
          </w:rPrChange>
        </w:rPr>
      </w:pPr>
      <w:r w:rsidRPr="009B063D">
        <w:rPr>
          <w:sz w:val="28"/>
          <w:szCs w:val="28"/>
          <w:rPrChange w:id="3352" w:author="user" w:date="2014-05-25T12:30:00Z">
            <w:rPr/>
          </w:rPrChange>
        </w:rPr>
        <w:t xml:space="preserve">      </w:t>
      </w:r>
      <w:proofErr w:type="gramStart"/>
      <w:r w:rsidRPr="009B063D">
        <w:rPr>
          <w:sz w:val="28"/>
          <w:szCs w:val="28"/>
          <w:rPrChange w:id="3353" w:author="user" w:date="2014-05-25T12:30:00Z">
            <w:rPr/>
          </w:rPrChange>
        </w:rPr>
        <w:t>&amp;    II.</w:t>
      </w:r>
      <w:proofErr w:type="gramEnd"/>
      <w:r w:rsidRPr="009B063D">
        <w:rPr>
          <w:sz w:val="28"/>
          <w:szCs w:val="28"/>
          <w:rPrChange w:id="3354" w:author="user" w:date="2014-05-25T12:30:00Z">
            <w:rPr/>
          </w:rPrChange>
        </w:rPr>
        <w:t xml:space="preserve"> Allegretto &amp;3/4\\</w:t>
      </w:r>
    </w:p>
    <w:p w:rsidR="00640F9D" w:rsidRPr="009B063D" w:rsidRDefault="00640F9D" w:rsidP="00640F9D">
      <w:pPr>
        <w:pStyle w:val="PreformattedText"/>
        <w:rPr>
          <w:sz w:val="28"/>
          <w:szCs w:val="28"/>
          <w:rPrChange w:id="3355" w:author="user" w:date="2014-05-25T12:30:00Z">
            <w:rPr/>
          </w:rPrChange>
        </w:rPr>
      </w:pPr>
      <w:r w:rsidRPr="009B063D">
        <w:rPr>
          <w:sz w:val="28"/>
          <w:szCs w:val="28"/>
          <w:rPrChange w:id="3356" w:author="user" w:date="2014-05-25T12:30:00Z">
            <w:rPr/>
          </w:rPrChange>
        </w:rPr>
        <w:t xml:space="preserve">      </w:t>
      </w:r>
      <w:proofErr w:type="gramStart"/>
      <w:r w:rsidRPr="009B063D">
        <w:rPr>
          <w:sz w:val="28"/>
          <w:szCs w:val="28"/>
          <w:rPrChange w:id="3357" w:author="user" w:date="2014-05-25T12:30:00Z">
            <w:rPr/>
          </w:rPrChange>
        </w:rPr>
        <w:t>&amp;    III.</w:t>
      </w:r>
      <w:proofErr w:type="gramEnd"/>
      <w:r w:rsidRPr="009B063D">
        <w:rPr>
          <w:sz w:val="28"/>
          <w:szCs w:val="28"/>
          <w:rPrChange w:id="3358" w:author="user" w:date="2014-05-25T12:30:00Z">
            <w:rPr/>
          </w:rPrChange>
        </w:rPr>
        <w:t xml:space="preserve"> Allegro &amp;3/8\\</w:t>
      </w:r>
    </w:p>
    <w:p w:rsidR="00640F9D" w:rsidRPr="009B063D" w:rsidRDefault="00640F9D" w:rsidP="00640F9D">
      <w:pPr>
        <w:pStyle w:val="PreformattedText"/>
        <w:rPr>
          <w:sz w:val="28"/>
          <w:szCs w:val="28"/>
          <w:rPrChange w:id="3359" w:author="user" w:date="2014-05-25T12:30:00Z">
            <w:rPr/>
          </w:rPrChange>
        </w:rPr>
      </w:pPr>
      <w:r w:rsidRPr="009B063D">
        <w:rPr>
          <w:sz w:val="28"/>
          <w:szCs w:val="28"/>
          <w:rPrChange w:id="3360" w:author="user" w:date="2014-05-25T12:30:00Z">
            <w:rPr/>
          </w:rPrChange>
        </w:rPr>
        <w:lastRenderedPageBreak/>
        <w:t xml:space="preserve">      No.3 </w:t>
      </w:r>
      <w:proofErr w:type="spellStart"/>
      <w:r w:rsidRPr="009B063D">
        <w:rPr>
          <w:sz w:val="28"/>
          <w:szCs w:val="28"/>
          <w:rPrChange w:id="3361" w:author="user" w:date="2014-05-25T12:30:00Z">
            <w:rPr/>
          </w:rPrChange>
        </w:rPr>
        <w:t>Sonatina</w:t>
      </w:r>
      <w:proofErr w:type="spellEnd"/>
      <w:r w:rsidRPr="009B063D">
        <w:rPr>
          <w:sz w:val="28"/>
          <w:szCs w:val="28"/>
          <w:rPrChange w:id="3362" w:author="user" w:date="2014-05-25T12:30:00Z">
            <w:rPr/>
          </w:rPrChange>
        </w:rPr>
        <w:t xml:space="preserve"> in C major&amp;    I. </w:t>
      </w:r>
      <w:proofErr w:type="spellStart"/>
      <w:r w:rsidRPr="009B063D">
        <w:rPr>
          <w:sz w:val="28"/>
          <w:szCs w:val="28"/>
          <w:rPrChange w:id="3363" w:author="user" w:date="2014-05-25T12:30:00Z">
            <w:rPr/>
          </w:rPrChange>
        </w:rPr>
        <w:t>Spiritoso</w:t>
      </w:r>
      <w:proofErr w:type="spellEnd"/>
      <w:r w:rsidRPr="009B063D">
        <w:rPr>
          <w:sz w:val="28"/>
          <w:szCs w:val="28"/>
          <w:rPrChange w:id="3364" w:author="user" w:date="2014-05-25T12:30:00Z">
            <w:rPr/>
          </w:rPrChange>
        </w:rPr>
        <w:t xml:space="preserve"> &amp;4/4\\</w:t>
      </w:r>
    </w:p>
    <w:p w:rsidR="00640F9D" w:rsidRPr="009B063D" w:rsidRDefault="00640F9D" w:rsidP="00640F9D">
      <w:pPr>
        <w:pStyle w:val="PreformattedText"/>
        <w:rPr>
          <w:sz w:val="28"/>
          <w:szCs w:val="28"/>
          <w:rPrChange w:id="3365" w:author="user" w:date="2014-05-25T12:30:00Z">
            <w:rPr/>
          </w:rPrChange>
        </w:rPr>
      </w:pPr>
      <w:r w:rsidRPr="009B063D">
        <w:rPr>
          <w:sz w:val="28"/>
          <w:szCs w:val="28"/>
          <w:rPrChange w:id="3366" w:author="user" w:date="2014-05-25T12:30:00Z">
            <w:rPr/>
          </w:rPrChange>
        </w:rPr>
        <w:t xml:space="preserve">      </w:t>
      </w:r>
      <w:proofErr w:type="gramStart"/>
      <w:r w:rsidRPr="009B063D">
        <w:rPr>
          <w:sz w:val="28"/>
          <w:szCs w:val="28"/>
          <w:rPrChange w:id="3367" w:author="user" w:date="2014-05-25T12:30:00Z">
            <w:rPr/>
          </w:rPrChange>
        </w:rPr>
        <w:t>&amp;    II.</w:t>
      </w:r>
      <w:proofErr w:type="gramEnd"/>
      <w:r w:rsidRPr="009B063D">
        <w:rPr>
          <w:sz w:val="28"/>
          <w:szCs w:val="28"/>
          <w:rPrChange w:id="3368" w:author="user" w:date="2014-05-25T12:30:00Z">
            <w:rPr/>
          </w:rPrChange>
        </w:rPr>
        <w:t xml:space="preserve"> </w:t>
      </w:r>
      <w:proofErr w:type="gramStart"/>
      <w:r w:rsidRPr="009B063D">
        <w:rPr>
          <w:sz w:val="28"/>
          <w:szCs w:val="28"/>
          <w:rPrChange w:id="3369" w:author="user" w:date="2014-05-25T12:30:00Z">
            <w:rPr/>
          </w:rPrChange>
        </w:rPr>
        <w:t>Un</w:t>
      </w:r>
      <w:proofErr w:type="gramEnd"/>
      <w:r w:rsidRPr="009B063D">
        <w:rPr>
          <w:sz w:val="28"/>
          <w:szCs w:val="28"/>
          <w:rPrChange w:id="3370" w:author="user" w:date="2014-05-25T12:30:00Z">
            <w:rPr/>
          </w:rPrChange>
        </w:rPr>
        <w:t xml:space="preserve"> </w:t>
      </w:r>
      <w:proofErr w:type="spellStart"/>
      <w:r w:rsidRPr="009B063D">
        <w:rPr>
          <w:sz w:val="28"/>
          <w:szCs w:val="28"/>
          <w:rPrChange w:id="3371" w:author="user" w:date="2014-05-25T12:30:00Z">
            <w:rPr/>
          </w:rPrChange>
        </w:rPr>
        <w:t>poco</w:t>
      </w:r>
      <w:proofErr w:type="spellEnd"/>
      <w:r w:rsidRPr="009B063D">
        <w:rPr>
          <w:sz w:val="28"/>
          <w:szCs w:val="28"/>
          <w:rPrChange w:id="3372" w:author="user" w:date="2014-05-25T12:30:00Z">
            <w:rPr/>
          </w:rPrChange>
        </w:rPr>
        <w:t xml:space="preserve"> adagio &amp;2/2\\</w:t>
      </w:r>
    </w:p>
    <w:p w:rsidR="00640F9D" w:rsidRPr="009B063D" w:rsidRDefault="00640F9D" w:rsidP="00640F9D">
      <w:pPr>
        <w:pStyle w:val="PreformattedText"/>
        <w:rPr>
          <w:sz w:val="28"/>
          <w:szCs w:val="28"/>
          <w:rPrChange w:id="3373" w:author="user" w:date="2014-05-25T12:30:00Z">
            <w:rPr/>
          </w:rPrChange>
        </w:rPr>
      </w:pPr>
      <w:r w:rsidRPr="009B063D">
        <w:rPr>
          <w:sz w:val="28"/>
          <w:szCs w:val="28"/>
          <w:rPrChange w:id="3374" w:author="user" w:date="2014-05-25T12:30:00Z">
            <w:rPr/>
          </w:rPrChange>
        </w:rPr>
        <w:t xml:space="preserve">      </w:t>
      </w:r>
      <w:proofErr w:type="gramStart"/>
      <w:r w:rsidRPr="009B063D">
        <w:rPr>
          <w:sz w:val="28"/>
          <w:szCs w:val="28"/>
          <w:rPrChange w:id="3375" w:author="user" w:date="2014-05-25T12:30:00Z">
            <w:rPr/>
          </w:rPrChange>
        </w:rPr>
        <w:t>&amp;    III.</w:t>
      </w:r>
      <w:proofErr w:type="gramEnd"/>
      <w:r w:rsidRPr="009B063D">
        <w:rPr>
          <w:sz w:val="28"/>
          <w:szCs w:val="28"/>
          <w:rPrChange w:id="3376" w:author="user" w:date="2014-05-25T12:30:00Z">
            <w:rPr/>
          </w:rPrChange>
        </w:rPr>
        <w:t xml:space="preserve"> Allegro &amp;2/4\\</w:t>
      </w:r>
    </w:p>
    <w:p w:rsidR="00640F9D" w:rsidRPr="009B063D" w:rsidRDefault="00640F9D" w:rsidP="00640F9D">
      <w:pPr>
        <w:pStyle w:val="PreformattedText"/>
        <w:rPr>
          <w:sz w:val="28"/>
          <w:szCs w:val="28"/>
          <w:rPrChange w:id="3377" w:author="user" w:date="2014-05-25T12:30:00Z">
            <w:rPr/>
          </w:rPrChange>
        </w:rPr>
      </w:pPr>
      <w:r w:rsidRPr="009B063D">
        <w:rPr>
          <w:sz w:val="28"/>
          <w:szCs w:val="28"/>
          <w:rPrChange w:id="3378" w:author="user" w:date="2014-05-25T12:30:00Z">
            <w:rPr/>
          </w:rPrChange>
        </w:rPr>
        <w:t xml:space="preserve">      No.4 </w:t>
      </w:r>
      <w:proofErr w:type="spellStart"/>
      <w:r w:rsidRPr="009B063D">
        <w:rPr>
          <w:sz w:val="28"/>
          <w:szCs w:val="28"/>
          <w:rPrChange w:id="3379" w:author="user" w:date="2014-05-25T12:30:00Z">
            <w:rPr/>
          </w:rPrChange>
        </w:rPr>
        <w:t>Sonatina</w:t>
      </w:r>
      <w:proofErr w:type="spellEnd"/>
      <w:r w:rsidRPr="009B063D">
        <w:rPr>
          <w:sz w:val="28"/>
          <w:szCs w:val="28"/>
          <w:rPrChange w:id="3380" w:author="user" w:date="2014-05-25T12:30:00Z">
            <w:rPr/>
          </w:rPrChange>
        </w:rPr>
        <w:t xml:space="preserve"> in F major&amp;    I. Con </w:t>
      </w:r>
      <w:proofErr w:type="spellStart"/>
      <w:r w:rsidRPr="009B063D">
        <w:rPr>
          <w:sz w:val="28"/>
          <w:szCs w:val="28"/>
          <w:rPrChange w:id="3381" w:author="user" w:date="2014-05-25T12:30:00Z">
            <w:rPr/>
          </w:rPrChange>
        </w:rPr>
        <w:t>spirito</w:t>
      </w:r>
      <w:proofErr w:type="spellEnd"/>
      <w:r w:rsidRPr="009B063D">
        <w:rPr>
          <w:sz w:val="28"/>
          <w:szCs w:val="28"/>
          <w:rPrChange w:id="3382" w:author="user" w:date="2014-05-25T12:30:00Z">
            <w:rPr/>
          </w:rPrChange>
        </w:rPr>
        <w:t xml:space="preserve"> &amp;3/4\\</w:t>
      </w:r>
    </w:p>
    <w:p w:rsidR="00640F9D" w:rsidRPr="009B063D" w:rsidRDefault="00640F9D" w:rsidP="00640F9D">
      <w:pPr>
        <w:pStyle w:val="PreformattedText"/>
        <w:rPr>
          <w:sz w:val="28"/>
          <w:szCs w:val="28"/>
          <w:rPrChange w:id="3383" w:author="user" w:date="2014-05-25T12:30:00Z">
            <w:rPr/>
          </w:rPrChange>
        </w:rPr>
      </w:pPr>
      <w:r w:rsidRPr="009B063D">
        <w:rPr>
          <w:sz w:val="28"/>
          <w:szCs w:val="28"/>
          <w:rPrChange w:id="3384" w:author="user" w:date="2014-05-25T12:30:00Z">
            <w:rPr/>
          </w:rPrChange>
        </w:rPr>
        <w:t xml:space="preserve">      </w:t>
      </w:r>
      <w:proofErr w:type="gramStart"/>
      <w:r w:rsidRPr="009B063D">
        <w:rPr>
          <w:sz w:val="28"/>
          <w:szCs w:val="28"/>
          <w:rPrChange w:id="3385" w:author="user" w:date="2014-05-25T12:30:00Z">
            <w:rPr/>
          </w:rPrChange>
        </w:rPr>
        <w:t>&amp;    II.</w:t>
      </w:r>
      <w:proofErr w:type="gramEnd"/>
      <w:r w:rsidRPr="009B063D">
        <w:rPr>
          <w:sz w:val="28"/>
          <w:szCs w:val="28"/>
          <w:rPrChange w:id="3386" w:author="user" w:date="2014-05-25T12:30:00Z">
            <w:rPr/>
          </w:rPrChange>
        </w:rPr>
        <w:t xml:space="preserve"> Andante con </w:t>
      </w:r>
      <w:proofErr w:type="spellStart"/>
      <w:r w:rsidRPr="009B063D">
        <w:rPr>
          <w:sz w:val="28"/>
          <w:szCs w:val="28"/>
          <w:rPrChange w:id="3387" w:author="user" w:date="2014-05-25T12:30:00Z">
            <w:rPr/>
          </w:rPrChange>
        </w:rPr>
        <w:t>espressione</w:t>
      </w:r>
      <w:proofErr w:type="spellEnd"/>
      <w:r w:rsidRPr="009B063D">
        <w:rPr>
          <w:sz w:val="28"/>
          <w:szCs w:val="28"/>
          <w:rPrChange w:id="3388" w:author="user" w:date="2014-05-25T12:30:00Z">
            <w:rPr/>
          </w:rPrChange>
        </w:rPr>
        <w:t xml:space="preserve"> &amp;2/4\\</w:t>
      </w:r>
    </w:p>
    <w:p w:rsidR="00640F9D" w:rsidRPr="009B063D" w:rsidRDefault="00640F9D" w:rsidP="00640F9D">
      <w:pPr>
        <w:pStyle w:val="PreformattedText"/>
        <w:rPr>
          <w:sz w:val="28"/>
          <w:szCs w:val="28"/>
          <w:rPrChange w:id="3389" w:author="user" w:date="2014-05-25T12:30:00Z">
            <w:rPr/>
          </w:rPrChange>
        </w:rPr>
      </w:pPr>
      <w:r w:rsidRPr="009B063D">
        <w:rPr>
          <w:sz w:val="28"/>
          <w:szCs w:val="28"/>
          <w:rPrChange w:id="3390" w:author="user" w:date="2014-05-25T12:30:00Z">
            <w:rPr/>
          </w:rPrChange>
        </w:rPr>
        <w:t xml:space="preserve">      </w:t>
      </w:r>
      <w:proofErr w:type="gramStart"/>
      <w:r w:rsidRPr="009B063D">
        <w:rPr>
          <w:sz w:val="28"/>
          <w:szCs w:val="28"/>
          <w:rPrChange w:id="3391" w:author="user" w:date="2014-05-25T12:30:00Z">
            <w:rPr/>
          </w:rPrChange>
        </w:rPr>
        <w:t>&amp;    III.</w:t>
      </w:r>
      <w:proofErr w:type="gramEnd"/>
      <w:r w:rsidRPr="009B063D">
        <w:rPr>
          <w:sz w:val="28"/>
          <w:szCs w:val="28"/>
          <w:rPrChange w:id="3392" w:author="user" w:date="2014-05-25T12:30:00Z">
            <w:rPr/>
          </w:rPrChange>
        </w:rPr>
        <w:t xml:space="preserve"> </w:t>
      </w:r>
      <w:proofErr w:type="spellStart"/>
      <w:r w:rsidRPr="009B063D">
        <w:rPr>
          <w:sz w:val="28"/>
          <w:szCs w:val="28"/>
          <w:rPrChange w:id="3393" w:author="user" w:date="2014-05-25T12:30:00Z">
            <w:rPr/>
          </w:rPrChange>
        </w:rPr>
        <w:t>Rondó</w:t>
      </w:r>
      <w:proofErr w:type="spellEnd"/>
      <w:r w:rsidRPr="009B063D">
        <w:rPr>
          <w:sz w:val="28"/>
          <w:szCs w:val="28"/>
          <w:rPrChange w:id="3394" w:author="user" w:date="2014-05-25T12:30:00Z">
            <w:rPr/>
          </w:rPrChange>
        </w:rPr>
        <w:t xml:space="preserve">: Allegro </w:t>
      </w:r>
      <w:proofErr w:type="spellStart"/>
      <w:r w:rsidRPr="009B063D">
        <w:rPr>
          <w:sz w:val="28"/>
          <w:szCs w:val="28"/>
          <w:rPrChange w:id="3395" w:author="user" w:date="2014-05-25T12:30:00Z">
            <w:rPr/>
          </w:rPrChange>
        </w:rPr>
        <w:t>vivace</w:t>
      </w:r>
      <w:proofErr w:type="spellEnd"/>
      <w:r w:rsidRPr="009B063D">
        <w:rPr>
          <w:sz w:val="28"/>
          <w:szCs w:val="28"/>
          <w:rPrChange w:id="3396" w:author="user" w:date="2014-05-25T12:30:00Z">
            <w:rPr/>
          </w:rPrChange>
        </w:rPr>
        <w:t xml:space="preserve"> &amp;2/4\\</w:t>
      </w:r>
    </w:p>
    <w:p w:rsidR="00640F9D" w:rsidRPr="009B063D" w:rsidRDefault="00640F9D" w:rsidP="00640F9D">
      <w:pPr>
        <w:pStyle w:val="PreformattedText"/>
        <w:rPr>
          <w:sz w:val="28"/>
          <w:szCs w:val="28"/>
          <w:rPrChange w:id="3397" w:author="user" w:date="2014-05-25T12:30:00Z">
            <w:rPr/>
          </w:rPrChange>
        </w:rPr>
      </w:pPr>
      <w:r w:rsidRPr="009B063D">
        <w:rPr>
          <w:sz w:val="28"/>
          <w:szCs w:val="28"/>
          <w:rPrChange w:id="3398" w:author="user" w:date="2014-05-25T12:30:00Z">
            <w:rPr/>
          </w:rPrChange>
        </w:rPr>
        <w:t xml:space="preserve">      No.5 </w:t>
      </w:r>
      <w:proofErr w:type="spellStart"/>
      <w:r w:rsidRPr="009B063D">
        <w:rPr>
          <w:sz w:val="28"/>
          <w:szCs w:val="28"/>
          <w:rPrChange w:id="3399" w:author="user" w:date="2014-05-25T12:30:00Z">
            <w:rPr/>
          </w:rPrChange>
        </w:rPr>
        <w:t>Sonatina</w:t>
      </w:r>
      <w:proofErr w:type="spellEnd"/>
      <w:r w:rsidRPr="009B063D">
        <w:rPr>
          <w:sz w:val="28"/>
          <w:szCs w:val="28"/>
          <w:rPrChange w:id="3400" w:author="user" w:date="2014-05-25T12:30:00Z">
            <w:rPr/>
          </w:rPrChange>
        </w:rPr>
        <w:t xml:space="preserve"> in G major&amp;    I. Presto &amp;2/2\\</w:t>
      </w:r>
    </w:p>
    <w:p w:rsidR="00640F9D" w:rsidRPr="009B063D" w:rsidRDefault="00640F9D" w:rsidP="00640F9D">
      <w:pPr>
        <w:pStyle w:val="PreformattedText"/>
        <w:rPr>
          <w:sz w:val="28"/>
          <w:szCs w:val="28"/>
          <w:rPrChange w:id="3401" w:author="user" w:date="2014-05-25T12:30:00Z">
            <w:rPr/>
          </w:rPrChange>
        </w:rPr>
      </w:pPr>
      <w:r w:rsidRPr="009B063D">
        <w:rPr>
          <w:sz w:val="28"/>
          <w:szCs w:val="28"/>
          <w:rPrChange w:id="3402" w:author="user" w:date="2014-05-25T12:30:00Z">
            <w:rPr/>
          </w:rPrChange>
        </w:rPr>
        <w:t xml:space="preserve">      </w:t>
      </w:r>
      <w:proofErr w:type="gramStart"/>
      <w:r w:rsidRPr="009B063D">
        <w:rPr>
          <w:sz w:val="28"/>
          <w:szCs w:val="28"/>
          <w:rPrChange w:id="3403" w:author="user" w:date="2014-05-25T12:30:00Z">
            <w:rPr/>
          </w:rPrChange>
        </w:rPr>
        <w:t>&amp;    II.</w:t>
      </w:r>
      <w:proofErr w:type="gramEnd"/>
      <w:r w:rsidRPr="009B063D">
        <w:rPr>
          <w:sz w:val="28"/>
          <w:szCs w:val="28"/>
          <w:rPrChange w:id="3404" w:author="user" w:date="2014-05-25T12:30:00Z">
            <w:rPr/>
          </w:rPrChange>
        </w:rPr>
        <w:t xml:space="preserve"> Allegretto moderato &amp;3/8\\</w:t>
      </w:r>
    </w:p>
    <w:p w:rsidR="00640F9D" w:rsidRPr="009B063D" w:rsidRDefault="00640F9D" w:rsidP="00640F9D">
      <w:pPr>
        <w:pStyle w:val="PreformattedText"/>
        <w:rPr>
          <w:sz w:val="28"/>
          <w:szCs w:val="28"/>
          <w:rPrChange w:id="3405" w:author="user" w:date="2014-05-25T12:30:00Z">
            <w:rPr/>
          </w:rPrChange>
        </w:rPr>
      </w:pPr>
      <w:r w:rsidRPr="009B063D">
        <w:rPr>
          <w:sz w:val="28"/>
          <w:szCs w:val="28"/>
          <w:rPrChange w:id="3406" w:author="user" w:date="2014-05-25T12:30:00Z">
            <w:rPr/>
          </w:rPrChange>
        </w:rPr>
        <w:t xml:space="preserve">      </w:t>
      </w:r>
      <w:proofErr w:type="gramStart"/>
      <w:r w:rsidRPr="009B063D">
        <w:rPr>
          <w:sz w:val="28"/>
          <w:szCs w:val="28"/>
          <w:rPrChange w:id="3407" w:author="user" w:date="2014-05-25T12:30:00Z">
            <w:rPr/>
          </w:rPrChange>
        </w:rPr>
        <w:t>&amp;    III.</w:t>
      </w:r>
      <w:proofErr w:type="gramEnd"/>
      <w:r w:rsidRPr="009B063D">
        <w:rPr>
          <w:sz w:val="28"/>
          <w:szCs w:val="28"/>
          <w:rPrChange w:id="3408" w:author="user" w:date="2014-05-25T12:30:00Z">
            <w:rPr/>
          </w:rPrChange>
        </w:rPr>
        <w:t xml:space="preserve"> </w:t>
      </w:r>
      <w:proofErr w:type="spellStart"/>
      <w:r w:rsidRPr="009B063D">
        <w:rPr>
          <w:sz w:val="28"/>
          <w:szCs w:val="28"/>
          <w:rPrChange w:id="3409" w:author="user" w:date="2014-05-25T12:30:00Z">
            <w:rPr/>
          </w:rPrChange>
        </w:rPr>
        <w:t>Rondó</w:t>
      </w:r>
      <w:proofErr w:type="spellEnd"/>
      <w:r w:rsidRPr="009B063D">
        <w:rPr>
          <w:sz w:val="28"/>
          <w:szCs w:val="28"/>
          <w:rPrChange w:id="3410" w:author="user" w:date="2014-05-25T12:30:00Z">
            <w:rPr/>
          </w:rPrChange>
        </w:rPr>
        <w:t>: Allegro molto &amp;2/4\\</w:t>
      </w:r>
    </w:p>
    <w:p w:rsidR="00640F9D" w:rsidRPr="009B063D" w:rsidRDefault="00640F9D" w:rsidP="00640F9D">
      <w:pPr>
        <w:pStyle w:val="PreformattedText"/>
        <w:rPr>
          <w:sz w:val="28"/>
          <w:szCs w:val="28"/>
          <w:rPrChange w:id="3411" w:author="user" w:date="2014-05-25T12:30:00Z">
            <w:rPr/>
          </w:rPrChange>
        </w:rPr>
      </w:pPr>
      <w:r w:rsidRPr="009B063D">
        <w:rPr>
          <w:sz w:val="28"/>
          <w:szCs w:val="28"/>
          <w:rPrChange w:id="3412" w:author="user" w:date="2014-05-25T12:30:00Z">
            <w:rPr/>
          </w:rPrChange>
        </w:rPr>
        <w:t xml:space="preserve">      No.6 </w:t>
      </w:r>
      <w:proofErr w:type="spellStart"/>
      <w:r w:rsidRPr="009B063D">
        <w:rPr>
          <w:sz w:val="28"/>
          <w:szCs w:val="28"/>
          <w:rPrChange w:id="3413" w:author="user" w:date="2014-05-25T12:30:00Z">
            <w:rPr/>
          </w:rPrChange>
        </w:rPr>
        <w:t>Sonatina</w:t>
      </w:r>
      <w:proofErr w:type="spellEnd"/>
      <w:r w:rsidRPr="009B063D">
        <w:rPr>
          <w:sz w:val="28"/>
          <w:szCs w:val="28"/>
          <w:rPrChange w:id="3414" w:author="user" w:date="2014-05-25T12:30:00Z">
            <w:rPr/>
          </w:rPrChange>
        </w:rPr>
        <w:t xml:space="preserve"> in D major&amp;    I. Allegro con </w:t>
      </w:r>
      <w:proofErr w:type="spellStart"/>
      <w:r w:rsidRPr="009B063D">
        <w:rPr>
          <w:sz w:val="28"/>
          <w:szCs w:val="28"/>
          <w:rPrChange w:id="3415" w:author="user" w:date="2014-05-25T12:30:00Z">
            <w:rPr/>
          </w:rPrChange>
        </w:rPr>
        <w:t>spirito</w:t>
      </w:r>
      <w:proofErr w:type="spellEnd"/>
      <w:r w:rsidRPr="009B063D">
        <w:rPr>
          <w:sz w:val="28"/>
          <w:szCs w:val="28"/>
          <w:rPrChange w:id="3416" w:author="user" w:date="2014-05-25T12:30:00Z">
            <w:rPr/>
          </w:rPrChange>
        </w:rPr>
        <w:t xml:space="preserve"> &amp;4/4\\</w:t>
      </w:r>
    </w:p>
    <w:p w:rsidR="00640F9D" w:rsidRPr="009B063D" w:rsidRDefault="00640F9D" w:rsidP="00640F9D">
      <w:pPr>
        <w:pStyle w:val="PreformattedText"/>
        <w:rPr>
          <w:sz w:val="28"/>
          <w:szCs w:val="28"/>
          <w:rPrChange w:id="3417" w:author="user" w:date="2014-05-25T12:30:00Z">
            <w:rPr/>
          </w:rPrChange>
        </w:rPr>
      </w:pPr>
      <w:r w:rsidRPr="009B063D">
        <w:rPr>
          <w:sz w:val="28"/>
          <w:szCs w:val="28"/>
          <w:rPrChange w:id="3418" w:author="user" w:date="2014-05-25T12:30:00Z">
            <w:rPr/>
          </w:rPrChange>
        </w:rPr>
        <w:t xml:space="preserve">      </w:t>
      </w:r>
      <w:proofErr w:type="gramStart"/>
      <w:r w:rsidRPr="009B063D">
        <w:rPr>
          <w:sz w:val="28"/>
          <w:szCs w:val="28"/>
          <w:rPrChange w:id="3419" w:author="user" w:date="2014-05-25T12:30:00Z">
            <w:rPr/>
          </w:rPrChange>
        </w:rPr>
        <w:t>&amp;   II.</w:t>
      </w:r>
      <w:proofErr w:type="gramEnd"/>
      <w:r w:rsidRPr="009B063D">
        <w:rPr>
          <w:sz w:val="28"/>
          <w:szCs w:val="28"/>
          <w:rPrChange w:id="3420" w:author="user" w:date="2014-05-25T12:30:00Z">
            <w:rPr/>
          </w:rPrChange>
        </w:rPr>
        <w:t xml:space="preserve"> Allegretto   &amp;6/8\\</w:t>
      </w:r>
    </w:p>
    <w:p w:rsidR="00640F9D" w:rsidRPr="009B063D" w:rsidRDefault="00640F9D" w:rsidP="00640F9D">
      <w:pPr>
        <w:pStyle w:val="PreformattedText"/>
        <w:rPr>
          <w:sz w:val="28"/>
          <w:szCs w:val="28"/>
          <w:rPrChange w:id="3421" w:author="user" w:date="2014-05-25T12:30:00Z">
            <w:rPr/>
          </w:rPrChange>
        </w:rPr>
      </w:pPr>
      <w:r w:rsidRPr="009B063D">
        <w:rPr>
          <w:sz w:val="28"/>
          <w:szCs w:val="28"/>
          <w:rPrChange w:id="3422" w:author="user" w:date="2014-05-25T12:30:00Z">
            <w:rPr/>
          </w:rPrChange>
        </w:rPr>
        <w:t xml:space="preserve">      \</w:t>
      </w:r>
      <w:proofErr w:type="spellStart"/>
      <w:r w:rsidRPr="009B063D">
        <w:rPr>
          <w:sz w:val="28"/>
          <w:szCs w:val="28"/>
          <w:rPrChange w:id="3423" w:author="user" w:date="2014-05-25T12:30:00Z">
            <w:rPr/>
          </w:rPrChange>
        </w:rPr>
        <w:t>hline</w:t>
      </w:r>
      <w:proofErr w:type="spellEnd"/>
    </w:p>
    <w:p w:rsidR="00640F9D" w:rsidRPr="009B063D" w:rsidRDefault="00640F9D" w:rsidP="00640F9D">
      <w:pPr>
        <w:pStyle w:val="PreformattedText"/>
        <w:rPr>
          <w:sz w:val="28"/>
          <w:szCs w:val="28"/>
          <w:rPrChange w:id="3424" w:author="user" w:date="2014-05-25T12:30:00Z">
            <w:rPr/>
          </w:rPrChange>
        </w:rPr>
      </w:pPr>
      <w:r w:rsidRPr="009B063D">
        <w:rPr>
          <w:sz w:val="28"/>
          <w:szCs w:val="28"/>
          <w:rPrChange w:id="3425" w:author="user" w:date="2014-05-25T12:30:00Z">
            <w:rPr/>
          </w:rPrChange>
        </w:rPr>
        <w:t xml:space="preserve">   \end{tabular}</w:t>
      </w:r>
    </w:p>
    <w:p w:rsidR="00640F9D" w:rsidRPr="009B063D" w:rsidRDefault="00640F9D" w:rsidP="00640F9D">
      <w:pPr>
        <w:pStyle w:val="PreformattedText"/>
        <w:rPr>
          <w:sz w:val="28"/>
          <w:szCs w:val="28"/>
          <w:rPrChange w:id="3426" w:author="user" w:date="2014-05-25T12:30:00Z">
            <w:rPr/>
          </w:rPrChange>
        </w:rPr>
      </w:pPr>
      <w:r w:rsidRPr="009B063D">
        <w:rPr>
          <w:sz w:val="28"/>
          <w:szCs w:val="28"/>
          <w:rPrChange w:id="3427" w:author="user" w:date="2014-05-25T12:30:00Z">
            <w:rPr/>
          </w:rPrChange>
        </w:rPr>
        <w:t>\end{table}</w:t>
      </w:r>
    </w:p>
    <w:p w:rsidR="00640F9D" w:rsidRPr="009B063D" w:rsidRDefault="00640F9D" w:rsidP="00640F9D">
      <w:pPr>
        <w:pStyle w:val="PreformattedText"/>
        <w:rPr>
          <w:sz w:val="28"/>
          <w:szCs w:val="28"/>
          <w:rPrChange w:id="3428" w:author="user" w:date="2014-05-25T12:30:00Z">
            <w:rPr/>
          </w:rPrChange>
        </w:rPr>
      </w:pPr>
    </w:p>
    <w:p w:rsidR="00640F9D" w:rsidRPr="009B063D" w:rsidRDefault="00640F9D" w:rsidP="00640F9D">
      <w:pPr>
        <w:pStyle w:val="PreformattedText"/>
        <w:rPr>
          <w:sz w:val="28"/>
          <w:szCs w:val="28"/>
          <w:rPrChange w:id="3429" w:author="user" w:date="2014-05-25T12:30:00Z">
            <w:rPr/>
          </w:rPrChange>
        </w:rPr>
      </w:pPr>
    </w:p>
    <w:p w:rsidR="00640F9D" w:rsidRPr="009B063D" w:rsidRDefault="00640F9D" w:rsidP="00640F9D">
      <w:pPr>
        <w:pStyle w:val="PreformattedText"/>
        <w:rPr>
          <w:sz w:val="28"/>
          <w:szCs w:val="28"/>
          <w:rPrChange w:id="3430" w:author="user" w:date="2014-05-25T12:30:00Z">
            <w:rPr/>
          </w:rPrChange>
        </w:rPr>
      </w:pPr>
      <w:r w:rsidRPr="009B063D">
        <w:rPr>
          <w:sz w:val="28"/>
          <w:szCs w:val="28"/>
          <w:rPrChange w:id="3431" w:author="user" w:date="2014-05-25T12:30:00Z">
            <w:rPr/>
          </w:rPrChange>
        </w:rPr>
        <w:t xml:space="preserve"> %we choose </w:t>
      </w:r>
      <w:del w:id="3432" w:author="user" w:date="2014-05-25T22:03:00Z">
        <w:r w:rsidRPr="009B063D" w:rsidDel="00EB5F0E">
          <w:rPr>
            <w:sz w:val="28"/>
            <w:szCs w:val="28"/>
            <w:rPrChange w:id="3433" w:author="user" w:date="2014-05-25T12:30:00Z">
              <w:rPr/>
            </w:rPrChange>
          </w:rPr>
          <w:delText xml:space="preserve"> for </w:delText>
        </w:r>
      </w:del>
      <w:r w:rsidRPr="009B063D">
        <w:rPr>
          <w:sz w:val="28"/>
          <w:szCs w:val="28"/>
          <w:rPrChange w:id="3434" w:author="user" w:date="2014-05-25T12:30:00Z">
            <w:rPr/>
          </w:rPrChange>
        </w:rPr>
        <w:t>score</w:t>
      </w:r>
      <w:ins w:id="3435" w:author="user" w:date="2014-05-25T22:03:00Z">
        <w:r w:rsidR="00EB5F0E">
          <w:rPr>
            <w:rFonts w:hint="eastAsia"/>
            <w:sz w:val="28"/>
            <w:szCs w:val="28"/>
          </w:rPr>
          <w:t>s</w:t>
        </w:r>
      </w:ins>
      <w:r w:rsidRPr="009B063D">
        <w:rPr>
          <w:sz w:val="28"/>
          <w:szCs w:val="28"/>
          <w:rPrChange w:id="3436" w:author="user" w:date="2014-05-25T12:30:00Z">
            <w:rPr/>
          </w:rPrChange>
        </w:rPr>
        <w:t xml:space="preserve"> to choose from, such as </w:t>
      </w:r>
      <w:proofErr w:type="spellStart"/>
      <w:r w:rsidRPr="009B063D">
        <w:rPr>
          <w:sz w:val="28"/>
          <w:szCs w:val="28"/>
          <w:rPrChange w:id="3437" w:author="user" w:date="2014-05-25T12:30:00Z">
            <w:rPr/>
          </w:rPrChange>
        </w:rPr>
        <w:t>MusicXM</w:t>
      </w:r>
      <w:proofErr w:type="spellEnd"/>
      <w:r w:rsidRPr="009B063D">
        <w:rPr>
          <w:sz w:val="28"/>
          <w:szCs w:val="28"/>
          <w:rPrChange w:id="3438" w:author="user" w:date="2014-05-25T12:30:00Z">
            <w:rPr/>
          </w:rPrChange>
        </w:rPr>
        <w:t xml:space="preserve"> \cite{Good2001}, </w:t>
      </w:r>
      <w:proofErr w:type="spellStart"/>
      <w:r w:rsidRPr="009B063D">
        <w:rPr>
          <w:sz w:val="28"/>
          <w:szCs w:val="28"/>
          <w:rPrChange w:id="3439" w:author="user" w:date="2014-05-25T12:30:00Z">
            <w:rPr/>
          </w:rPrChange>
        </w:rPr>
        <w:t>LilyPon</w:t>
      </w:r>
      <w:proofErr w:type="spellEnd"/>
      <w:r w:rsidRPr="009B063D">
        <w:rPr>
          <w:sz w:val="28"/>
          <w:szCs w:val="28"/>
          <w:rPrChange w:id="3440" w:author="user" w:date="2014-05-25T12:30:00Z">
            <w:rPr/>
          </w:rPrChange>
        </w:rPr>
        <w:t xml:space="preserve"> \cite{</w:t>
      </w:r>
      <w:proofErr w:type="spellStart"/>
      <w:r w:rsidRPr="009B063D">
        <w:rPr>
          <w:sz w:val="28"/>
          <w:szCs w:val="28"/>
          <w:rPrChange w:id="3441" w:author="user" w:date="2014-05-25T12:30:00Z">
            <w:rPr/>
          </w:rPrChange>
        </w:rPr>
        <w:t>LilyPond</w:t>
      </w:r>
      <w:proofErr w:type="spellEnd"/>
      <w:r w:rsidRPr="009B063D">
        <w:rPr>
          <w:sz w:val="28"/>
          <w:szCs w:val="28"/>
          <w:rPrChange w:id="3442" w:author="user" w:date="2014-05-25T12:30:00Z">
            <w:rPr/>
          </w:rPrChange>
        </w:rPr>
        <w:t xml:space="preserve">}, Finale, Sibelius, ABC, </w:t>
      </w:r>
      <w:proofErr w:type="spellStart"/>
      <w:r w:rsidRPr="009B063D">
        <w:rPr>
          <w:sz w:val="28"/>
          <w:szCs w:val="28"/>
          <w:rPrChange w:id="3443" w:author="user" w:date="2014-05-25T12:30:00Z">
            <w:rPr/>
          </w:rPrChange>
        </w:rPr>
        <w:t>MuseData</w:t>
      </w:r>
      <w:proofErr w:type="spellEnd"/>
      <w:r w:rsidRPr="009B063D">
        <w:rPr>
          <w:sz w:val="28"/>
          <w:szCs w:val="28"/>
          <w:rPrChange w:id="3444" w:author="user" w:date="2014-05-25T12:30:00Z">
            <w:rPr/>
          </w:rPrChange>
        </w:rPr>
        <w:t>, and Humdrum. The book \cite{Selfridge-Field1997} has a comprehensive review on this issue. %</w:t>
      </w:r>
      <w:proofErr w:type="gramStart"/>
      <w:r w:rsidRPr="009B063D">
        <w:rPr>
          <w:sz w:val="28"/>
          <w:szCs w:val="28"/>
          <w:rPrChange w:id="3445" w:author="user" w:date="2014-05-25T12:30:00Z">
            <w:rPr/>
          </w:rPrChange>
        </w:rPr>
        <w:t>For</w:t>
      </w:r>
      <w:proofErr w:type="gramEnd"/>
      <w:r w:rsidRPr="009B063D">
        <w:rPr>
          <w:sz w:val="28"/>
          <w:szCs w:val="28"/>
          <w:rPrChange w:id="3446" w:author="user" w:date="2014-05-25T12:30:00Z">
            <w:rPr/>
          </w:rPrChange>
        </w:rPr>
        <w:t xml:space="preserve"> research purpose, proprietary format like Finale and Sibelius is abandoned because of their limited support from open source tools. </w:t>
      </w:r>
    </w:p>
    <w:p w:rsidR="00640F9D" w:rsidRPr="009B063D" w:rsidRDefault="00640F9D" w:rsidP="00640F9D">
      <w:pPr>
        <w:pStyle w:val="PreformattedText"/>
        <w:rPr>
          <w:sz w:val="28"/>
          <w:szCs w:val="28"/>
          <w:rPrChange w:id="3447" w:author="user" w:date="2014-05-25T12:30:00Z">
            <w:rPr/>
          </w:rPrChange>
        </w:rPr>
      </w:pPr>
      <w:proofErr w:type="spellStart"/>
      <w:r w:rsidRPr="009B063D">
        <w:rPr>
          <w:sz w:val="28"/>
          <w:szCs w:val="28"/>
          <w:rPrChange w:id="3448" w:author="user" w:date="2014-05-25T12:30:00Z">
            <w:rPr/>
          </w:rPrChange>
        </w:rPr>
        <w:t>MusicXML</w:t>
      </w:r>
      <w:proofErr w:type="spellEnd"/>
      <w:r w:rsidRPr="009B063D">
        <w:rPr>
          <w:sz w:val="28"/>
          <w:szCs w:val="28"/>
          <w:rPrChange w:id="3449" w:author="user" w:date="2014-05-25T12:30:00Z">
            <w:rPr/>
          </w:rPrChange>
        </w:rPr>
        <w:t xml:space="preserve"> is used to represent </w:t>
      </w:r>
      <w:proofErr w:type="spellStart"/>
      <w:r w:rsidRPr="009B063D">
        <w:rPr>
          <w:sz w:val="28"/>
          <w:szCs w:val="28"/>
          <w:rPrChange w:id="3450" w:author="user" w:date="2014-05-25T12:30:00Z">
            <w:rPr/>
          </w:rPrChange>
        </w:rPr>
        <w:t>Clementi's</w:t>
      </w:r>
      <w:proofErr w:type="spellEnd"/>
      <w:r w:rsidRPr="009B063D">
        <w:rPr>
          <w:sz w:val="28"/>
          <w:szCs w:val="28"/>
          <w:rPrChange w:id="3451" w:author="user" w:date="2014-05-25T12:30:00Z">
            <w:rPr/>
          </w:rPrChange>
        </w:rPr>
        <w:t xml:space="preserve"> work in digital format.</w:t>
      </w:r>
    </w:p>
    <w:p w:rsidR="00640F9D" w:rsidRPr="009B063D" w:rsidRDefault="00640F9D" w:rsidP="00640F9D">
      <w:pPr>
        <w:pStyle w:val="PreformattedText"/>
        <w:rPr>
          <w:sz w:val="28"/>
          <w:szCs w:val="28"/>
          <w:rPrChange w:id="3452" w:author="user" w:date="2014-05-25T12:30:00Z">
            <w:rPr/>
          </w:rPrChange>
        </w:rPr>
      </w:pPr>
      <w:proofErr w:type="spellStart"/>
      <w:r w:rsidRPr="009B063D">
        <w:rPr>
          <w:sz w:val="28"/>
          <w:szCs w:val="28"/>
          <w:rPrChange w:id="3453" w:author="user" w:date="2014-05-25T12:30:00Z">
            <w:rPr/>
          </w:rPrChange>
        </w:rPr>
        <w:t>MusicXML</w:t>
      </w:r>
      <w:proofErr w:type="spellEnd"/>
      <w:r w:rsidRPr="009B063D">
        <w:rPr>
          <w:sz w:val="28"/>
          <w:szCs w:val="28"/>
          <w:rPrChange w:id="3454" w:author="user" w:date="2014-05-25T12:30:00Z">
            <w:rPr/>
          </w:rPrChange>
        </w:rPr>
        <w:t xml:space="preserve"> is a digital score notation using XML (</w:t>
      </w:r>
      <w:proofErr w:type="spellStart"/>
      <w:r w:rsidRPr="009B063D">
        <w:rPr>
          <w:sz w:val="28"/>
          <w:szCs w:val="28"/>
          <w:rPrChange w:id="3455" w:author="user" w:date="2014-05-25T12:30:00Z">
            <w:rPr/>
          </w:rPrChange>
        </w:rPr>
        <w:t>eXtensible</w:t>
      </w:r>
      <w:proofErr w:type="spellEnd"/>
      <w:r w:rsidRPr="009B063D">
        <w:rPr>
          <w:sz w:val="28"/>
          <w:szCs w:val="28"/>
          <w:rPrChange w:id="3456" w:author="user" w:date="2014-05-25T12:30:00Z">
            <w:rPr/>
          </w:rPrChange>
        </w:rPr>
        <w:t xml:space="preserve"> Markup Language), it can express most traditional music notations and metadata. Most music notation software and software tool supports </w:t>
      </w:r>
      <w:proofErr w:type="spellStart"/>
      <w:r w:rsidRPr="009B063D">
        <w:rPr>
          <w:sz w:val="28"/>
          <w:szCs w:val="28"/>
          <w:rPrChange w:id="3457" w:author="user" w:date="2014-05-25T12:30:00Z">
            <w:rPr/>
          </w:rPrChange>
        </w:rPr>
        <w:t>musicXML</w:t>
      </w:r>
      <w:proofErr w:type="spellEnd"/>
      <w:r w:rsidRPr="009B063D">
        <w:rPr>
          <w:sz w:val="28"/>
          <w:szCs w:val="28"/>
          <w:rPrChange w:id="3458" w:author="user" w:date="2014-05-25T12:30:00Z">
            <w:rPr/>
          </w:rPrChange>
        </w:rPr>
        <w:t xml:space="preserve"> format. %</w:t>
      </w:r>
      <w:proofErr w:type="gramStart"/>
      <w:r w:rsidRPr="009B063D">
        <w:rPr>
          <w:sz w:val="28"/>
          <w:szCs w:val="28"/>
          <w:rPrChange w:id="3459" w:author="user" w:date="2014-05-25T12:30:00Z">
            <w:rPr/>
          </w:rPrChange>
        </w:rPr>
        <w:t>An</w:t>
      </w:r>
      <w:proofErr w:type="gramEnd"/>
      <w:r w:rsidRPr="009B063D">
        <w:rPr>
          <w:sz w:val="28"/>
          <w:szCs w:val="28"/>
          <w:rPrChange w:id="3460" w:author="user" w:date="2014-05-25T12:30:00Z">
            <w:rPr/>
          </w:rPrChange>
        </w:rPr>
        <w:t xml:space="preserve"> example snippet of a </w:t>
      </w:r>
      <w:proofErr w:type="spellStart"/>
      <w:r w:rsidRPr="009B063D">
        <w:rPr>
          <w:sz w:val="28"/>
          <w:szCs w:val="28"/>
          <w:rPrChange w:id="3461" w:author="user" w:date="2014-05-25T12:30:00Z">
            <w:rPr/>
          </w:rPrChange>
        </w:rPr>
        <w:t>musicXML</w:t>
      </w:r>
      <w:proofErr w:type="spellEnd"/>
      <w:r w:rsidRPr="009B063D">
        <w:rPr>
          <w:sz w:val="28"/>
          <w:szCs w:val="28"/>
          <w:rPrChange w:id="3462" w:author="user" w:date="2014-05-25T12:30:00Z">
            <w:rPr/>
          </w:rPrChange>
        </w:rPr>
        <w:t xml:space="preserve"> score is shown in Fig. \ref{</w:t>
      </w:r>
      <w:proofErr w:type="spellStart"/>
      <w:r w:rsidRPr="009B063D">
        <w:rPr>
          <w:sz w:val="28"/>
          <w:szCs w:val="28"/>
          <w:rPrChange w:id="3463" w:author="user" w:date="2014-05-25T12:30:00Z">
            <w:rPr/>
          </w:rPrChange>
        </w:rPr>
        <w:t>fig:expxml</w:t>
      </w:r>
      <w:proofErr w:type="spellEnd"/>
      <w:r w:rsidRPr="009B063D">
        <w:rPr>
          <w:sz w:val="28"/>
          <w:szCs w:val="28"/>
          <w:rPrChange w:id="3464" w:author="user" w:date="2014-05-25T12:30:00Z">
            <w:rPr/>
          </w:rPrChange>
        </w:rPr>
        <w:t>}%</w:t>
      </w:r>
      <w:proofErr w:type="spellStart"/>
      <w:r w:rsidRPr="009B063D">
        <w:rPr>
          <w:sz w:val="28"/>
          <w:szCs w:val="28"/>
          <w:rPrChange w:id="3465" w:author="user" w:date="2014-05-25T12:30:00Z">
            <w:rPr/>
          </w:rPrChange>
        </w:rPr>
        <w:t>LilyPond</w:t>
      </w:r>
      <w:proofErr w:type="spellEnd"/>
      <w:r w:rsidRPr="009B063D">
        <w:rPr>
          <w:sz w:val="28"/>
          <w:szCs w:val="28"/>
          <w:rPrChange w:id="3466" w:author="user" w:date="2014-05-25T12:30:00Z">
            <w:rPr/>
          </w:rPrChange>
        </w:rPr>
        <w:t xml:space="preserve"> is a \</w:t>
      </w:r>
      <w:proofErr w:type="spellStart"/>
      <w:r w:rsidRPr="009B063D">
        <w:rPr>
          <w:sz w:val="28"/>
          <w:szCs w:val="28"/>
          <w:rPrChange w:id="3467" w:author="user" w:date="2014-05-25T12:30:00Z">
            <w:rPr/>
          </w:rPrChange>
        </w:rPr>
        <w:t>LaTeX</w:t>
      </w:r>
      <w:proofErr w:type="spellEnd"/>
      <w:r w:rsidRPr="009B063D">
        <w:rPr>
          <w:sz w:val="28"/>
          <w:szCs w:val="28"/>
          <w:rPrChange w:id="3468" w:author="user" w:date="2014-05-25T12:30:00Z">
            <w:rPr/>
          </w:rPrChange>
        </w:rPr>
        <w:t xml:space="preserve">-like language for music typesetting. %ABC, </w:t>
      </w:r>
      <w:proofErr w:type="spellStart"/>
      <w:r w:rsidRPr="009B063D">
        <w:rPr>
          <w:sz w:val="28"/>
          <w:szCs w:val="28"/>
          <w:rPrChange w:id="3469" w:author="user" w:date="2014-05-25T12:30:00Z">
            <w:rPr/>
          </w:rPrChange>
        </w:rPr>
        <w:t>MuseData</w:t>
      </w:r>
      <w:proofErr w:type="spellEnd"/>
      <w:r w:rsidRPr="009B063D">
        <w:rPr>
          <w:sz w:val="28"/>
          <w:szCs w:val="28"/>
          <w:rPrChange w:id="3470" w:author="user" w:date="2014-05-25T12:30:00Z">
            <w:rPr/>
          </w:rPrChange>
        </w:rPr>
        <w:t xml:space="preserve"> and Humdrum are based on ASCII codes and each defines their unique representation for music score. </w:t>
      </w:r>
    </w:p>
    <w:p w:rsidR="00640F9D" w:rsidRPr="009B063D" w:rsidRDefault="00640F9D" w:rsidP="00640F9D">
      <w:pPr>
        <w:pStyle w:val="PreformattedText"/>
        <w:rPr>
          <w:sz w:val="28"/>
          <w:szCs w:val="28"/>
          <w:rPrChange w:id="3471" w:author="user" w:date="2014-05-25T12:30:00Z">
            <w:rPr/>
          </w:rPrChange>
        </w:rPr>
      </w:pPr>
      <w:r w:rsidRPr="009B063D">
        <w:rPr>
          <w:sz w:val="28"/>
          <w:szCs w:val="28"/>
          <w:rPrChange w:id="3472" w:author="user" w:date="2014-05-25T12:30:00Z">
            <w:rPr/>
          </w:rPrChange>
        </w:rPr>
        <w:t>Although MIDI is also a possible candidate for representing score</w:t>
      </w:r>
      <w:ins w:id="3473" w:author="user" w:date="2014-05-25T22:09:00Z">
        <w:r w:rsidR="000424EB">
          <w:rPr>
            <w:rFonts w:hint="eastAsia"/>
            <w:sz w:val="28"/>
            <w:szCs w:val="28"/>
          </w:rPr>
          <w:t>s</w:t>
        </w:r>
      </w:ins>
      <w:r w:rsidRPr="009B063D">
        <w:rPr>
          <w:sz w:val="28"/>
          <w:szCs w:val="28"/>
          <w:rPrChange w:id="3474" w:author="user" w:date="2014-05-25T12:30:00Z">
            <w:rPr/>
          </w:rPrChange>
        </w:rPr>
        <w:t>, it is designed to hold instrument control signal rather than notation, so some music symbols may not be available in MIDI. Furthermore, MIDI represents music as a series of note-on and note-off events, which requires additional effort</w:t>
      </w:r>
      <w:ins w:id="3475" w:author="user" w:date="2014-05-25T22:10:00Z">
        <w:r w:rsidR="000424EB">
          <w:rPr>
            <w:rFonts w:hint="eastAsia"/>
            <w:sz w:val="28"/>
            <w:szCs w:val="28"/>
          </w:rPr>
          <w:t>s</w:t>
        </w:r>
      </w:ins>
      <w:r w:rsidRPr="009B063D">
        <w:rPr>
          <w:sz w:val="28"/>
          <w:szCs w:val="28"/>
          <w:rPrChange w:id="3476" w:author="user" w:date="2014-05-25T12:30:00Z">
            <w:rPr/>
          </w:rPrChange>
        </w:rPr>
        <w:t xml:space="preserve"> to transform </w:t>
      </w:r>
      <w:ins w:id="3477" w:author="user" w:date="2014-05-25T22:10:00Z">
        <w:r w:rsidR="000424EB">
          <w:rPr>
            <w:rFonts w:hint="eastAsia"/>
            <w:sz w:val="28"/>
            <w:szCs w:val="28"/>
          </w:rPr>
          <w:t xml:space="preserve">them </w:t>
        </w:r>
      </w:ins>
      <w:r w:rsidRPr="009B063D">
        <w:rPr>
          <w:sz w:val="28"/>
          <w:szCs w:val="28"/>
          <w:rPrChange w:id="3478" w:author="user" w:date="2014-05-25T12:30:00Z">
            <w:rPr/>
          </w:rPrChange>
        </w:rPr>
        <w:t>into traditional notation</w:t>
      </w:r>
      <w:ins w:id="3479" w:author="user" w:date="2014-05-25T22:10:00Z">
        <w:r w:rsidR="000424EB">
          <w:rPr>
            <w:rFonts w:hint="eastAsia"/>
            <w:sz w:val="28"/>
            <w:szCs w:val="28"/>
          </w:rPr>
          <w:t>s</w:t>
        </w:r>
      </w:ins>
      <w:r w:rsidRPr="009B063D">
        <w:rPr>
          <w:sz w:val="28"/>
          <w:szCs w:val="28"/>
          <w:rPrChange w:id="3480" w:author="user" w:date="2014-05-25T12:30:00Z">
            <w:rPr/>
          </w:rPrChange>
        </w:rPr>
        <w:t>.</w:t>
      </w:r>
    </w:p>
    <w:p w:rsidR="00640F9D" w:rsidRPr="009B063D" w:rsidRDefault="00640F9D" w:rsidP="00640F9D">
      <w:pPr>
        <w:pStyle w:val="PreformattedText"/>
        <w:rPr>
          <w:sz w:val="28"/>
          <w:szCs w:val="28"/>
          <w:rPrChange w:id="3481" w:author="user" w:date="2014-05-25T12:30:00Z">
            <w:rPr/>
          </w:rPrChange>
        </w:rPr>
      </w:pPr>
    </w:p>
    <w:p w:rsidR="00640F9D" w:rsidRPr="009B063D" w:rsidRDefault="00640F9D" w:rsidP="00640F9D">
      <w:pPr>
        <w:pStyle w:val="PreformattedText"/>
        <w:rPr>
          <w:sz w:val="28"/>
          <w:szCs w:val="28"/>
          <w:rPrChange w:id="3482" w:author="user" w:date="2014-05-25T12:30:00Z">
            <w:rPr/>
          </w:rPrChange>
        </w:rPr>
      </w:pPr>
      <w:r w:rsidRPr="009B063D">
        <w:rPr>
          <w:sz w:val="28"/>
          <w:szCs w:val="28"/>
          <w:rPrChange w:id="3483" w:author="user" w:date="2014-05-25T12:30:00Z">
            <w:rPr/>
          </w:rPrChange>
        </w:rPr>
        <w:t xml:space="preserve">But for representing performance, MIDI is the most suitable format. Using a key-pressure-sensitive digital piano, pianist can record </w:t>
      </w:r>
      <w:ins w:id="3484" w:author="user" w:date="2014-05-25T22:12:00Z">
        <w:r w:rsidR="000424EB">
          <w:rPr>
            <w:rFonts w:hint="eastAsia"/>
            <w:sz w:val="28"/>
            <w:szCs w:val="28"/>
          </w:rPr>
          <w:t xml:space="preserve">their performance </w:t>
        </w:r>
      </w:ins>
      <w:r w:rsidRPr="009B063D">
        <w:rPr>
          <w:sz w:val="28"/>
          <w:szCs w:val="28"/>
          <w:rPrChange w:id="3485" w:author="user" w:date="2014-05-25T12:30:00Z">
            <w:rPr/>
          </w:rPrChange>
        </w:rPr>
        <w:t xml:space="preserve">in a natural way. The recordings </w:t>
      </w:r>
      <w:del w:id="3486" w:author="user" w:date="2014-05-25T22:12:00Z">
        <w:r w:rsidRPr="009B063D" w:rsidDel="000424EB">
          <w:rPr>
            <w:sz w:val="28"/>
            <w:szCs w:val="28"/>
            <w:rPrChange w:id="3487" w:author="user" w:date="2014-05-25T12:30:00Z">
              <w:rPr/>
            </w:rPrChange>
          </w:rPr>
          <w:delText xml:space="preserve">will </w:delText>
        </w:r>
      </w:del>
      <w:r w:rsidRPr="009B063D">
        <w:rPr>
          <w:sz w:val="28"/>
          <w:szCs w:val="28"/>
          <w:rPrChange w:id="3488" w:author="user" w:date="2014-05-25T12:30:00Z">
            <w:rPr/>
          </w:rPrChange>
        </w:rPr>
        <w:t>have high precision in time, pitch and loudness (key pressure</w:t>
      </w:r>
      <w:r w:rsidRPr="000424EB">
        <w:t>)</w:t>
      </w:r>
      <w:del w:id="3489" w:author="user" w:date="2014-05-25T22:13:00Z">
        <w:r w:rsidRPr="009B063D" w:rsidDel="000424EB">
          <w:rPr>
            <w:sz w:val="28"/>
            <w:szCs w:val="28"/>
            <w:rPrChange w:id="3490" w:author="user" w:date="2014-05-25T12:30:00Z">
              <w:rPr/>
            </w:rPrChange>
          </w:rPr>
          <w:delText>,</w:delText>
        </w:r>
      </w:del>
      <w:proofErr w:type="gramStart"/>
      <w:ins w:id="3491" w:author="user" w:date="2014-05-25T22:14:00Z">
        <w:r w:rsidR="000424EB">
          <w:rPr>
            <w:rFonts w:hint="eastAsia"/>
            <w:sz w:val="28"/>
            <w:szCs w:val="28"/>
          </w:rPr>
          <w:t>;</w:t>
        </w:r>
      </w:ins>
      <w:proofErr w:type="gramEnd"/>
      <w:del w:id="3492" w:author="user" w:date="2014-05-25T22:13:00Z">
        <w:r w:rsidRPr="009B063D" w:rsidDel="000424EB">
          <w:rPr>
            <w:sz w:val="28"/>
            <w:szCs w:val="28"/>
            <w:rPrChange w:id="3493" w:author="user" w:date="2014-05-25T12:30:00Z">
              <w:rPr/>
            </w:rPrChange>
          </w:rPr>
          <w:delText xml:space="preserve"> </w:delText>
        </w:r>
      </w:del>
      <w:r w:rsidRPr="009B063D">
        <w:rPr>
          <w:sz w:val="28"/>
          <w:szCs w:val="28"/>
          <w:rPrChange w:id="3494" w:author="user" w:date="2014-05-25T12:30:00Z">
            <w:rPr/>
          </w:rPrChange>
        </w:rPr>
        <w:t xml:space="preserve">and polyphonic tracks can easily be recorded separately. </w:t>
      </w:r>
      <w:proofErr w:type="gramStart"/>
      <w:r w:rsidRPr="009B063D">
        <w:rPr>
          <w:sz w:val="28"/>
          <w:szCs w:val="28"/>
          <w:rPrChange w:id="3495" w:author="user" w:date="2014-05-25T12:30:00Z">
            <w:rPr/>
          </w:rPrChange>
        </w:rPr>
        <w:t xml:space="preserve">Although WAV (Waveform Audio Format) audio recording has </w:t>
      </w:r>
      <w:ins w:id="3496" w:author="user" w:date="2014-05-25T22:15:00Z">
        <w:r w:rsidR="000424EB">
          <w:rPr>
            <w:rFonts w:hint="eastAsia"/>
            <w:sz w:val="28"/>
            <w:szCs w:val="28"/>
          </w:rPr>
          <w:t xml:space="preserve">a </w:t>
        </w:r>
      </w:ins>
      <w:r w:rsidRPr="009B063D">
        <w:rPr>
          <w:sz w:val="28"/>
          <w:szCs w:val="28"/>
          <w:rPrChange w:id="3497" w:author="user" w:date="2014-05-25T12:30:00Z">
            <w:rPr/>
          </w:rPrChange>
        </w:rPr>
        <w:t>higher fidelity than MIDI, but they are harder to parse by computers.</w:t>
      </w:r>
      <w:proofErr w:type="gramEnd"/>
      <w:r w:rsidRPr="009B063D">
        <w:rPr>
          <w:sz w:val="28"/>
          <w:szCs w:val="28"/>
          <w:rPrChange w:id="3498" w:author="user" w:date="2014-05-25T12:30:00Z">
            <w:rPr/>
          </w:rPrChange>
        </w:rPr>
        <w:t xml:space="preserve"> Without robust onset detection, pitch detection, and source separation technology, the information is extremely difficult to extract. Manually annotate each WAV recording takes </w:t>
      </w:r>
      <w:del w:id="3499" w:author="user" w:date="2014-05-25T22:16:00Z">
        <w:r w:rsidRPr="009B063D" w:rsidDel="000424EB">
          <w:rPr>
            <w:sz w:val="28"/>
            <w:szCs w:val="28"/>
            <w:rPrChange w:id="3500" w:author="user" w:date="2014-05-25T12:30:00Z">
              <w:rPr/>
            </w:rPrChange>
          </w:rPr>
          <w:delText xml:space="preserve">unrealistic </w:delText>
        </w:r>
      </w:del>
      <w:ins w:id="3501" w:author="user" w:date="2014-05-25T22:17:00Z">
        <w:r w:rsidR="00586943">
          <w:rPr>
            <w:rFonts w:hint="eastAsia"/>
            <w:sz w:val="28"/>
            <w:szCs w:val="28"/>
          </w:rPr>
          <w:t>much</w:t>
        </w:r>
      </w:ins>
      <w:ins w:id="3502" w:author="user" w:date="2014-05-25T22:16:00Z">
        <w:r w:rsidR="000424EB" w:rsidRPr="009B063D">
          <w:rPr>
            <w:sz w:val="28"/>
            <w:szCs w:val="28"/>
            <w:rPrChange w:id="3503" w:author="user" w:date="2014-05-25T12:30:00Z">
              <w:rPr/>
            </w:rPrChange>
          </w:rPr>
          <w:t xml:space="preserve"> </w:t>
        </w:r>
      </w:ins>
      <w:r w:rsidRPr="009B063D">
        <w:rPr>
          <w:sz w:val="28"/>
          <w:szCs w:val="28"/>
          <w:rPrChange w:id="3504" w:author="user" w:date="2014-05-25T12:30:00Z">
            <w:rPr/>
          </w:rPrChange>
        </w:rPr>
        <w:t xml:space="preserve">effort, and the accuracy across different annotators may not be consistent. </w:t>
      </w:r>
    </w:p>
    <w:p w:rsidR="00640F9D" w:rsidRPr="009B063D" w:rsidRDefault="00640F9D" w:rsidP="00640F9D">
      <w:pPr>
        <w:pStyle w:val="PreformattedText"/>
        <w:rPr>
          <w:sz w:val="28"/>
          <w:szCs w:val="28"/>
          <w:rPrChange w:id="3505" w:author="user" w:date="2014-05-25T12:30:00Z">
            <w:rPr/>
          </w:rPrChange>
        </w:rPr>
      </w:pPr>
    </w:p>
    <w:p w:rsidR="00640F9D" w:rsidRPr="009B063D" w:rsidDel="00586943" w:rsidRDefault="00640F9D" w:rsidP="00640F9D">
      <w:pPr>
        <w:pStyle w:val="PreformattedText"/>
        <w:rPr>
          <w:del w:id="3506" w:author="user" w:date="2014-05-25T22:21:00Z"/>
          <w:sz w:val="28"/>
          <w:szCs w:val="28"/>
          <w:rPrChange w:id="3507" w:author="user" w:date="2014-05-25T12:30:00Z">
            <w:rPr>
              <w:del w:id="3508" w:author="user" w:date="2014-05-25T22:21:00Z"/>
            </w:rPr>
          </w:rPrChange>
        </w:rPr>
      </w:pPr>
      <w:r w:rsidRPr="009B063D">
        <w:rPr>
          <w:sz w:val="28"/>
          <w:szCs w:val="28"/>
          <w:rPrChange w:id="3509" w:author="user" w:date="2014-05-25T12:30:00Z">
            <w:rPr/>
          </w:rPrChange>
        </w:rPr>
        <w:t>There is a</w:t>
      </w:r>
      <w:ins w:id="3510" w:author="user" w:date="2014-05-25T22:21:00Z">
        <w:r w:rsidR="00586943">
          <w:rPr>
            <w:rFonts w:hint="eastAsia"/>
            <w:sz w:val="28"/>
            <w:szCs w:val="28"/>
          </w:rPr>
          <w:t>n impractical</w:t>
        </w:r>
      </w:ins>
      <w:r w:rsidRPr="009B063D">
        <w:rPr>
          <w:sz w:val="28"/>
          <w:szCs w:val="28"/>
          <w:rPrChange w:id="3511" w:author="user" w:date="2014-05-25T12:30:00Z">
            <w:rPr/>
          </w:rPrChange>
        </w:rPr>
        <w:t xml:space="preserve"> way to keep both the score and the recording in one single </w:t>
      </w:r>
      <w:r w:rsidRPr="009B063D">
        <w:rPr>
          <w:sz w:val="28"/>
          <w:szCs w:val="28"/>
          <w:rPrChange w:id="3512" w:author="user" w:date="2014-05-25T12:30:00Z">
            <w:rPr/>
          </w:rPrChange>
        </w:rPr>
        <w:lastRenderedPageBreak/>
        <w:t xml:space="preserve">MIDI file. Instead of recording the actual note-on and note-off timing, we keep the nominal note-on and note-off </w:t>
      </w:r>
      <w:del w:id="3513" w:author="user" w:date="2014-05-25T22:18:00Z">
        <w:r w:rsidRPr="009B063D" w:rsidDel="00586943">
          <w:rPr>
            <w:sz w:val="28"/>
            <w:szCs w:val="28"/>
            <w:rPrChange w:id="3514" w:author="user" w:date="2014-05-25T12:30:00Z">
              <w:rPr/>
            </w:rPrChange>
          </w:rPr>
          <w:delText>the same as</w:delText>
        </w:r>
      </w:del>
      <w:r w:rsidRPr="009B063D">
        <w:rPr>
          <w:sz w:val="28"/>
          <w:szCs w:val="28"/>
          <w:rPrChange w:id="3515" w:author="user" w:date="2014-05-25T12:30:00Z">
            <w:rPr/>
          </w:rPrChange>
        </w:rPr>
        <w:t xml:space="preserve"> in the score. Then, MIDI tempo-change events are inserted before each note to shift the performed timing of the recorded notes. Thus, the nominal time of each note represents the score, and the rendered time represents the performance. </w:t>
      </w:r>
      <w:proofErr w:type="spellStart"/>
      <w:r w:rsidRPr="00586943">
        <w:rPr>
          <w:sz w:val="28"/>
          <w:szCs w:val="28"/>
          <w:rPrChange w:id="3516" w:author="user" w:date="2014-05-25T22:20:00Z">
            <w:rPr/>
          </w:rPrChange>
        </w:rPr>
        <w:t>But</w:t>
      </w:r>
      <w:del w:id="3517" w:author="user" w:date="2014-05-25T22:20:00Z">
        <w:r w:rsidRPr="00586943" w:rsidDel="00586943">
          <w:rPr>
            <w:sz w:val="28"/>
            <w:szCs w:val="28"/>
            <w:rPrChange w:id="3518" w:author="user" w:date="2014-05-25T22:20:00Z">
              <w:rPr/>
            </w:rPrChange>
          </w:rPr>
          <w:delText xml:space="preserve"> s</w:delText>
        </w:r>
        <w:r w:rsidRPr="009B063D" w:rsidDel="00586943">
          <w:rPr>
            <w:sz w:val="28"/>
            <w:szCs w:val="28"/>
            <w:rPrChange w:id="3519" w:author="user" w:date="2014-05-25T12:30:00Z">
              <w:rPr/>
            </w:rPrChange>
          </w:rPr>
          <w:delText xml:space="preserve">ince </w:delText>
        </w:r>
      </w:del>
      <w:r w:rsidRPr="009B063D">
        <w:rPr>
          <w:sz w:val="28"/>
          <w:szCs w:val="28"/>
          <w:rPrChange w:id="3520" w:author="user" w:date="2014-05-25T12:30:00Z">
            <w:rPr/>
          </w:rPrChange>
        </w:rPr>
        <w:t>MIDI</w:t>
      </w:r>
      <w:proofErr w:type="spellEnd"/>
      <w:r w:rsidRPr="009B063D">
        <w:rPr>
          <w:sz w:val="28"/>
          <w:szCs w:val="28"/>
          <w:rPrChange w:id="3521" w:author="user" w:date="2014-05-25T12:30:00Z">
            <w:rPr/>
          </w:rPrChange>
        </w:rPr>
        <w:t xml:space="preserve"> is </w:t>
      </w:r>
      <w:del w:id="3522" w:author="user" w:date="2014-05-25T22:19:00Z">
        <w:r w:rsidRPr="009B063D" w:rsidDel="00586943">
          <w:rPr>
            <w:sz w:val="28"/>
            <w:szCs w:val="28"/>
            <w:rPrChange w:id="3523" w:author="user" w:date="2014-05-25T12:30:00Z">
              <w:rPr/>
            </w:rPrChange>
          </w:rPr>
          <w:delText xml:space="preserve">so </w:delText>
        </w:r>
      </w:del>
      <w:r w:rsidRPr="009B063D">
        <w:rPr>
          <w:sz w:val="28"/>
          <w:szCs w:val="28"/>
          <w:rPrChange w:id="3524" w:author="user" w:date="2014-05-25T12:30:00Z">
            <w:rPr/>
          </w:rPrChange>
        </w:rPr>
        <w:t xml:space="preserve">limited as a score format, and </w:t>
      </w:r>
      <w:del w:id="3525" w:author="user" w:date="2014-05-25T22:19:00Z">
        <w:r w:rsidRPr="009B063D" w:rsidDel="00586943">
          <w:rPr>
            <w:sz w:val="28"/>
            <w:szCs w:val="28"/>
            <w:rPrChange w:id="3526" w:author="user" w:date="2014-05-25T12:30:00Z">
              <w:rPr/>
            </w:rPrChange>
          </w:rPr>
          <w:delText xml:space="preserve">it </w:delText>
        </w:r>
      </w:del>
      <w:r w:rsidRPr="009B063D">
        <w:rPr>
          <w:sz w:val="28"/>
          <w:szCs w:val="28"/>
          <w:rPrChange w:id="3527" w:author="user" w:date="2014-05-25T12:30:00Z">
            <w:rPr/>
          </w:rPrChange>
        </w:rPr>
        <w:t xml:space="preserve">requires complex calculations to recover the </w:t>
      </w:r>
      <w:del w:id="3528" w:author="user" w:date="2014-05-25T22:20:00Z">
        <w:r w:rsidRPr="009B063D" w:rsidDel="00586943">
          <w:rPr>
            <w:sz w:val="28"/>
            <w:szCs w:val="28"/>
            <w:rPrChange w:id="3529" w:author="user" w:date="2014-05-25T12:30:00Z">
              <w:rPr/>
            </w:rPrChange>
          </w:rPr>
          <w:delText>performance,</w:delText>
        </w:r>
      </w:del>
      <w:ins w:id="3530" w:author="user" w:date="2014-05-25T22:20:00Z">
        <w:r w:rsidR="00586943" w:rsidRPr="00586943">
          <w:rPr>
            <w:sz w:val="28"/>
            <w:szCs w:val="28"/>
          </w:rPr>
          <w:t>performance;</w:t>
        </w:r>
      </w:ins>
      <w:r w:rsidRPr="009B063D">
        <w:rPr>
          <w:sz w:val="28"/>
          <w:szCs w:val="28"/>
          <w:rPrChange w:id="3531" w:author="user" w:date="2014-05-25T12:30:00Z">
            <w:rPr/>
          </w:rPrChange>
        </w:rPr>
        <w:t xml:space="preserve"> this method is not used in the research.</w:t>
      </w:r>
    </w:p>
    <w:p w:rsidR="00640F9D" w:rsidRPr="009B063D" w:rsidDel="00586943" w:rsidRDefault="00640F9D" w:rsidP="00640F9D">
      <w:pPr>
        <w:pStyle w:val="PreformattedText"/>
        <w:rPr>
          <w:del w:id="3532" w:author="user" w:date="2014-05-25T22:21:00Z"/>
          <w:sz w:val="28"/>
          <w:szCs w:val="28"/>
          <w:rPrChange w:id="3533" w:author="user" w:date="2014-05-25T12:30:00Z">
            <w:rPr>
              <w:del w:id="3534" w:author="user" w:date="2014-05-25T22:21:00Z"/>
            </w:rPr>
          </w:rPrChange>
        </w:rPr>
      </w:pPr>
    </w:p>
    <w:p w:rsidR="00640F9D" w:rsidRPr="009B063D" w:rsidRDefault="00640F9D" w:rsidP="00640F9D">
      <w:pPr>
        <w:pStyle w:val="PreformattedText"/>
        <w:rPr>
          <w:sz w:val="28"/>
          <w:szCs w:val="28"/>
          <w:rPrChange w:id="3535" w:author="user" w:date="2014-05-25T12:30:00Z">
            <w:rPr/>
          </w:rPrChange>
        </w:rPr>
      </w:pPr>
    </w:p>
    <w:p w:rsidR="00640F9D" w:rsidRPr="009B063D" w:rsidRDefault="00640F9D" w:rsidP="00640F9D">
      <w:pPr>
        <w:pStyle w:val="PreformattedText"/>
        <w:rPr>
          <w:sz w:val="28"/>
          <w:szCs w:val="28"/>
          <w:rPrChange w:id="3536" w:author="user" w:date="2014-05-25T12:30:00Z">
            <w:rPr/>
          </w:rPrChange>
        </w:rPr>
      </w:pPr>
      <w:r w:rsidRPr="009B063D">
        <w:rPr>
          <w:sz w:val="28"/>
          <w:szCs w:val="28"/>
          <w:rPrChange w:id="3537" w:author="user" w:date="2014-05-25T12:30:00Z">
            <w:rPr/>
          </w:rPrChange>
        </w:rPr>
        <w:t xml:space="preserve">Finally, we store the phrasing, which is the only metadata we used, in a plaintext </w:t>
      </w:r>
      <w:proofErr w:type="spellStart"/>
      <w:r w:rsidRPr="009B063D">
        <w:rPr>
          <w:sz w:val="28"/>
          <w:szCs w:val="28"/>
          <w:rPrChange w:id="3538" w:author="user" w:date="2014-05-25T12:30:00Z">
            <w:rPr/>
          </w:rPrChange>
        </w:rPr>
        <w:t>file</w:t>
      </w:r>
      <w:del w:id="3539" w:author="user" w:date="2014-05-25T22:23:00Z">
        <w:r w:rsidRPr="009B063D" w:rsidDel="00586943">
          <w:rPr>
            <w:sz w:val="28"/>
            <w:szCs w:val="28"/>
            <w:rPrChange w:id="3540" w:author="user" w:date="2014-05-25T12:30:00Z">
              <w:rPr/>
            </w:rPrChange>
          </w:rPr>
          <w:delText xml:space="preserve">, </w:delText>
        </w:r>
      </w:del>
      <w:ins w:id="3541" w:author="user" w:date="2014-05-25T22:23:00Z">
        <w:r w:rsidR="00586943">
          <w:rPr>
            <w:rFonts w:hint="eastAsia"/>
            <w:sz w:val="28"/>
            <w:szCs w:val="28"/>
          </w:rPr>
          <w:t>.</w:t>
        </w:r>
      </w:ins>
      <w:del w:id="3542" w:author="user" w:date="2014-05-25T22:24:00Z">
        <w:r w:rsidRPr="009B063D" w:rsidDel="00586943">
          <w:rPr>
            <w:sz w:val="28"/>
            <w:szCs w:val="28"/>
            <w:rPrChange w:id="3543" w:author="user" w:date="2014-05-25T12:30:00Z">
              <w:rPr/>
            </w:rPrChange>
          </w:rPr>
          <w:delText xml:space="preserve">each </w:delText>
        </w:r>
      </w:del>
      <w:ins w:id="3544" w:author="user" w:date="2014-05-25T22:24:00Z">
        <w:r w:rsidR="00586943">
          <w:rPr>
            <w:rFonts w:hint="eastAsia"/>
            <w:sz w:val="28"/>
            <w:szCs w:val="28"/>
          </w:rPr>
          <w:t>E</w:t>
        </w:r>
        <w:r w:rsidR="00586943" w:rsidRPr="009B063D">
          <w:rPr>
            <w:sz w:val="28"/>
            <w:szCs w:val="28"/>
            <w:rPrChange w:id="3545" w:author="user" w:date="2014-05-25T12:30:00Z">
              <w:rPr/>
            </w:rPrChange>
          </w:rPr>
          <w:t>ach</w:t>
        </w:r>
        <w:proofErr w:type="spellEnd"/>
        <w:r w:rsidR="00586943" w:rsidRPr="009B063D">
          <w:rPr>
            <w:sz w:val="28"/>
            <w:szCs w:val="28"/>
            <w:rPrChange w:id="3546" w:author="user" w:date="2014-05-25T12:30:00Z">
              <w:rPr/>
            </w:rPrChange>
          </w:rPr>
          <w:t xml:space="preserve"> </w:t>
        </w:r>
      </w:ins>
      <w:r w:rsidRPr="009B063D">
        <w:rPr>
          <w:sz w:val="28"/>
          <w:szCs w:val="28"/>
          <w:rPrChange w:id="3547" w:author="user" w:date="2014-05-25T12:30:00Z">
            <w:rPr/>
          </w:rPrChange>
        </w:rPr>
        <w:t xml:space="preserve">line in the phrasing file </w:t>
      </w:r>
      <w:del w:id="3548" w:author="user" w:date="2014-05-25T22:24:00Z">
        <w:r w:rsidRPr="009B063D" w:rsidDel="00586943">
          <w:rPr>
            <w:sz w:val="28"/>
            <w:szCs w:val="28"/>
            <w:rPrChange w:id="3549" w:author="user" w:date="2014-05-25T12:30:00Z">
              <w:rPr/>
            </w:rPrChange>
          </w:rPr>
          <w:delText xml:space="preserve">is </w:delText>
        </w:r>
      </w:del>
      <w:ins w:id="3550" w:author="user" w:date="2014-05-25T22:24:00Z">
        <w:r w:rsidR="00586943">
          <w:rPr>
            <w:rFonts w:hint="eastAsia"/>
            <w:sz w:val="28"/>
            <w:szCs w:val="28"/>
          </w:rPr>
          <w:t>stands for</w:t>
        </w:r>
        <w:r w:rsidR="00586943" w:rsidRPr="009B063D">
          <w:rPr>
            <w:sz w:val="28"/>
            <w:szCs w:val="28"/>
            <w:rPrChange w:id="3551" w:author="user" w:date="2014-05-25T12:30:00Z">
              <w:rPr/>
            </w:rPrChange>
          </w:rPr>
          <w:t xml:space="preserve"> </w:t>
        </w:r>
      </w:ins>
      <w:r w:rsidRPr="009B063D">
        <w:rPr>
          <w:sz w:val="28"/>
          <w:szCs w:val="28"/>
          <w:rPrChange w:id="3552" w:author="user" w:date="2014-05-25T12:30:00Z">
            <w:rPr/>
          </w:rPrChange>
        </w:rPr>
        <w:t>the starting point of each phrase. The starting point is defined as the onset timing (in quarter notes) counted from the beginning of the piece\</w:t>
      </w:r>
      <w:proofErr w:type="gramStart"/>
      <w:r w:rsidRPr="009B063D">
        <w:rPr>
          <w:sz w:val="28"/>
          <w:szCs w:val="28"/>
          <w:rPrChange w:id="3553" w:author="user" w:date="2014-05-25T12:30:00Z">
            <w:rPr/>
          </w:rPrChange>
        </w:rPr>
        <w:t>footnote{</w:t>
      </w:r>
      <w:proofErr w:type="gramEnd"/>
      <w:r w:rsidRPr="009B063D">
        <w:rPr>
          <w:sz w:val="28"/>
          <w:szCs w:val="28"/>
          <w:rPrChange w:id="3554" w:author="user" w:date="2014-05-25T12:30:00Z">
            <w:rPr/>
          </w:rPrChange>
        </w:rPr>
        <w:t>For a phrase that start at a point which is a circulating decimal, for example $2\</w:t>
      </w:r>
      <w:proofErr w:type="spellStart"/>
      <w:r w:rsidRPr="009B063D">
        <w:rPr>
          <w:sz w:val="28"/>
          <w:szCs w:val="28"/>
          <w:rPrChange w:id="3555" w:author="user" w:date="2014-05-25T12:30:00Z">
            <w:rPr/>
          </w:rPrChange>
        </w:rPr>
        <w:t>frac</w:t>
      </w:r>
      <w:proofErr w:type="spellEnd"/>
      <w:r w:rsidRPr="009B063D">
        <w:rPr>
          <w:sz w:val="28"/>
          <w:szCs w:val="28"/>
          <w:rPrChange w:id="3556" w:author="user" w:date="2014-05-25T12:30:00Z">
            <w:rPr/>
          </w:rPrChange>
        </w:rPr>
        <w:t>{1}{3}=2.333\</w:t>
      </w:r>
      <w:proofErr w:type="spellStart"/>
      <w:r w:rsidRPr="009B063D">
        <w:rPr>
          <w:sz w:val="28"/>
          <w:szCs w:val="28"/>
          <w:rPrChange w:id="3557" w:author="user" w:date="2014-05-25T12:30:00Z">
            <w:rPr/>
          </w:rPrChange>
        </w:rPr>
        <w:t>cdots</w:t>
      </w:r>
      <w:proofErr w:type="spellEnd"/>
      <w:r w:rsidRPr="009B063D">
        <w:rPr>
          <w:sz w:val="28"/>
          <w:szCs w:val="28"/>
          <w:rPrChange w:id="3558" w:author="user" w:date="2014-05-25T12:30:00Z">
            <w:rPr/>
          </w:rPrChange>
        </w:rPr>
        <w:t>$, the starting point can be alternatively defined as any finite decimal between the end of the last phrase and the start of the current phrase. For example, if the last phrase stops at beat 1, the second phrase start at $2\</w:t>
      </w:r>
      <w:proofErr w:type="spellStart"/>
      <w:r w:rsidRPr="009B063D">
        <w:rPr>
          <w:sz w:val="28"/>
          <w:szCs w:val="28"/>
          <w:rPrChange w:id="3559" w:author="user" w:date="2014-05-25T12:30:00Z">
            <w:rPr/>
          </w:rPrChange>
        </w:rPr>
        <w:t>frac</w:t>
      </w:r>
      <w:proofErr w:type="spellEnd"/>
      <w:r w:rsidRPr="009B063D">
        <w:rPr>
          <w:sz w:val="28"/>
          <w:szCs w:val="28"/>
          <w:rPrChange w:id="3560" w:author="user" w:date="2014-05-25T12:30:00Z">
            <w:rPr/>
          </w:rPrChange>
        </w:rPr>
        <w:t>{1}{3}=2.333\</w:t>
      </w:r>
      <w:proofErr w:type="spellStart"/>
      <w:r w:rsidRPr="009B063D">
        <w:rPr>
          <w:sz w:val="28"/>
          <w:szCs w:val="28"/>
          <w:rPrChange w:id="3561" w:author="user" w:date="2014-05-25T12:30:00Z">
            <w:rPr/>
          </w:rPrChange>
        </w:rPr>
        <w:t>cdots</w:t>
      </w:r>
      <w:proofErr w:type="spellEnd"/>
      <w:r w:rsidRPr="009B063D">
        <w:rPr>
          <w:sz w:val="28"/>
          <w:szCs w:val="28"/>
          <w:rPrChange w:id="3562" w:author="user" w:date="2014-05-25T12:30:00Z">
            <w:rPr/>
          </w:rPrChange>
        </w:rPr>
        <w:t xml:space="preserve">$ beat, the start point of the second phrase can be written as 2.3 or 2.0, etc.}. The phrasing is decided </w:t>
      </w:r>
      <w:del w:id="3563" w:author="user" w:date="2014-05-25T22:25:00Z">
        <w:r w:rsidRPr="009B063D" w:rsidDel="00586943">
          <w:rPr>
            <w:sz w:val="28"/>
            <w:szCs w:val="28"/>
            <w:rPrChange w:id="3564" w:author="user" w:date="2014-05-25T12:30:00Z">
              <w:rPr/>
            </w:rPrChange>
          </w:rPr>
          <w:delText xml:space="preserve">by the us </w:delText>
        </w:r>
      </w:del>
      <w:del w:id="3565" w:author="user" w:date="2014-05-25T22:26:00Z">
        <w:r w:rsidRPr="009B063D" w:rsidDel="00586943">
          <w:rPr>
            <w:sz w:val="28"/>
            <w:szCs w:val="28"/>
            <w:rPrChange w:id="3566" w:author="user" w:date="2014-05-25T12:30:00Z">
              <w:rPr/>
            </w:rPrChange>
          </w:rPr>
          <w:delText xml:space="preserve">using </w:delText>
        </w:r>
      </w:del>
      <w:ins w:id="3567" w:author="user" w:date="2014-05-25T22:26:00Z">
        <w:r w:rsidR="00586943">
          <w:rPr>
            <w:rFonts w:hint="eastAsia"/>
            <w:sz w:val="28"/>
            <w:szCs w:val="28"/>
          </w:rPr>
          <w:t>according to</w:t>
        </w:r>
        <w:r w:rsidR="00586943" w:rsidRPr="009B063D">
          <w:rPr>
            <w:sz w:val="28"/>
            <w:szCs w:val="28"/>
            <w:rPrChange w:id="3568" w:author="user" w:date="2014-05-25T12:30:00Z">
              <w:rPr/>
            </w:rPrChange>
          </w:rPr>
          <w:t xml:space="preserve"> </w:t>
        </w:r>
      </w:ins>
      <w:r w:rsidRPr="009B063D">
        <w:rPr>
          <w:sz w:val="28"/>
          <w:szCs w:val="28"/>
          <w:rPrChange w:id="3569" w:author="user" w:date="2014-05-25T12:30:00Z">
            <w:rPr/>
          </w:rPrChange>
        </w:rPr>
        <w:t xml:space="preserve">the following principles: </w:t>
      </w:r>
    </w:p>
    <w:p w:rsidR="00640F9D" w:rsidRPr="009B063D" w:rsidRDefault="00640F9D" w:rsidP="00640F9D">
      <w:pPr>
        <w:pStyle w:val="PreformattedText"/>
        <w:rPr>
          <w:sz w:val="28"/>
          <w:szCs w:val="28"/>
          <w:rPrChange w:id="3570" w:author="user" w:date="2014-05-25T12:30:00Z">
            <w:rPr/>
          </w:rPrChange>
        </w:rPr>
      </w:pPr>
      <w:r w:rsidRPr="009B063D">
        <w:rPr>
          <w:sz w:val="28"/>
          <w:szCs w:val="28"/>
          <w:rPrChange w:id="3571" w:author="user" w:date="2014-05-25T12:30:00Z">
            <w:rPr/>
          </w:rPrChange>
        </w:rPr>
        <w:t>\begin{enumerate}</w:t>
      </w:r>
    </w:p>
    <w:p w:rsidR="00640F9D" w:rsidRPr="009B063D" w:rsidRDefault="00640F9D" w:rsidP="00640F9D">
      <w:pPr>
        <w:pStyle w:val="PreformattedText"/>
        <w:rPr>
          <w:sz w:val="28"/>
          <w:szCs w:val="28"/>
          <w:rPrChange w:id="3572" w:author="user" w:date="2014-05-25T12:30:00Z">
            <w:rPr/>
          </w:rPrChange>
        </w:rPr>
      </w:pPr>
      <w:r w:rsidRPr="009B063D">
        <w:rPr>
          <w:sz w:val="28"/>
          <w:szCs w:val="28"/>
          <w:rPrChange w:id="3573" w:author="user" w:date="2014-05-25T12:30:00Z">
            <w:rPr/>
          </w:rPrChange>
        </w:rPr>
        <w:t xml:space="preserve">   \item Phrase may be separated by </w:t>
      </w:r>
      <w:del w:id="3574" w:author="user" w:date="2014-05-25T22:27:00Z">
        <w:r w:rsidRPr="009B063D" w:rsidDel="00AE0E15">
          <w:rPr>
            <w:sz w:val="28"/>
            <w:szCs w:val="28"/>
            <w:rPrChange w:id="3575" w:author="user" w:date="2014-05-25T12:30:00Z">
              <w:rPr/>
            </w:rPrChange>
          </w:rPr>
          <w:delText xml:space="preserve">a </w:delText>
        </w:r>
      </w:del>
      <w:r w:rsidRPr="009B063D">
        <w:rPr>
          <w:sz w:val="28"/>
          <w:szCs w:val="28"/>
          <w:rPrChange w:id="3576" w:author="user" w:date="2014-05-25T12:30:00Z">
            <w:rPr/>
          </w:rPrChange>
        </w:rPr>
        <w:t>salient pause</w:t>
      </w:r>
      <w:ins w:id="3577" w:author="user" w:date="2014-05-25T22:27:00Z">
        <w:r w:rsidR="00AE0E15">
          <w:rPr>
            <w:rFonts w:hint="eastAsia"/>
            <w:sz w:val="28"/>
            <w:szCs w:val="28"/>
          </w:rPr>
          <w:t>s</w:t>
        </w:r>
      </w:ins>
      <w:r w:rsidRPr="009B063D">
        <w:rPr>
          <w:sz w:val="28"/>
          <w:szCs w:val="28"/>
          <w:rPrChange w:id="3578" w:author="user" w:date="2014-05-25T12:30:00Z">
            <w:rPr/>
          </w:rPrChange>
        </w:rPr>
        <w:t>.</w:t>
      </w:r>
    </w:p>
    <w:p w:rsidR="00640F9D" w:rsidRPr="009B063D" w:rsidRDefault="00640F9D" w:rsidP="00640F9D">
      <w:pPr>
        <w:pStyle w:val="PreformattedText"/>
        <w:rPr>
          <w:sz w:val="28"/>
          <w:szCs w:val="28"/>
          <w:rPrChange w:id="3579" w:author="user" w:date="2014-05-25T12:30:00Z">
            <w:rPr/>
          </w:rPrChange>
        </w:rPr>
      </w:pPr>
      <w:r w:rsidRPr="009B063D">
        <w:rPr>
          <w:sz w:val="28"/>
          <w:szCs w:val="28"/>
          <w:rPrChange w:id="3580" w:author="user" w:date="2014-05-25T12:30:00Z">
            <w:rPr/>
          </w:rPrChange>
        </w:rPr>
        <w:t xml:space="preserve">   \item Phrase may end with a cadence.</w:t>
      </w:r>
    </w:p>
    <w:p w:rsidR="00640F9D" w:rsidRPr="009B063D" w:rsidRDefault="00640F9D" w:rsidP="00640F9D">
      <w:pPr>
        <w:pStyle w:val="PreformattedText"/>
        <w:rPr>
          <w:sz w:val="28"/>
          <w:szCs w:val="28"/>
          <w:rPrChange w:id="3581" w:author="user" w:date="2014-05-25T12:30:00Z">
            <w:rPr/>
          </w:rPrChange>
        </w:rPr>
      </w:pPr>
      <w:r w:rsidRPr="009B063D">
        <w:rPr>
          <w:sz w:val="28"/>
          <w:szCs w:val="28"/>
          <w:rPrChange w:id="3582" w:author="user" w:date="2014-05-25T12:30:00Z">
            <w:rPr/>
          </w:rPrChange>
        </w:rPr>
        <w:t xml:space="preserve">   \item Phrase may be separated by dramatic change</w:t>
      </w:r>
      <w:ins w:id="3583" w:author="user" w:date="2014-05-25T22:27:00Z">
        <w:r w:rsidR="00AE0E15">
          <w:rPr>
            <w:rFonts w:hint="eastAsia"/>
            <w:sz w:val="28"/>
            <w:szCs w:val="28"/>
          </w:rPr>
          <w:t>s</w:t>
        </w:r>
      </w:ins>
      <w:r w:rsidRPr="009B063D">
        <w:rPr>
          <w:sz w:val="28"/>
          <w:szCs w:val="28"/>
          <w:rPrChange w:id="3584" w:author="user" w:date="2014-05-25T12:30:00Z">
            <w:rPr/>
          </w:rPrChange>
        </w:rPr>
        <w:t xml:space="preserve"> in tempo, key or loudness.</w:t>
      </w:r>
    </w:p>
    <w:p w:rsidR="00640F9D" w:rsidRPr="009B063D" w:rsidRDefault="00640F9D" w:rsidP="00640F9D">
      <w:pPr>
        <w:pStyle w:val="PreformattedText"/>
        <w:rPr>
          <w:sz w:val="28"/>
          <w:szCs w:val="28"/>
          <w:rPrChange w:id="3585" w:author="user" w:date="2014-05-25T12:30:00Z">
            <w:rPr/>
          </w:rPrChange>
        </w:rPr>
      </w:pPr>
      <w:r w:rsidRPr="009B063D">
        <w:rPr>
          <w:sz w:val="28"/>
          <w:szCs w:val="28"/>
          <w:rPrChange w:id="3586" w:author="user" w:date="2014-05-25T12:30:00Z">
            <w:rPr/>
          </w:rPrChange>
        </w:rPr>
        <w:t xml:space="preserve">   \item Repeated structures in tempo or pitch may be a repeated phrase.</w:t>
      </w:r>
    </w:p>
    <w:p w:rsidR="00640F9D" w:rsidRPr="009B063D" w:rsidRDefault="00640F9D" w:rsidP="00640F9D">
      <w:pPr>
        <w:pStyle w:val="PreformattedText"/>
        <w:rPr>
          <w:sz w:val="28"/>
          <w:szCs w:val="28"/>
          <w:rPrChange w:id="3587" w:author="user" w:date="2014-05-25T12:30:00Z">
            <w:rPr/>
          </w:rPrChange>
        </w:rPr>
      </w:pPr>
      <w:r w:rsidRPr="009B063D">
        <w:rPr>
          <w:sz w:val="28"/>
          <w:szCs w:val="28"/>
          <w:rPrChange w:id="3588" w:author="user" w:date="2014-05-25T12:30:00Z">
            <w:rPr/>
          </w:rPrChange>
        </w:rPr>
        <w:t>\end{enumerate}</w:t>
      </w:r>
    </w:p>
    <w:p w:rsidR="00640F9D" w:rsidRPr="009B063D" w:rsidRDefault="00640F9D" w:rsidP="00640F9D">
      <w:pPr>
        <w:pStyle w:val="PreformattedText"/>
        <w:rPr>
          <w:sz w:val="28"/>
          <w:szCs w:val="28"/>
          <w:rPrChange w:id="3589" w:author="user" w:date="2014-05-25T12:30:00Z">
            <w:rPr/>
          </w:rPrChange>
        </w:rPr>
      </w:pPr>
    </w:p>
    <w:p w:rsidR="00640F9D" w:rsidRPr="009B063D" w:rsidRDefault="00640F9D" w:rsidP="00640F9D">
      <w:pPr>
        <w:pStyle w:val="PreformattedText"/>
        <w:rPr>
          <w:sz w:val="28"/>
          <w:szCs w:val="28"/>
          <w:rPrChange w:id="3590" w:author="user" w:date="2014-05-25T12:30:00Z">
            <w:rPr/>
          </w:rPrChange>
        </w:rPr>
      </w:pPr>
      <w:r w:rsidRPr="009B063D">
        <w:rPr>
          <w:sz w:val="28"/>
          <w:szCs w:val="28"/>
          <w:rPrChange w:id="3591" w:author="user" w:date="2014-05-25T12:30:00Z">
            <w:rPr/>
          </w:rPrChange>
        </w:rPr>
        <w:t xml:space="preserve">Since phrasing controls the structural interpretation of a piece, we would like to leave this freedom for expression to the user. However, if there </w:t>
      </w:r>
      <w:proofErr w:type="gramStart"/>
      <w:r w:rsidRPr="009B063D">
        <w:rPr>
          <w:sz w:val="28"/>
          <w:szCs w:val="28"/>
          <w:rPrChange w:id="3592" w:author="user" w:date="2014-05-25T12:30:00Z">
            <w:rPr/>
          </w:rPrChange>
        </w:rPr>
        <w:t>exist</w:t>
      </w:r>
      <w:ins w:id="3593" w:author="user" w:date="2014-05-25T22:29:00Z">
        <w:r w:rsidR="00AE0E15">
          <w:rPr>
            <w:rFonts w:hint="eastAsia"/>
            <w:sz w:val="28"/>
            <w:szCs w:val="28"/>
          </w:rPr>
          <w:t>s</w:t>
        </w:r>
      </w:ins>
      <w:proofErr w:type="gramEnd"/>
      <w:r w:rsidRPr="009B063D">
        <w:rPr>
          <w:sz w:val="28"/>
          <w:szCs w:val="28"/>
          <w:rPrChange w:id="3594" w:author="user" w:date="2014-05-25T12:30:00Z">
            <w:rPr/>
          </w:rPrChange>
        </w:rPr>
        <w:t xml:space="preserve"> any good automatic phrasing algorithm, it can be easily integrated into the current system to make it full</w:t>
      </w:r>
      <w:ins w:id="3595" w:author="user" w:date="2014-05-25T22:30:00Z">
        <w:r w:rsidR="00AE0E15">
          <w:rPr>
            <w:rFonts w:hint="eastAsia"/>
            <w:sz w:val="28"/>
            <w:szCs w:val="28"/>
          </w:rPr>
          <w:t>y</w:t>
        </w:r>
      </w:ins>
      <w:r w:rsidRPr="009B063D">
        <w:rPr>
          <w:sz w:val="28"/>
          <w:szCs w:val="28"/>
          <w:rPrChange w:id="3596" w:author="user" w:date="2014-05-25T12:30:00Z">
            <w:rPr/>
          </w:rPrChange>
        </w:rPr>
        <w:t>-automatic.</w:t>
      </w:r>
    </w:p>
    <w:p w:rsidR="00640F9D" w:rsidRPr="009B063D" w:rsidRDefault="00640F9D" w:rsidP="00640F9D">
      <w:pPr>
        <w:pStyle w:val="PreformattedText"/>
        <w:rPr>
          <w:sz w:val="28"/>
          <w:szCs w:val="28"/>
          <w:rPrChange w:id="3597" w:author="user" w:date="2014-05-25T12:30:00Z">
            <w:rPr/>
          </w:rPrChange>
        </w:rPr>
      </w:pPr>
    </w:p>
    <w:p w:rsidR="00640F9D" w:rsidRPr="009B063D" w:rsidRDefault="00640F9D" w:rsidP="00640F9D">
      <w:pPr>
        <w:pStyle w:val="PreformattedText"/>
        <w:rPr>
          <w:sz w:val="28"/>
          <w:szCs w:val="28"/>
          <w:rPrChange w:id="3598" w:author="user" w:date="2014-05-25T12:30:00Z">
            <w:rPr/>
          </w:rPrChange>
        </w:rPr>
      </w:pPr>
      <w:r w:rsidRPr="009B063D">
        <w:rPr>
          <w:sz w:val="28"/>
          <w:szCs w:val="28"/>
          <w:rPrChange w:id="3599" w:author="user" w:date="2014-05-25T12:30:00Z">
            <w:rPr/>
          </w:rPrChange>
        </w:rPr>
        <w:t xml:space="preserve"> </w:t>
      </w:r>
    </w:p>
    <w:p w:rsidR="00640F9D" w:rsidRPr="009B063D" w:rsidRDefault="00640F9D" w:rsidP="00640F9D">
      <w:pPr>
        <w:pStyle w:val="PreformattedText"/>
        <w:rPr>
          <w:sz w:val="28"/>
          <w:szCs w:val="28"/>
          <w:rPrChange w:id="3600" w:author="user" w:date="2014-05-25T12:30:00Z">
            <w:rPr/>
          </w:rPrChange>
        </w:rPr>
      </w:pPr>
      <w:r w:rsidRPr="009B063D">
        <w:rPr>
          <w:sz w:val="28"/>
          <w:szCs w:val="28"/>
          <w:rPrChange w:id="3601" w:author="user" w:date="2014-05-25T12:30:00Z">
            <w:rPr/>
          </w:rPrChange>
        </w:rPr>
        <w:t>\section{Implementation}</w:t>
      </w:r>
    </w:p>
    <w:p w:rsidR="00640F9D" w:rsidRPr="009B063D" w:rsidRDefault="00640F9D" w:rsidP="00640F9D">
      <w:pPr>
        <w:pStyle w:val="PreformattedText"/>
        <w:rPr>
          <w:sz w:val="28"/>
          <w:szCs w:val="28"/>
          <w:rPrChange w:id="3602" w:author="user" w:date="2014-05-25T12:30:00Z">
            <w:rPr/>
          </w:rPrChange>
        </w:rPr>
      </w:pPr>
    </w:p>
    <w:p w:rsidR="00640F9D" w:rsidRPr="009B063D" w:rsidRDefault="00640F9D" w:rsidP="00640F9D">
      <w:pPr>
        <w:pStyle w:val="PreformattedText"/>
        <w:rPr>
          <w:sz w:val="28"/>
          <w:szCs w:val="28"/>
          <w:rPrChange w:id="3603" w:author="user" w:date="2014-05-25T12:30:00Z">
            <w:rPr/>
          </w:rPrChange>
        </w:rPr>
      </w:pPr>
      <w:r w:rsidRPr="009B063D">
        <w:rPr>
          <w:sz w:val="28"/>
          <w:szCs w:val="28"/>
          <w:rPrChange w:id="3604" w:author="user" w:date="2014-05-25T12:30:00Z">
            <w:rPr/>
          </w:rPrChange>
        </w:rPr>
        <w:t>\subsection{Score Preparation}</w:t>
      </w:r>
    </w:p>
    <w:p w:rsidR="00640F9D" w:rsidRPr="009B063D" w:rsidRDefault="00640F9D" w:rsidP="00640F9D">
      <w:pPr>
        <w:pStyle w:val="PreformattedText"/>
        <w:rPr>
          <w:sz w:val="28"/>
          <w:szCs w:val="28"/>
          <w:rPrChange w:id="3605" w:author="user" w:date="2014-05-25T12:30:00Z">
            <w:rPr/>
          </w:rPrChange>
        </w:rPr>
      </w:pPr>
    </w:p>
    <w:p w:rsidR="00640F9D" w:rsidRPr="009B063D" w:rsidRDefault="00640F9D" w:rsidP="00640F9D">
      <w:pPr>
        <w:pStyle w:val="PreformattedText"/>
        <w:rPr>
          <w:sz w:val="28"/>
          <w:szCs w:val="28"/>
          <w:rPrChange w:id="3606" w:author="user" w:date="2014-05-25T12:30:00Z">
            <w:rPr/>
          </w:rPrChange>
        </w:rPr>
      </w:pPr>
      <w:r w:rsidRPr="009B063D">
        <w:rPr>
          <w:sz w:val="28"/>
          <w:szCs w:val="28"/>
          <w:rPrChange w:id="3607" w:author="user" w:date="2014-05-25T12:30:00Z">
            <w:rPr/>
          </w:rPrChange>
        </w:rPr>
        <w:t xml:space="preserve">The digital scores are downloaded from </w:t>
      </w:r>
      <w:proofErr w:type="spellStart"/>
      <w:r w:rsidRPr="009B063D">
        <w:rPr>
          <w:sz w:val="28"/>
          <w:szCs w:val="28"/>
          <w:rPrChange w:id="3608" w:author="user" w:date="2014-05-25T12:30:00Z">
            <w:rPr/>
          </w:rPrChange>
        </w:rPr>
        <w:t>KernScore</w:t>
      </w:r>
      <w:proofErr w:type="spellEnd"/>
      <w:r w:rsidRPr="009B063D">
        <w:rPr>
          <w:sz w:val="28"/>
          <w:szCs w:val="28"/>
          <w:rPrChange w:id="3609" w:author="user" w:date="2014-05-25T12:30:00Z">
            <w:rPr/>
          </w:rPrChange>
        </w:rPr>
        <w:t xml:space="preserve"> website \</w:t>
      </w:r>
      <w:proofErr w:type="gramStart"/>
      <w:r w:rsidRPr="009B063D">
        <w:rPr>
          <w:sz w:val="28"/>
          <w:szCs w:val="28"/>
          <w:rPrChange w:id="3610" w:author="user" w:date="2014-05-25T12:30:00Z">
            <w:rPr/>
          </w:rPrChange>
        </w:rPr>
        <w:t>cite{</w:t>
      </w:r>
      <w:proofErr w:type="spellStart"/>
      <w:proofErr w:type="gramEnd"/>
      <w:r w:rsidRPr="009B063D">
        <w:rPr>
          <w:sz w:val="28"/>
          <w:szCs w:val="28"/>
          <w:rPrChange w:id="3611" w:author="user" w:date="2014-05-25T12:30:00Z">
            <w:rPr/>
          </w:rPrChange>
        </w:rPr>
        <w:t>KernScores</w:t>
      </w:r>
      <w:proofErr w:type="spellEnd"/>
      <w:r w:rsidRPr="009B063D">
        <w:rPr>
          <w:sz w:val="28"/>
          <w:szCs w:val="28"/>
          <w:rPrChange w:id="3612" w:author="user" w:date="2014-05-25T12:30:00Z">
            <w:rPr/>
          </w:rPrChange>
        </w:rPr>
        <w:t xml:space="preserve">}. </w:t>
      </w:r>
      <w:del w:id="3613" w:author="user" w:date="2014-05-25T22:30:00Z">
        <w:r w:rsidRPr="009B063D" w:rsidDel="00AE0E15">
          <w:rPr>
            <w:sz w:val="28"/>
            <w:szCs w:val="28"/>
            <w:rPrChange w:id="3614" w:author="user" w:date="2014-05-25T12:30:00Z">
              <w:rPr/>
            </w:rPrChange>
          </w:rPr>
          <w:delText>The  scores</w:delText>
        </w:r>
      </w:del>
      <w:ins w:id="3615" w:author="user" w:date="2014-05-25T22:30:00Z">
        <w:r w:rsidR="00AE0E15" w:rsidRPr="00AE0E15">
          <w:rPr>
            <w:sz w:val="28"/>
            <w:szCs w:val="28"/>
          </w:rPr>
          <w:t>The scores</w:t>
        </w:r>
      </w:ins>
      <w:r w:rsidRPr="009B063D">
        <w:rPr>
          <w:sz w:val="28"/>
          <w:szCs w:val="28"/>
          <w:rPrChange w:id="3616" w:author="user" w:date="2014-05-25T12:30:00Z">
            <w:rPr/>
          </w:rPrChange>
        </w:rPr>
        <w:t xml:space="preserve"> are transformed into </w:t>
      </w:r>
      <w:proofErr w:type="spellStart"/>
      <w:r w:rsidRPr="009B063D">
        <w:rPr>
          <w:sz w:val="28"/>
          <w:szCs w:val="28"/>
          <w:rPrChange w:id="3617" w:author="user" w:date="2014-05-25T12:30:00Z">
            <w:rPr/>
          </w:rPrChange>
        </w:rPr>
        <w:t>MusicXML</w:t>
      </w:r>
      <w:proofErr w:type="spellEnd"/>
      <w:r w:rsidRPr="009B063D">
        <w:rPr>
          <w:sz w:val="28"/>
          <w:szCs w:val="28"/>
          <w:rPrChange w:id="3618" w:author="user" w:date="2014-05-25T12:30:00Z">
            <w:rPr/>
          </w:rPrChange>
        </w:rPr>
        <w:t xml:space="preserve"> from the original </w:t>
      </w:r>
      <w:proofErr w:type="spellStart"/>
      <w:r w:rsidRPr="009B063D">
        <w:rPr>
          <w:sz w:val="28"/>
          <w:szCs w:val="28"/>
          <w:rPrChange w:id="3619" w:author="user" w:date="2014-05-25T12:30:00Z">
            <w:rPr/>
          </w:rPrChange>
        </w:rPr>
        <w:t>Hundrum</w:t>
      </w:r>
      <w:proofErr w:type="spellEnd"/>
      <w:r w:rsidRPr="009B063D">
        <w:rPr>
          <w:sz w:val="28"/>
          <w:szCs w:val="28"/>
          <w:rPrChange w:id="3620" w:author="user" w:date="2014-05-25T12:30:00Z">
            <w:rPr/>
          </w:rPrChange>
        </w:rPr>
        <w:t xml:space="preserve"> file format (.</w:t>
      </w:r>
      <w:proofErr w:type="spellStart"/>
      <w:r w:rsidRPr="009B063D">
        <w:rPr>
          <w:sz w:val="28"/>
          <w:szCs w:val="28"/>
          <w:rPrChange w:id="3621" w:author="user" w:date="2014-05-25T12:30:00Z">
            <w:rPr/>
          </w:rPrChange>
        </w:rPr>
        <w:t>krn</w:t>
      </w:r>
      <w:proofErr w:type="spellEnd"/>
      <w:r w:rsidRPr="009B063D">
        <w:rPr>
          <w:sz w:val="28"/>
          <w:szCs w:val="28"/>
          <w:rPrChange w:id="3622" w:author="user" w:date="2014-05-25T12:30:00Z">
            <w:rPr/>
          </w:rPrChange>
        </w:rPr>
        <w:t xml:space="preserve">) using </w:t>
      </w:r>
      <w:proofErr w:type="gramStart"/>
      <w:r w:rsidRPr="009B063D">
        <w:rPr>
          <w:sz w:val="28"/>
          <w:szCs w:val="28"/>
          <w:rPrChange w:id="3623" w:author="user" w:date="2014-05-25T12:30:00Z">
            <w:rPr/>
          </w:rPrChange>
        </w:rPr>
        <w:t>the  music21</w:t>
      </w:r>
      <w:proofErr w:type="gramEnd"/>
      <w:r w:rsidRPr="009B063D">
        <w:rPr>
          <w:sz w:val="28"/>
          <w:szCs w:val="28"/>
          <w:rPrChange w:id="3624" w:author="user" w:date="2014-05-25T12:30:00Z">
            <w:rPr/>
          </w:rPrChange>
        </w:rPr>
        <w:t xml:space="preserve"> toolkit \cite{music21}. Because this research focus</w:t>
      </w:r>
      <w:ins w:id="3625" w:author="user" w:date="2014-05-25T22:30:00Z">
        <w:r w:rsidR="00AE0E15">
          <w:rPr>
            <w:rFonts w:hint="eastAsia"/>
            <w:sz w:val="28"/>
            <w:szCs w:val="28"/>
          </w:rPr>
          <w:t>es</w:t>
        </w:r>
      </w:ins>
      <w:r w:rsidRPr="009B063D">
        <w:rPr>
          <w:sz w:val="28"/>
          <w:szCs w:val="28"/>
          <w:rPrChange w:id="3626" w:author="user" w:date="2014-05-25T12:30:00Z">
            <w:rPr/>
          </w:rPrChange>
        </w:rPr>
        <w:t xml:space="preserve"> on monophonic melody only, the accompaniments are remove</w:t>
      </w:r>
      <w:ins w:id="3627" w:author="user" w:date="2014-05-25T22:31:00Z">
        <w:r w:rsidR="00AE0E15">
          <w:rPr>
            <w:rFonts w:hint="eastAsia"/>
            <w:sz w:val="28"/>
            <w:szCs w:val="28"/>
          </w:rPr>
          <w:t>d</w:t>
        </w:r>
      </w:ins>
      <w:r w:rsidRPr="009B063D">
        <w:rPr>
          <w:sz w:val="28"/>
          <w:szCs w:val="28"/>
          <w:rPrChange w:id="3628" w:author="user" w:date="2014-05-25T12:30:00Z">
            <w:rPr/>
          </w:rPrChange>
        </w:rPr>
        <w:t xml:space="preserve"> and </w:t>
      </w:r>
      <w:ins w:id="3629" w:author="user" w:date="2014-05-25T22:32:00Z">
        <w:r w:rsidR="00AE0E15">
          <w:rPr>
            <w:rFonts w:hint="eastAsia"/>
            <w:sz w:val="28"/>
            <w:szCs w:val="28"/>
          </w:rPr>
          <w:t xml:space="preserve">only </w:t>
        </w:r>
      </w:ins>
      <w:proofErr w:type="spellStart"/>
      <w:r w:rsidRPr="009B063D">
        <w:rPr>
          <w:sz w:val="28"/>
          <w:szCs w:val="28"/>
          <w:rPrChange w:id="3630" w:author="user" w:date="2014-05-25T12:30:00Z">
            <w:rPr/>
          </w:rPrChange>
        </w:rPr>
        <w:t>the</w:t>
      </w:r>
      <w:del w:id="3631" w:author="user" w:date="2014-05-25T22:32:00Z">
        <w:r w:rsidRPr="009B063D" w:rsidDel="00AE0E15">
          <w:rPr>
            <w:sz w:val="28"/>
            <w:szCs w:val="28"/>
            <w:rPrChange w:id="3632" w:author="user" w:date="2014-05-25T12:30:00Z">
              <w:rPr/>
            </w:rPrChange>
          </w:rPr>
          <w:delText xml:space="preserve"> c</w:delText>
        </w:r>
      </w:del>
      <w:ins w:id="3633" w:author="user" w:date="2014-05-25T22:31:00Z">
        <w:r w:rsidR="00AE0E15">
          <w:rPr>
            <w:sz w:val="28"/>
            <w:szCs w:val="28"/>
          </w:rPr>
          <w:t>th</w:t>
        </w:r>
        <w:proofErr w:type="spellEnd"/>
        <w:r w:rsidR="00AE0E15">
          <w:rPr>
            <w:sz w:val="28"/>
            <w:szCs w:val="28"/>
          </w:rPr>
          <w:t xml:space="preserve"> high</w:t>
        </w:r>
        <w:r w:rsidR="00AE0E15">
          <w:rPr>
            <w:rFonts w:hint="eastAsia"/>
            <w:sz w:val="28"/>
            <w:szCs w:val="28"/>
          </w:rPr>
          <w:t>est</w:t>
        </w:r>
        <w:r w:rsidR="00AE0E15" w:rsidRPr="00AE0E15">
          <w:rPr>
            <w:sz w:val="28"/>
            <w:szCs w:val="28"/>
          </w:rPr>
          <w:t xml:space="preserve">-pitched note </w:t>
        </w:r>
        <w:r w:rsidR="00AE0E15">
          <w:rPr>
            <w:rFonts w:hint="eastAsia"/>
            <w:sz w:val="28"/>
            <w:szCs w:val="28"/>
          </w:rPr>
          <w:t>in c</w:t>
        </w:r>
      </w:ins>
      <w:r w:rsidRPr="009B063D">
        <w:rPr>
          <w:sz w:val="28"/>
          <w:szCs w:val="28"/>
          <w:rPrChange w:id="3634" w:author="user" w:date="2014-05-25T12:30:00Z">
            <w:rPr/>
          </w:rPrChange>
        </w:rPr>
        <w:t xml:space="preserve">hords are </w:t>
      </w:r>
      <w:del w:id="3635" w:author="user" w:date="2014-05-25T22:32:00Z">
        <w:r w:rsidRPr="009B063D" w:rsidDel="00AE0E15">
          <w:rPr>
            <w:sz w:val="28"/>
            <w:szCs w:val="28"/>
            <w:rPrChange w:id="3636" w:author="user" w:date="2014-05-25T12:30:00Z">
              <w:rPr/>
            </w:rPrChange>
          </w:rPr>
          <w:delText>reduced to</w:delText>
        </w:r>
      </w:del>
      <w:ins w:id="3637" w:author="user" w:date="2014-05-25T22:32:00Z">
        <w:r w:rsidR="00AE0E15">
          <w:rPr>
            <w:rFonts w:hint="eastAsia"/>
            <w:sz w:val="28"/>
            <w:szCs w:val="28"/>
          </w:rPr>
          <w:t>kept</w:t>
        </w:r>
      </w:ins>
      <w:del w:id="3638" w:author="user" w:date="2014-05-25T22:31:00Z">
        <w:r w:rsidRPr="009B063D" w:rsidDel="00AE0E15">
          <w:rPr>
            <w:sz w:val="28"/>
            <w:szCs w:val="28"/>
            <w:rPrChange w:id="3639" w:author="user" w:date="2014-05-25T12:30:00Z">
              <w:rPr/>
            </w:rPrChange>
          </w:rPr>
          <w:delText xml:space="preserve"> their highest-pitched note</w:delText>
        </w:r>
      </w:del>
      <w:r w:rsidRPr="009B063D">
        <w:rPr>
          <w:sz w:val="28"/>
          <w:szCs w:val="28"/>
          <w:rPrChange w:id="3640" w:author="user" w:date="2014-05-25T12:30:00Z">
            <w:rPr/>
          </w:rPrChange>
        </w:rPr>
        <w:t xml:space="preserve">, which is usually </w:t>
      </w:r>
      <w:del w:id="3641" w:author="user" w:date="2014-05-25T22:33:00Z">
        <w:r w:rsidRPr="009B063D" w:rsidDel="00AE0E15">
          <w:rPr>
            <w:sz w:val="28"/>
            <w:szCs w:val="28"/>
            <w:rPrChange w:id="3642" w:author="user" w:date="2014-05-25T12:30:00Z">
              <w:rPr/>
            </w:rPrChange>
          </w:rPr>
          <w:delText xml:space="preserve">the </w:delText>
        </w:r>
      </w:del>
      <w:ins w:id="3643" w:author="user" w:date="2014-05-25T22:33:00Z">
        <w:r w:rsidR="00AE0E15">
          <w:rPr>
            <w:rFonts w:hint="eastAsia"/>
            <w:sz w:val="28"/>
            <w:szCs w:val="28"/>
          </w:rPr>
          <w:t>a part of the</w:t>
        </w:r>
        <w:r w:rsidR="00AE0E15" w:rsidRPr="009B063D">
          <w:rPr>
            <w:sz w:val="28"/>
            <w:szCs w:val="28"/>
            <w:rPrChange w:id="3644" w:author="user" w:date="2014-05-25T12:30:00Z">
              <w:rPr/>
            </w:rPrChange>
          </w:rPr>
          <w:t xml:space="preserve"> </w:t>
        </w:r>
      </w:ins>
      <w:r w:rsidRPr="009B063D">
        <w:rPr>
          <w:sz w:val="28"/>
          <w:szCs w:val="28"/>
          <w:rPrChange w:id="3645" w:author="user" w:date="2014-05-25T12:30:00Z">
            <w:rPr/>
          </w:rPrChange>
        </w:rPr>
        <w:t>most salient melody. The reduced scores are double</w:t>
      </w:r>
      <w:del w:id="3646" w:author="user" w:date="2014-05-25T22:33:00Z">
        <w:r w:rsidRPr="009B063D" w:rsidDel="00AE0E15">
          <w:rPr>
            <w:sz w:val="28"/>
            <w:szCs w:val="28"/>
            <w:rPrChange w:id="3647" w:author="user" w:date="2014-05-25T12:30:00Z">
              <w:rPr/>
            </w:rPrChange>
          </w:rPr>
          <w:delText>d</w:delText>
        </w:r>
      </w:del>
      <w:r w:rsidRPr="009B063D">
        <w:rPr>
          <w:sz w:val="28"/>
          <w:szCs w:val="28"/>
          <w:rPrChange w:id="3648" w:author="user" w:date="2014-05-25T12:30:00Z">
            <w:rPr/>
          </w:rPrChange>
        </w:rPr>
        <w:t xml:space="preserve">-checked against a printed version publish by Durand \&amp; </w:t>
      </w:r>
      <w:proofErr w:type="gramStart"/>
      <w:r w:rsidRPr="009B063D">
        <w:rPr>
          <w:sz w:val="28"/>
          <w:szCs w:val="28"/>
          <w:rPrChange w:id="3649" w:author="user" w:date="2014-05-25T12:30:00Z">
            <w:rPr/>
          </w:rPrChange>
        </w:rPr>
        <w:t>Cie.,</w:t>
      </w:r>
      <w:proofErr w:type="gramEnd"/>
      <w:r w:rsidRPr="009B063D">
        <w:rPr>
          <w:sz w:val="28"/>
          <w:szCs w:val="28"/>
          <w:rPrChange w:id="3650" w:author="user" w:date="2014-05-25T12:30:00Z">
            <w:rPr/>
          </w:rPrChange>
        </w:rPr>
        <w:t xml:space="preserve"> Paris \cite{Clementi1915} to eliminate all errors. %</w:t>
      </w:r>
      <w:proofErr w:type="gramStart"/>
      <w:r w:rsidRPr="009B063D">
        <w:rPr>
          <w:sz w:val="28"/>
          <w:szCs w:val="28"/>
          <w:rPrChange w:id="3651" w:author="user" w:date="2014-05-25T12:30:00Z">
            <w:rPr/>
          </w:rPrChange>
        </w:rPr>
        <w:t>We</w:t>
      </w:r>
      <w:proofErr w:type="gramEnd"/>
      <w:r w:rsidRPr="009B063D">
        <w:rPr>
          <w:sz w:val="28"/>
          <w:szCs w:val="28"/>
          <w:rPrChange w:id="3652" w:author="user" w:date="2014-05-25T12:30:00Z">
            <w:rPr/>
          </w:rPrChange>
        </w:rPr>
        <w:t xml:space="preserve"> use </w:t>
      </w:r>
      <w:proofErr w:type="spellStart"/>
      <w:r w:rsidRPr="009B063D">
        <w:rPr>
          <w:sz w:val="28"/>
          <w:szCs w:val="28"/>
          <w:rPrChange w:id="3653" w:author="user" w:date="2014-05-25T12:30:00Z">
            <w:rPr/>
          </w:rPrChange>
        </w:rPr>
        <w:t>MuseScore</w:t>
      </w:r>
      <w:proofErr w:type="spellEnd"/>
      <w:r w:rsidRPr="009B063D">
        <w:rPr>
          <w:sz w:val="28"/>
          <w:szCs w:val="28"/>
          <w:rPrChange w:id="3654" w:author="user" w:date="2014-05-25T12:30:00Z">
            <w:rPr/>
          </w:rPrChange>
        </w:rPr>
        <w:t xml:space="preserve"> notation editor to view and edit </w:t>
      </w:r>
      <w:proofErr w:type="spellStart"/>
      <w:r w:rsidRPr="009B063D">
        <w:rPr>
          <w:sz w:val="28"/>
          <w:szCs w:val="28"/>
          <w:rPrChange w:id="3655" w:author="user" w:date="2014-05-25T12:30:00Z">
            <w:rPr/>
          </w:rPrChange>
        </w:rPr>
        <w:t>MusicXML</w:t>
      </w:r>
      <w:proofErr w:type="spellEnd"/>
      <w:r w:rsidRPr="009B063D">
        <w:rPr>
          <w:sz w:val="28"/>
          <w:szCs w:val="28"/>
          <w:rPrChange w:id="3656" w:author="user" w:date="2014-05-25T12:30:00Z">
            <w:rPr/>
          </w:rPrChange>
        </w:rPr>
        <w:t xml:space="preserve">; some metadata errors are corrected by editing the </w:t>
      </w:r>
      <w:proofErr w:type="spellStart"/>
      <w:r w:rsidRPr="009B063D">
        <w:rPr>
          <w:sz w:val="28"/>
          <w:szCs w:val="28"/>
          <w:rPrChange w:id="3657" w:author="user" w:date="2014-05-25T12:30:00Z">
            <w:rPr/>
          </w:rPrChange>
        </w:rPr>
        <w:lastRenderedPageBreak/>
        <w:t>MusicXML</w:t>
      </w:r>
      <w:proofErr w:type="spellEnd"/>
      <w:r w:rsidRPr="009B063D">
        <w:rPr>
          <w:sz w:val="28"/>
          <w:szCs w:val="28"/>
          <w:rPrChange w:id="3658" w:author="user" w:date="2014-05-25T12:30:00Z">
            <w:rPr/>
          </w:rPrChange>
        </w:rPr>
        <w:t xml:space="preserve"> with text </w:t>
      </w:r>
      <w:del w:id="3659" w:author="user" w:date="2014-05-25T22:34:00Z">
        <w:r w:rsidRPr="009B063D" w:rsidDel="00AE0E15">
          <w:rPr>
            <w:sz w:val="28"/>
            <w:szCs w:val="28"/>
            <w:rPrChange w:id="3660" w:author="user" w:date="2014-05-25T12:30:00Z">
              <w:rPr/>
            </w:rPrChange>
          </w:rPr>
          <w:delText>editors .</w:delText>
        </w:r>
      </w:del>
      <w:ins w:id="3661" w:author="user" w:date="2014-05-25T22:34:00Z">
        <w:r w:rsidR="00AE0E15" w:rsidRPr="00AE0E15">
          <w:rPr>
            <w:sz w:val="28"/>
            <w:szCs w:val="28"/>
          </w:rPr>
          <w:t>editors.</w:t>
        </w:r>
      </w:ins>
    </w:p>
    <w:p w:rsidR="00640F9D" w:rsidRPr="009B063D" w:rsidRDefault="00640F9D" w:rsidP="00640F9D">
      <w:pPr>
        <w:pStyle w:val="PreformattedText"/>
        <w:rPr>
          <w:sz w:val="28"/>
          <w:szCs w:val="28"/>
          <w:rPrChange w:id="3662" w:author="user" w:date="2014-05-25T12:30:00Z">
            <w:rPr/>
          </w:rPrChange>
        </w:rPr>
      </w:pPr>
    </w:p>
    <w:p w:rsidR="00640F9D" w:rsidRPr="009B063D" w:rsidRDefault="00640F9D" w:rsidP="00640F9D">
      <w:pPr>
        <w:pStyle w:val="PreformattedText"/>
        <w:rPr>
          <w:sz w:val="28"/>
          <w:szCs w:val="28"/>
          <w:rPrChange w:id="3663" w:author="user" w:date="2014-05-25T12:30:00Z">
            <w:rPr/>
          </w:rPrChange>
        </w:rPr>
      </w:pPr>
      <w:r w:rsidRPr="009B063D">
        <w:rPr>
          <w:sz w:val="28"/>
          <w:szCs w:val="28"/>
          <w:rPrChange w:id="3664" w:author="user" w:date="2014-05-25T12:30:00Z">
            <w:rPr/>
          </w:rPrChange>
        </w:rPr>
        <w:t>\subsection{MIDI Recording}</w:t>
      </w:r>
    </w:p>
    <w:p w:rsidR="00640F9D" w:rsidRPr="009B063D" w:rsidRDefault="00640F9D" w:rsidP="00640F9D">
      <w:pPr>
        <w:pStyle w:val="PreformattedText"/>
        <w:rPr>
          <w:sz w:val="28"/>
          <w:szCs w:val="28"/>
          <w:rPrChange w:id="3665" w:author="user" w:date="2014-05-25T12:30:00Z">
            <w:rPr/>
          </w:rPrChange>
        </w:rPr>
      </w:pPr>
      <w:r w:rsidRPr="009B063D">
        <w:rPr>
          <w:sz w:val="28"/>
          <w:szCs w:val="28"/>
          <w:rPrChange w:id="3666" w:author="user" w:date="2014-05-25T12:30:00Z">
            <w:rPr/>
          </w:rPrChange>
        </w:rPr>
        <w:t xml:space="preserve">We have implemented two methods for recording: First, using a Yamaha digital piano to record MIDI. </w:t>
      </w:r>
      <w:proofErr w:type="gramStart"/>
      <w:r w:rsidRPr="009B063D">
        <w:rPr>
          <w:sz w:val="28"/>
          <w:szCs w:val="28"/>
          <w:rPrChange w:id="3667" w:author="user" w:date="2014-05-25T12:30:00Z">
            <w:rPr/>
          </w:rPrChange>
        </w:rPr>
        <w:t>Second, by tapping on a touch-sensitive device to express tempo, duration and loudness.</w:t>
      </w:r>
      <w:proofErr w:type="gramEnd"/>
      <w:r w:rsidRPr="009B063D">
        <w:rPr>
          <w:sz w:val="28"/>
          <w:szCs w:val="28"/>
          <w:rPrChange w:id="3668" w:author="user" w:date="2014-05-25T12:30:00Z">
            <w:rPr/>
          </w:rPrChange>
        </w:rPr>
        <w:t xml:space="preserve"> Due to accuracy consideration, only the recordings from Yamaha digital piano are used in the exp</w:t>
      </w:r>
      <w:del w:id="3669" w:author="user" w:date="2014-05-25T22:35:00Z">
        <w:r w:rsidRPr="009B063D" w:rsidDel="00AE0E15">
          <w:rPr>
            <w:sz w:val="28"/>
            <w:szCs w:val="28"/>
            <w:rPrChange w:id="3670" w:author="user" w:date="2014-05-25T12:30:00Z">
              <w:rPr/>
            </w:rPrChange>
          </w:rPr>
          <w:delText>r</w:delText>
        </w:r>
      </w:del>
      <w:r w:rsidRPr="009B063D">
        <w:rPr>
          <w:sz w:val="28"/>
          <w:szCs w:val="28"/>
          <w:rPrChange w:id="3671" w:author="user" w:date="2014-05-25T12:30:00Z">
            <w:rPr/>
          </w:rPrChange>
        </w:rPr>
        <w:t>e</w:t>
      </w:r>
      <w:ins w:id="3672" w:author="user" w:date="2014-05-25T22:35:00Z">
        <w:r w:rsidR="00AE0E15">
          <w:rPr>
            <w:rFonts w:hint="eastAsia"/>
            <w:sz w:val="28"/>
            <w:szCs w:val="28"/>
          </w:rPr>
          <w:t>r</w:t>
        </w:r>
      </w:ins>
      <w:r w:rsidRPr="009B063D">
        <w:rPr>
          <w:sz w:val="28"/>
          <w:szCs w:val="28"/>
          <w:rPrChange w:id="3673" w:author="user" w:date="2014-05-25T12:30:00Z">
            <w:rPr/>
          </w:rPrChange>
        </w:rPr>
        <w:t>iments.</w:t>
      </w:r>
    </w:p>
    <w:p w:rsidR="00640F9D" w:rsidRPr="009B063D" w:rsidRDefault="00640F9D" w:rsidP="00640F9D">
      <w:pPr>
        <w:pStyle w:val="PreformattedText"/>
        <w:rPr>
          <w:sz w:val="28"/>
          <w:szCs w:val="28"/>
          <w:rPrChange w:id="3674" w:author="user" w:date="2014-05-25T12:30:00Z">
            <w:rPr/>
          </w:rPrChange>
        </w:rPr>
      </w:pPr>
    </w:p>
    <w:p w:rsidR="00640F9D" w:rsidRPr="009B063D" w:rsidRDefault="00640F9D" w:rsidP="00640F9D">
      <w:pPr>
        <w:pStyle w:val="PreformattedText"/>
        <w:rPr>
          <w:sz w:val="28"/>
          <w:szCs w:val="28"/>
          <w:rPrChange w:id="3675" w:author="user" w:date="2014-05-25T12:30:00Z">
            <w:rPr/>
          </w:rPrChange>
        </w:rPr>
      </w:pPr>
    </w:p>
    <w:p w:rsidR="00640F9D" w:rsidRPr="009B063D" w:rsidRDefault="00640F9D" w:rsidP="00640F9D">
      <w:pPr>
        <w:pStyle w:val="PreformattedText"/>
        <w:rPr>
          <w:sz w:val="28"/>
          <w:szCs w:val="28"/>
          <w:rPrChange w:id="3676" w:author="user" w:date="2014-05-25T12:30:00Z">
            <w:rPr/>
          </w:rPrChange>
        </w:rPr>
      </w:pPr>
      <w:del w:id="3677" w:author="user" w:date="2014-05-25T22:35:00Z">
        <w:r w:rsidRPr="009B063D" w:rsidDel="00AE0E15">
          <w:rPr>
            <w:sz w:val="28"/>
            <w:szCs w:val="28"/>
            <w:rPrChange w:id="3678" w:author="user" w:date="2014-05-25T12:30:00Z">
              <w:rPr/>
            </w:rPrChange>
          </w:rPr>
          <w:delText xml:space="preserve">We used a </w:delText>
        </w:r>
      </w:del>
      <w:ins w:id="3679" w:author="user" w:date="2014-05-25T22:36:00Z">
        <w:r w:rsidR="00AE0E15">
          <w:rPr>
            <w:rFonts w:hint="eastAsia"/>
            <w:sz w:val="28"/>
            <w:szCs w:val="28"/>
          </w:rPr>
          <w:t>In those experiments</w:t>
        </w:r>
      </w:ins>
      <w:ins w:id="3680" w:author="user" w:date="2014-05-25T22:35:00Z">
        <w:r w:rsidR="00AE0E15">
          <w:rPr>
            <w:rFonts w:hint="eastAsia"/>
            <w:sz w:val="28"/>
            <w:szCs w:val="28"/>
          </w:rPr>
          <w:t xml:space="preserve"> </w:t>
        </w:r>
      </w:ins>
      <w:r w:rsidRPr="009B063D">
        <w:rPr>
          <w:sz w:val="28"/>
          <w:szCs w:val="28"/>
          <w:rPrChange w:id="3681" w:author="user" w:date="2014-05-25T12:30:00Z">
            <w:rPr/>
          </w:rPrChange>
        </w:rPr>
        <w:t>Yamaha P80 88-key graded hammer effect\</w:t>
      </w:r>
      <w:proofErr w:type="gramStart"/>
      <w:r w:rsidRPr="009B063D">
        <w:rPr>
          <w:sz w:val="28"/>
          <w:szCs w:val="28"/>
          <w:rPrChange w:id="3682" w:author="user" w:date="2014-05-25T12:30:00Z">
            <w:rPr/>
          </w:rPrChange>
        </w:rPr>
        <w:t>footnote{</w:t>
      </w:r>
      <w:proofErr w:type="gramEnd"/>
      <w:r w:rsidRPr="009B063D">
        <w:rPr>
          <w:sz w:val="28"/>
          <w:szCs w:val="28"/>
          <w:rPrChange w:id="3683" w:author="user" w:date="2014-05-25T12:30:00Z">
            <w:rPr/>
          </w:rPrChange>
        </w:rPr>
        <w:t>Graded Hammer Effect feature provides realistic key pressure response similar to a traditional acoustic piano.}</w:t>
      </w:r>
      <w:ins w:id="3684" w:author="user" w:date="2014-05-25T22:36:00Z">
        <w:r w:rsidR="00AE0E15">
          <w:rPr>
            <w:rFonts w:hint="eastAsia"/>
            <w:sz w:val="28"/>
            <w:szCs w:val="28"/>
          </w:rPr>
          <w:t xml:space="preserve"> </w:t>
        </w:r>
      </w:ins>
      <w:r w:rsidRPr="009B063D">
        <w:rPr>
          <w:sz w:val="28"/>
          <w:szCs w:val="28"/>
          <w:rPrChange w:id="3685" w:author="user" w:date="2014-05-25T12:30:00Z">
            <w:rPr/>
          </w:rPrChange>
        </w:rPr>
        <w:t xml:space="preserve">digital piano </w:t>
      </w:r>
      <w:ins w:id="3686" w:author="user" w:date="2014-05-25T22:36:00Z">
        <w:r w:rsidR="00AE0E15">
          <w:rPr>
            <w:rFonts w:hint="eastAsia"/>
            <w:sz w:val="28"/>
            <w:szCs w:val="28"/>
          </w:rPr>
          <w:t xml:space="preserve">is played </w:t>
        </w:r>
      </w:ins>
      <w:r w:rsidRPr="009B063D">
        <w:rPr>
          <w:sz w:val="28"/>
          <w:szCs w:val="28"/>
          <w:rPrChange w:id="3687" w:author="user" w:date="2014-05-25T12:30:00Z">
            <w:rPr/>
          </w:rPrChange>
        </w:rPr>
        <w:t xml:space="preserve">for recording. Through a MIDI-to-USB converter, the keyboard was connected to </w:t>
      </w:r>
      <w:proofErr w:type="spellStart"/>
      <w:r w:rsidRPr="009B063D">
        <w:rPr>
          <w:sz w:val="28"/>
          <w:szCs w:val="28"/>
          <w:rPrChange w:id="3688" w:author="user" w:date="2014-05-25T12:30:00Z">
            <w:rPr/>
          </w:rPrChange>
        </w:rPr>
        <w:t>Rosegarden</w:t>
      </w:r>
      <w:proofErr w:type="spellEnd"/>
      <w:r w:rsidRPr="009B063D">
        <w:rPr>
          <w:sz w:val="28"/>
          <w:szCs w:val="28"/>
          <w:rPrChange w:id="3689" w:author="user" w:date="2014-05-25T12:30:00Z">
            <w:rPr/>
          </w:rPrChange>
        </w:rPr>
        <w:t xml:space="preserve"> Digital Audio Workstation (DAW) software on a Linux computer. The </w:t>
      </w:r>
      <w:proofErr w:type="spellStart"/>
      <w:r w:rsidRPr="009B063D">
        <w:rPr>
          <w:sz w:val="28"/>
          <w:szCs w:val="28"/>
          <w:rPrChange w:id="3690" w:author="user" w:date="2014-05-25T12:30:00Z">
            <w:rPr/>
          </w:rPrChange>
        </w:rPr>
        <w:t>Rosegarden</w:t>
      </w:r>
      <w:proofErr w:type="spellEnd"/>
      <w:r w:rsidRPr="009B063D">
        <w:rPr>
          <w:sz w:val="28"/>
          <w:szCs w:val="28"/>
          <w:rPrChange w:id="3691" w:author="user" w:date="2014-05-25T12:30:00Z">
            <w:rPr/>
          </w:rPrChange>
        </w:rPr>
        <w:t xml:space="preserve"> DAW also generated the metronome sound to help the performer maintain a steady speed. Metronome is mandatory because if the performer plays freely, the tempo information written in the MIDI file will be invalid, which makes subsequent parsing and linear scaling very difficult. So the performers were asked to follow the speed of the metronome, but they can adjust the metronome speed as they like, and apply any level of </w:t>
      </w:r>
      <w:proofErr w:type="spellStart"/>
      <w:r w:rsidRPr="009B063D">
        <w:rPr>
          <w:sz w:val="28"/>
          <w:szCs w:val="28"/>
          <w:rPrChange w:id="3692" w:author="user" w:date="2014-05-25T12:30:00Z">
            <w:rPr/>
          </w:rPrChange>
        </w:rPr>
        <w:t>rubato</w:t>
      </w:r>
      <w:proofErr w:type="spellEnd"/>
      <w:r w:rsidRPr="009B063D">
        <w:rPr>
          <w:sz w:val="28"/>
          <w:szCs w:val="28"/>
          <w:rPrChange w:id="3693" w:author="user" w:date="2014-05-25T12:30:00Z">
            <w:rPr/>
          </w:rPrChange>
        </w:rPr>
        <w:t xml:space="preserve"> as long as the overall tempo is steady. </w:t>
      </w:r>
    </w:p>
    <w:p w:rsidR="00640F9D" w:rsidRPr="009B063D" w:rsidRDefault="00640F9D" w:rsidP="00640F9D">
      <w:pPr>
        <w:pStyle w:val="PreformattedText"/>
        <w:rPr>
          <w:sz w:val="28"/>
          <w:szCs w:val="28"/>
          <w:rPrChange w:id="3694" w:author="user" w:date="2014-05-25T12:30:00Z">
            <w:rPr/>
          </w:rPrChange>
        </w:rPr>
      </w:pPr>
    </w:p>
    <w:p w:rsidR="00640F9D" w:rsidRPr="009B063D" w:rsidRDefault="00640F9D" w:rsidP="00640F9D">
      <w:pPr>
        <w:pStyle w:val="PreformattedText"/>
        <w:rPr>
          <w:sz w:val="28"/>
          <w:szCs w:val="28"/>
          <w:rPrChange w:id="3695" w:author="user" w:date="2014-05-25T12:30:00Z">
            <w:rPr/>
          </w:rPrChange>
        </w:rPr>
      </w:pPr>
      <w:r w:rsidRPr="009B063D">
        <w:rPr>
          <w:sz w:val="28"/>
          <w:szCs w:val="28"/>
          <w:rPrChange w:id="3696" w:author="user" w:date="2014-05-25T12:30:00Z">
            <w:rPr/>
          </w:rPrChange>
        </w:rPr>
        <w:t xml:space="preserve">The second </w:t>
      </w:r>
      <w:ins w:id="3697" w:author="user" w:date="2014-05-25T22:39:00Z">
        <w:r w:rsidR="005A2759">
          <w:rPr>
            <w:rFonts w:hint="eastAsia"/>
            <w:sz w:val="28"/>
            <w:szCs w:val="28"/>
          </w:rPr>
          <w:t xml:space="preserve">and not-chosen </w:t>
        </w:r>
      </w:ins>
      <w:r w:rsidRPr="009B063D">
        <w:rPr>
          <w:sz w:val="28"/>
          <w:szCs w:val="28"/>
          <w:rPrChange w:id="3698" w:author="user" w:date="2014-05-25T12:30:00Z">
            <w:rPr/>
          </w:rPrChange>
        </w:rPr>
        <w:t xml:space="preserve">method, </w:t>
      </w:r>
      <w:del w:id="3699" w:author="user" w:date="2014-05-25T22:38:00Z">
        <w:r w:rsidRPr="009B063D" w:rsidDel="005A2759">
          <w:rPr>
            <w:sz w:val="28"/>
            <w:szCs w:val="28"/>
            <w:rPrChange w:id="3700" w:author="user" w:date="2014-05-25T12:30:00Z">
              <w:rPr/>
            </w:rPrChange>
          </w:rPr>
          <w:delText xml:space="preserve">which is not used in the experiments, is </w:delText>
        </w:r>
      </w:del>
      <w:del w:id="3701" w:author="user" w:date="2014-05-25T22:40:00Z">
        <w:r w:rsidRPr="009B063D" w:rsidDel="005A2759">
          <w:rPr>
            <w:sz w:val="28"/>
            <w:szCs w:val="28"/>
            <w:rPrChange w:id="3702" w:author="user" w:date="2014-05-25T12:30:00Z">
              <w:rPr/>
            </w:rPrChange>
          </w:rPr>
          <w:delText>to</w:delText>
        </w:r>
      </w:del>
      <w:r w:rsidRPr="009B063D">
        <w:rPr>
          <w:sz w:val="28"/>
          <w:szCs w:val="28"/>
          <w:rPrChange w:id="3703" w:author="user" w:date="2014-05-25T12:30:00Z">
            <w:rPr/>
          </w:rPrChange>
        </w:rPr>
        <w:t xml:space="preserve"> utilize</w:t>
      </w:r>
      <w:ins w:id="3704" w:author="user" w:date="2014-05-25T22:40:00Z">
        <w:r w:rsidR="005A2759">
          <w:rPr>
            <w:rFonts w:hint="eastAsia"/>
            <w:sz w:val="28"/>
            <w:szCs w:val="28"/>
          </w:rPr>
          <w:t>s a</w:t>
        </w:r>
      </w:ins>
      <w:r w:rsidRPr="009B063D">
        <w:rPr>
          <w:sz w:val="28"/>
          <w:szCs w:val="28"/>
          <w:rPrChange w:id="3705" w:author="user" w:date="2014-05-25T12:30:00Z">
            <w:rPr/>
          </w:rPrChange>
        </w:rPr>
        <w:t xml:space="preserve"> touch-enabled input device like smartphone touchscreen or laptop touchpad. We have implemented a</w:t>
      </w:r>
      <w:del w:id="3706" w:author="user" w:date="2014-05-25T22:40:00Z">
        <w:r w:rsidRPr="009B063D" w:rsidDel="005A2759">
          <w:rPr>
            <w:sz w:val="28"/>
            <w:szCs w:val="28"/>
            <w:rPrChange w:id="3707" w:author="user" w:date="2014-05-25T12:30:00Z">
              <w:rPr/>
            </w:rPrChange>
          </w:rPr>
          <w:delText>n</w:delText>
        </w:r>
      </w:del>
      <w:r w:rsidRPr="009B063D">
        <w:rPr>
          <w:sz w:val="28"/>
          <w:szCs w:val="28"/>
          <w:rPrChange w:id="3708" w:author="user" w:date="2014-05-25T12:30:00Z">
            <w:rPr/>
          </w:rPrChange>
        </w:rPr>
        <w:t xml:space="preserve"> prototype using a </w:t>
      </w:r>
      <w:proofErr w:type="spellStart"/>
      <w:r w:rsidRPr="009B063D">
        <w:rPr>
          <w:sz w:val="28"/>
          <w:szCs w:val="28"/>
          <w:rPrChange w:id="3709" w:author="user" w:date="2014-05-25T12:30:00Z">
            <w:rPr/>
          </w:rPrChange>
        </w:rPr>
        <w:t>Synaptics</w:t>
      </w:r>
      <w:proofErr w:type="spellEnd"/>
      <w:r w:rsidRPr="009B063D">
        <w:rPr>
          <w:sz w:val="28"/>
          <w:szCs w:val="28"/>
          <w:rPrChange w:id="3710" w:author="user" w:date="2014-05-25T12:30:00Z">
            <w:rPr/>
          </w:rPrChange>
        </w:rPr>
        <w:t xml:space="preserve"> Touchpad on a Lenovo ThinkPad X200i laptop. When the user taps the touchpad once, one note from the score will be played, </w:t>
      </w:r>
      <w:ins w:id="3711" w:author="user" w:date="2014-05-25T22:41:00Z">
        <w:r w:rsidR="005A2759">
          <w:rPr>
            <w:rFonts w:hint="eastAsia"/>
            <w:sz w:val="28"/>
            <w:szCs w:val="28"/>
          </w:rPr>
          <w:t xml:space="preserve">and </w:t>
        </w:r>
      </w:ins>
      <w:r w:rsidRPr="009B063D">
        <w:rPr>
          <w:sz w:val="28"/>
          <w:szCs w:val="28"/>
          <w:rPrChange w:id="3712" w:author="user" w:date="2014-05-25T12:30:00Z">
            <w:rPr/>
          </w:rPrChange>
        </w:rPr>
        <w:t>the duration and loudness will be controlled by the duration and pressure of the tapping action. So the user can \</w:t>
      </w:r>
      <w:proofErr w:type="spellStart"/>
      <w:r w:rsidRPr="009B063D">
        <w:rPr>
          <w:sz w:val="28"/>
          <w:szCs w:val="28"/>
          <w:rPrChange w:id="3713" w:author="user" w:date="2014-05-25T12:30:00Z">
            <w:rPr/>
          </w:rPrChange>
        </w:rPr>
        <w:t>enquote</w:t>
      </w:r>
      <w:proofErr w:type="spellEnd"/>
      <w:r w:rsidRPr="009B063D">
        <w:rPr>
          <w:sz w:val="28"/>
          <w:szCs w:val="28"/>
          <w:rPrChange w:id="3714" w:author="user" w:date="2014-05-25T12:30:00Z">
            <w:rPr/>
          </w:rPrChange>
        </w:rPr>
        <w:t>{play} the touchpad like a musical instrument. This idea has already be</w:t>
      </w:r>
      <w:ins w:id="3715" w:author="user" w:date="2014-05-25T22:41:00Z">
        <w:r w:rsidR="005A2759">
          <w:rPr>
            <w:rFonts w:hint="eastAsia"/>
            <w:sz w:val="28"/>
            <w:szCs w:val="28"/>
          </w:rPr>
          <w:t>en</w:t>
        </w:r>
      </w:ins>
      <w:r w:rsidRPr="009B063D">
        <w:rPr>
          <w:sz w:val="28"/>
          <w:szCs w:val="28"/>
          <w:rPrChange w:id="3716" w:author="user" w:date="2014-05-25T12:30:00Z">
            <w:rPr/>
          </w:rPrChange>
        </w:rPr>
        <w:t xml:space="preserve"> used in musical games and toys. This method is more user-friendly to general public because it requires minimal instrument skill and </w:t>
      </w:r>
      <w:del w:id="3717" w:author="user" w:date="2014-05-25T22:42:00Z">
        <w:r w:rsidRPr="009B063D" w:rsidDel="005A2759">
          <w:rPr>
            <w:sz w:val="28"/>
            <w:szCs w:val="28"/>
            <w:rPrChange w:id="3718" w:author="user" w:date="2014-05-25T12:30:00Z">
              <w:rPr/>
            </w:rPrChange>
          </w:rPr>
          <w:delText xml:space="preserve">utilize </w:delText>
        </w:r>
      </w:del>
      <w:ins w:id="3719" w:author="user" w:date="2014-05-25T22:42:00Z">
        <w:r w:rsidR="005A2759">
          <w:rPr>
            <w:rFonts w:hint="eastAsia"/>
            <w:sz w:val="28"/>
            <w:szCs w:val="28"/>
          </w:rPr>
          <w:t>applies</w:t>
        </w:r>
        <w:r w:rsidR="005A2759" w:rsidRPr="009B063D">
          <w:rPr>
            <w:sz w:val="28"/>
            <w:szCs w:val="28"/>
            <w:rPrChange w:id="3720" w:author="user" w:date="2014-05-25T12:30:00Z">
              <w:rPr/>
            </w:rPrChange>
          </w:rPr>
          <w:t xml:space="preserve"> </w:t>
        </w:r>
      </w:ins>
      <w:r w:rsidRPr="009B063D">
        <w:rPr>
          <w:sz w:val="28"/>
          <w:szCs w:val="28"/>
          <w:rPrChange w:id="3721" w:author="user" w:date="2014-05-25T12:30:00Z">
            <w:rPr/>
          </w:rPrChange>
        </w:rPr>
        <w:t xml:space="preserve">widely available hardware. But most touchpad estimates pressure by finger contact area, so the accuracy in pressure is not very </w:t>
      </w:r>
      <w:del w:id="3722" w:author="user" w:date="2014-05-25T22:43:00Z">
        <w:r w:rsidRPr="009B063D" w:rsidDel="005A2759">
          <w:rPr>
            <w:sz w:val="28"/>
            <w:szCs w:val="28"/>
            <w:rPrChange w:id="3723" w:author="user" w:date="2014-05-25T12:30:00Z">
              <w:rPr/>
            </w:rPrChange>
          </w:rPr>
          <w:delText>satisfying</w:delText>
        </w:r>
      </w:del>
      <w:ins w:id="3724" w:author="user" w:date="2014-05-25T22:43:00Z">
        <w:r w:rsidR="005A2759" w:rsidRPr="009B063D">
          <w:rPr>
            <w:sz w:val="28"/>
            <w:szCs w:val="28"/>
            <w:rPrChange w:id="3725" w:author="user" w:date="2014-05-25T12:30:00Z">
              <w:rPr/>
            </w:rPrChange>
          </w:rPr>
          <w:t>satisf</w:t>
        </w:r>
        <w:r w:rsidR="005A2759">
          <w:rPr>
            <w:rFonts w:hint="eastAsia"/>
            <w:sz w:val="28"/>
            <w:szCs w:val="28"/>
          </w:rPr>
          <w:t>actory, though</w:t>
        </w:r>
      </w:ins>
      <w:del w:id="3726" w:author="user" w:date="2014-05-25T22:44:00Z">
        <w:r w:rsidRPr="009B063D" w:rsidDel="005A2759">
          <w:rPr>
            <w:sz w:val="28"/>
            <w:szCs w:val="28"/>
            <w:rPrChange w:id="3727" w:author="user" w:date="2014-05-25T12:30:00Z">
              <w:rPr/>
            </w:rPrChange>
          </w:rPr>
          <w:delText>.</w:delText>
        </w:r>
      </w:del>
      <w:r w:rsidRPr="009B063D">
        <w:rPr>
          <w:sz w:val="28"/>
          <w:szCs w:val="28"/>
          <w:rPrChange w:id="3728" w:author="user" w:date="2014-05-25T12:30:00Z">
            <w:rPr/>
          </w:rPrChange>
        </w:rPr>
        <w:t xml:space="preserve"> </w:t>
      </w:r>
      <w:del w:id="3729" w:author="user" w:date="2014-05-25T22:43:00Z">
        <w:r w:rsidRPr="009B063D" w:rsidDel="005A2759">
          <w:rPr>
            <w:sz w:val="28"/>
            <w:szCs w:val="28"/>
            <w:rPrChange w:id="3730" w:author="user" w:date="2014-05-25T12:30:00Z">
              <w:rPr/>
            </w:rPrChange>
          </w:rPr>
          <w:delText xml:space="preserve">But </w:delText>
        </w:r>
      </w:del>
      <w:r w:rsidRPr="009B063D">
        <w:rPr>
          <w:sz w:val="28"/>
          <w:szCs w:val="28"/>
          <w:rPrChange w:id="3731" w:author="user" w:date="2014-05-25T12:30:00Z">
            <w:rPr/>
          </w:rPrChange>
        </w:rPr>
        <w:t xml:space="preserve">it is indeed a </w:t>
      </w:r>
      <w:del w:id="3732" w:author="user" w:date="2014-05-25T22:44:00Z">
        <w:r w:rsidRPr="009B063D" w:rsidDel="005A2759">
          <w:rPr>
            <w:sz w:val="28"/>
            <w:szCs w:val="28"/>
            <w:rPrChange w:id="3733" w:author="user" w:date="2014-05-25T12:30:00Z">
              <w:rPr/>
            </w:rPrChange>
          </w:rPr>
          <w:delText xml:space="preserve">low </w:delText>
        </w:r>
      </w:del>
      <w:ins w:id="3734" w:author="user" w:date="2014-05-25T22:44:00Z">
        <w:r w:rsidR="005A2759" w:rsidRPr="009B063D">
          <w:rPr>
            <w:sz w:val="28"/>
            <w:szCs w:val="28"/>
            <w:rPrChange w:id="3735" w:author="user" w:date="2014-05-25T12:30:00Z">
              <w:rPr/>
            </w:rPrChange>
          </w:rPr>
          <w:t>low</w:t>
        </w:r>
        <w:r w:rsidR="005A2759">
          <w:rPr>
            <w:rFonts w:hint="eastAsia"/>
            <w:sz w:val="28"/>
            <w:szCs w:val="28"/>
          </w:rPr>
          <w:t>-</w:t>
        </w:r>
      </w:ins>
      <w:r w:rsidRPr="009B063D">
        <w:rPr>
          <w:sz w:val="28"/>
          <w:szCs w:val="28"/>
          <w:rPrChange w:id="3736" w:author="user" w:date="2014-05-25T12:30:00Z">
            <w:rPr/>
          </w:rPrChange>
        </w:rPr>
        <w:t>cost alternative to MIDI digital piano.</w:t>
      </w:r>
    </w:p>
    <w:p w:rsidR="00640F9D" w:rsidRPr="009B063D" w:rsidRDefault="00640F9D" w:rsidP="00640F9D">
      <w:pPr>
        <w:pStyle w:val="PreformattedText"/>
        <w:rPr>
          <w:sz w:val="28"/>
          <w:szCs w:val="28"/>
          <w:rPrChange w:id="3737" w:author="user" w:date="2014-05-25T12:30:00Z">
            <w:rPr/>
          </w:rPrChange>
        </w:rPr>
      </w:pPr>
    </w:p>
    <w:p w:rsidR="00640F9D" w:rsidRPr="009B063D" w:rsidRDefault="00640F9D" w:rsidP="00640F9D">
      <w:pPr>
        <w:pStyle w:val="PreformattedText"/>
        <w:rPr>
          <w:sz w:val="28"/>
          <w:szCs w:val="28"/>
          <w:rPrChange w:id="3738" w:author="user" w:date="2014-05-25T12:30:00Z">
            <w:rPr/>
          </w:rPrChange>
        </w:rPr>
      </w:pPr>
      <w:r w:rsidRPr="009B063D">
        <w:rPr>
          <w:sz w:val="28"/>
          <w:szCs w:val="28"/>
          <w:rPrChange w:id="3739" w:author="user" w:date="2014-05-25T12:30:00Z">
            <w:rPr/>
          </w:rPrChange>
        </w:rPr>
        <w:t>\subsection{MIDI Cleaning and Phrase Splitting}</w:t>
      </w:r>
    </w:p>
    <w:p w:rsidR="00640F9D" w:rsidRPr="009B063D" w:rsidRDefault="00640F9D" w:rsidP="00640F9D">
      <w:pPr>
        <w:pStyle w:val="PreformattedText"/>
        <w:rPr>
          <w:sz w:val="28"/>
          <w:szCs w:val="28"/>
          <w:rPrChange w:id="3740" w:author="user" w:date="2014-05-25T12:30:00Z">
            <w:rPr/>
          </w:rPrChange>
        </w:rPr>
      </w:pPr>
      <w:r w:rsidRPr="009B063D">
        <w:rPr>
          <w:sz w:val="28"/>
          <w:szCs w:val="28"/>
          <w:rPrChange w:id="3741" w:author="user" w:date="2014-05-25T12:30:00Z">
            <w:rPr/>
          </w:rPrChange>
        </w:rPr>
        <w:t xml:space="preserve">  After MIDIs are recorded, we use Python scripts to check if each recording is matched note-to-note with its corresponding score. If not, the mistakes are manually corrected. %</w:t>
      </w:r>
      <w:proofErr w:type="gramStart"/>
      <w:r w:rsidRPr="009B063D">
        <w:rPr>
          <w:sz w:val="28"/>
          <w:szCs w:val="28"/>
          <w:rPrChange w:id="3742" w:author="user" w:date="2014-05-25T12:30:00Z">
            <w:rPr/>
          </w:rPrChange>
        </w:rPr>
        <w:t>For</w:t>
      </w:r>
      <w:proofErr w:type="gramEnd"/>
      <w:r w:rsidRPr="009B063D">
        <w:rPr>
          <w:sz w:val="28"/>
          <w:szCs w:val="28"/>
          <w:rPrChange w:id="3743" w:author="user" w:date="2014-05-25T12:30:00Z">
            <w:rPr/>
          </w:rPrChange>
        </w:rPr>
        <w:t xml:space="preserve"> example, if </w:t>
      </w:r>
      <w:del w:id="3744" w:author="user" w:date="2014-05-25T22:45:00Z">
        <w:r w:rsidRPr="009B063D" w:rsidDel="005A2759">
          <w:rPr>
            <w:sz w:val="28"/>
            <w:szCs w:val="28"/>
            <w:rPrChange w:id="3745" w:author="user" w:date="2014-05-25T12:30:00Z">
              <w:rPr/>
            </w:rPrChange>
          </w:rPr>
          <w:delText xml:space="preserve">the </w:delText>
        </w:r>
      </w:del>
      <w:ins w:id="3746" w:author="user" w:date="2014-05-25T22:45:00Z">
        <w:r w:rsidR="005A2759">
          <w:rPr>
            <w:rFonts w:hint="eastAsia"/>
            <w:sz w:val="28"/>
            <w:szCs w:val="28"/>
          </w:rPr>
          <w:t>a</w:t>
        </w:r>
        <w:r w:rsidR="005A2759" w:rsidRPr="009B063D">
          <w:rPr>
            <w:sz w:val="28"/>
            <w:szCs w:val="28"/>
            <w:rPrChange w:id="3747" w:author="user" w:date="2014-05-25T12:30:00Z">
              <w:rPr/>
            </w:rPrChange>
          </w:rPr>
          <w:t xml:space="preserve"> </w:t>
        </w:r>
      </w:ins>
      <w:del w:id="3748" w:author="user" w:date="2014-05-25T22:45:00Z">
        <w:r w:rsidRPr="009B063D" w:rsidDel="005A2759">
          <w:rPr>
            <w:sz w:val="28"/>
            <w:szCs w:val="28"/>
            <w:rPrChange w:id="3749" w:author="user" w:date="2014-05-25T12:30:00Z">
              <w:rPr/>
            </w:rPrChange>
          </w:rPr>
          <w:delText xml:space="preserve">pitch </w:delText>
        </w:r>
      </w:del>
      <w:ins w:id="3750" w:author="user" w:date="2014-05-25T22:45:00Z">
        <w:r w:rsidR="005A2759">
          <w:rPr>
            <w:rFonts w:hint="eastAsia"/>
            <w:sz w:val="28"/>
            <w:szCs w:val="28"/>
          </w:rPr>
          <w:t>note</w:t>
        </w:r>
        <w:r w:rsidR="005A2759" w:rsidRPr="009B063D">
          <w:rPr>
            <w:sz w:val="28"/>
            <w:szCs w:val="28"/>
            <w:rPrChange w:id="3751" w:author="user" w:date="2014-05-25T12:30:00Z">
              <w:rPr/>
            </w:rPrChange>
          </w:rPr>
          <w:t xml:space="preserve"> </w:t>
        </w:r>
      </w:ins>
      <w:r w:rsidRPr="009B063D">
        <w:rPr>
          <w:sz w:val="28"/>
          <w:szCs w:val="28"/>
          <w:rPrChange w:id="3752" w:author="user" w:date="2014-05-25T12:30:00Z">
            <w:rPr/>
          </w:rPrChange>
        </w:rPr>
        <w:t xml:space="preserve">was played </w:t>
      </w:r>
      <w:ins w:id="3753" w:author="user" w:date="2014-05-25T22:46:00Z">
        <w:r w:rsidR="005A2759">
          <w:rPr>
            <w:rFonts w:hint="eastAsia"/>
            <w:sz w:val="28"/>
            <w:szCs w:val="28"/>
          </w:rPr>
          <w:t xml:space="preserve">to a </w:t>
        </w:r>
      </w:ins>
      <w:r w:rsidRPr="009B063D">
        <w:rPr>
          <w:sz w:val="28"/>
          <w:szCs w:val="28"/>
          <w:rPrChange w:id="3754" w:author="user" w:date="2014-05-25T12:30:00Z">
            <w:rPr/>
          </w:rPrChange>
        </w:rPr>
        <w:t>wrong</w:t>
      </w:r>
      <w:del w:id="3755" w:author="user" w:date="2014-05-25T22:46:00Z">
        <w:r w:rsidRPr="009B063D" w:rsidDel="005A2759">
          <w:rPr>
            <w:sz w:val="28"/>
            <w:szCs w:val="28"/>
            <w:rPrChange w:id="3756" w:author="user" w:date="2014-05-25T12:30:00Z">
              <w:rPr/>
            </w:rPrChange>
          </w:rPr>
          <w:delText>ly</w:delText>
        </w:r>
      </w:del>
      <w:ins w:id="3757" w:author="user" w:date="2014-05-25T22:46:00Z">
        <w:r w:rsidR="005A2759">
          <w:rPr>
            <w:rFonts w:hint="eastAsia"/>
            <w:sz w:val="28"/>
            <w:szCs w:val="28"/>
          </w:rPr>
          <w:t xml:space="preserve"> pitch</w:t>
        </w:r>
      </w:ins>
      <w:r w:rsidRPr="009B063D">
        <w:rPr>
          <w:sz w:val="28"/>
          <w:szCs w:val="28"/>
          <w:rPrChange w:id="3758" w:author="user" w:date="2014-05-25T12:30:00Z">
            <w:rPr/>
          </w:rPrChange>
        </w:rPr>
        <w:t xml:space="preserve">, we </w:t>
      </w:r>
      <w:del w:id="3759" w:author="user" w:date="2014-05-25T22:46:00Z">
        <w:r w:rsidRPr="009B063D" w:rsidDel="005A2759">
          <w:rPr>
            <w:sz w:val="28"/>
            <w:szCs w:val="28"/>
            <w:rPrChange w:id="3760" w:author="user" w:date="2014-05-25T12:30:00Z">
              <w:rPr/>
            </w:rPrChange>
          </w:rPr>
          <w:delText xml:space="preserve">will </w:delText>
        </w:r>
      </w:del>
      <w:ins w:id="3761" w:author="user" w:date="2014-05-25T22:46:00Z">
        <w:r w:rsidR="005A2759">
          <w:rPr>
            <w:rFonts w:hint="eastAsia"/>
            <w:sz w:val="28"/>
            <w:szCs w:val="28"/>
          </w:rPr>
          <w:t>would</w:t>
        </w:r>
        <w:r w:rsidR="005A2759" w:rsidRPr="009B063D">
          <w:rPr>
            <w:sz w:val="28"/>
            <w:szCs w:val="28"/>
            <w:rPrChange w:id="3762" w:author="user" w:date="2014-05-25T12:30:00Z">
              <w:rPr/>
            </w:rPrChange>
          </w:rPr>
          <w:t xml:space="preserve"> </w:t>
        </w:r>
      </w:ins>
      <w:r w:rsidRPr="009B063D">
        <w:rPr>
          <w:sz w:val="28"/>
          <w:szCs w:val="28"/>
          <w:rPrChange w:id="3763" w:author="user" w:date="2014-05-25T12:30:00Z">
            <w:rPr/>
          </w:rPrChange>
        </w:rPr>
        <w:t xml:space="preserve">correct the pitch but keep </w:t>
      </w:r>
      <w:del w:id="3764" w:author="user" w:date="2014-05-25T22:45:00Z">
        <w:r w:rsidRPr="009B063D" w:rsidDel="005A2759">
          <w:rPr>
            <w:sz w:val="28"/>
            <w:szCs w:val="28"/>
            <w:rPrChange w:id="3765" w:author="user" w:date="2014-05-25T12:30:00Z">
              <w:rPr/>
            </w:rPrChange>
          </w:rPr>
          <w:delText xml:space="preserve">the </w:delText>
        </w:r>
      </w:del>
      <w:ins w:id="3766" w:author="user" w:date="2014-05-25T22:45:00Z">
        <w:r w:rsidR="005A2759">
          <w:rPr>
            <w:rFonts w:hint="eastAsia"/>
            <w:sz w:val="28"/>
            <w:szCs w:val="28"/>
          </w:rPr>
          <w:t>its</w:t>
        </w:r>
        <w:r w:rsidR="005A2759" w:rsidRPr="009B063D">
          <w:rPr>
            <w:sz w:val="28"/>
            <w:szCs w:val="28"/>
            <w:rPrChange w:id="3767" w:author="user" w:date="2014-05-25T12:30:00Z">
              <w:rPr/>
            </w:rPrChange>
          </w:rPr>
          <w:t xml:space="preserve"> </w:t>
        </w:r>
      </w:ins>
      <w:r w:rsidRPr="009B063D">
        <w:rPr>
          <w:sz w:val="28"/>
          <w:szCs w:val="28"/>
          <w:rPrChange w:id="3768" w:author="user" w:date="2014-05-25T12:30:00Z">
            <w:rPr/>
          </w:rPrChange>
        </w:rPr>
        <w:t>onset, duration</w:t>
      </w:r>
      <w:ins w:id="3769" w:author="user" w:date="2014-05-25T22:45:00Z">
        <w:r w:rsidR="005A2759">
          <w:rPr>
            <w:rFonts w:hint="eastAsia"/>
            <w:sz w:val="28"/>
            <w:szCs w:val="28"/>
          </w:rPr>
          <w:t xml:space="preserve"> </w:t>
        </w:r>
      </w:ins>
      <w:del w:id="3770" w:author="user" w:date="2014-05-25T22:45:00Z">
        <w:r w:rsidRPr="009B063D" w:rsidDel="005A2759">
          <w:rPr>
            <w:sz w:val="28"/>
            <w:szCs w:val="28"/>
            <w:rPrChange w:id="3771" w:author="user" w:date="2014-05-25T12:30:00Z">
              <w:rPr/>
            </w:rPrChange>
          </w:rPr>
          <w:delText xml:space="preserve">  </w:delText>
        </w:r>
      </w:del>
      <w:r w:rsidRPr="009B063D">
        <w:rPr>
          <w:sz w:val="28"/>
          <w:szCs w:val="28"/>
          <w:rPrChange w:id="3772" w:author="user" w:date="2014-05-25T12:30:00Z">
            <w:rPr/>
          </w:rPrChange>
        </w:rPr>
        <w:t>and intensity</w:t>
      </w:r>
      <w:del w:id="3773" w:author="user" w:date="2014-05-25T22:45:00Z">
        <w:r w:rsidRPr="009B063D" w:rsidDel="005A2759">
          <w:rPr>
            <w:sz w:val="28"/>
            <w:szCs w:val="28"/>
            <w:rPrChange w:id="3774" w:author="user" w:date="2014-05-25T12:30:00Z">
              <w:rPr/>
            </w:rPrChange>
          </w:rPr>
          <w:delText xml:space="preserve"> as is</w:delText>
        </w:r>
      </w:del>
      <w:r w:rsidRPr="009B063D">
        <w:rPr>
          <w:sz w:val="28"/>
          <w:szCs w:val="28"/>
          <w:rPrChange w:id="3775" w:author="user" w:date="2014-05-25T12:30:00Z">
            <w:rPr/>
          </w:rPrChange>
        </w:rPr>
        <w:t xml:space="preserve">. </w:t>
      </w:r>
    </w:p>
    <w:p w:rsidR="00640F9D" w:rsidRPr="009B063D" w:rsidRDefault="00640F9D" w:rsidP="00640F9D">
      <w:pPr>
        <w:pStyle w:val="PreformattedText"/>
        <w:rPr>
          <w:sz w:val="28"/>
          <w:szCs w:val="28"/>
          <w:rPrChange w:id="3776" w:author="user" w:date="2014-05-25T12:30:00Z">
            <w:rPr/>
          </w:rPrChange>
        </w:rPr>
      </w:pPr>
      <w:r w:rsidRPr="009B063D">
        <w:rPr>
          <w:sz w:val="28"/>
          <w:szCs w:val="28"/>
          <w:rPrChange w:id="3777" w:author="user" w:date="2014-05-25T12:30:00Z">
            <w:rPr/>
          </w:rPrChange>
        </w:rPr>
        <w:t xml:space="preserve">  If </w:t>
      </w:r>
      <w:del w:id="3778" w:author="user" w:date="2014-05-25T22:47:00Z">
        <w:r w:rsidRPr="009B063D" w:rsidDel="005A2759">
          <w:rPr>
            <w:sz w:val="28"/>
            <w:szCs w:val="28"/>
            <w:rPrChange w:id="3779" w:author="user" w:date="2014-05-25T12:30:00Z">
              <w:rPr/>
            </w:rPrChange>
          </w:rPr>
          <w:delText xml:space="preserve">there are a </w:delText>
        </w:r>
      </w:del>
      <w:ins w:id="3780" w:author="user" w:date="2014-05-25T22:47:00Z">
        <w:r w:rsidR="005A2759">
          <w:rPr>
            <w:rFonts w:hint="eastAsia"/>
            <w:sz w:val="28"/>
            <w:szCs w:val="28"/>
          </w:rPr>
          <w:t>some</w:t>
        </w:r>
        <w:r w:rsidR="005A2759" w:rsidRPr="009B063D">
          <w:rPr>
            <w:sz w:val="28"/>
            <w:szCs w:val="28"/>
            <w:rPrChange w:id="3781" w:author="user" w:date="2014-05-25T12:30:00Z">
              <w:rPr/>
            </w:rPrChange>
          </w:rPr>
          <w:t xml:space="preserve"> </w:t>
        </w:r>
      </w:ins>
      <w:r w:rsidRPr="009B063D">
        <w:rPr>
          <w:sz w:val="28"/>
          <w:szCs w:val="28"/>
          <w:rPrChange w:id="3782" w:author="user" w:date="2014-05-25T12:30:00Z">
            <w:rPr/>
          </w:rPrChange>
        </w:rPr>
        <w:t xml:space="preserve">small segments </w:t>
      </w:r>
      <w:del w:id="3783" w:author="user" w:date="2014-05-25T22:47:00Z">
        <w:r w:rsidRPr="009B063D" w:rsidDel="005A2759">
          <w:rPr>
            <w:sz w:val="28"/>
            <w:szCs w:val="28"/>
            <w:rPrChange w:id="3784" w:author="user" w:date="2014-05-25T12:30:00Z">
              <w:rPr/>
            </w:rPrChange>
          </w:rPr>
          <w:delText>that are</w:delText>
        </w:r>
      </w:del>
      <w:ins w:id="3785" w:author="user" w:date="2014-05-25T22:47:00Z">
        <w:r w:rsidR="005A2759">
          <w:rPr>
            <w:rFonts w:hint="eastAsia"/>
            <w:sz w:val="28"/>
            <w:szCs w:val="28"/>
          </w:rPr>
          <w:t>are</w:t>
        </w:r>
      </w:ins>
      <w:r w:rsidRPr="009B063D">
        <w:rPr>
          <w:sz w:val="28"/>
          <w:szCs w:val="28"/>
          <w:rPrChange w:id="3786" w:author="user" w:date="2014-05-25T12:30:00Z">
            <w:rPr/>
          </w:rPrChange>
        </w:rPr>
        <w:t xml:space="preserve"> totally messed up, they will be </w:t>
      </w:r>
      <w:proofErr w:type="gramStart"/>
      <w:r w:rsidRPr="009B063D">
        <w:rPr>
          <w:sz w:val="28"/>
          <w:szCs w:val="28"/>
          <w:rPrChange w:id="3787" w:author="user" w:date="2014-05-25T12:30:00Z">
            <w:rPr/>
          </w:rPrChange>
        </w:rPr>
        <w:t>reconstruct</w:t>
      </w:r>
      <w:proofErr w:type="gramEnd"/>
      <w:r w:rsidRPr="009B063D">
        <w:rPr>
          <w:sz w:val="28"/>
          <w:szCs w:val="28"/>
          <w:rPrChange w:id="3788" w:author="user" w:date="2014-05-25T12:30:00Z">
            <w:rPr/>
          </w:rPrChange>
        </w:rPr>
        <w:t xml:space="preserve"> using repeated or similar segments from the same piece. The matched score and MIDI pairs are then split into phrases according to the corresponding phrasing file. The split phrases are checked once again for note-to-note match before they are put into experiment</w:t>
      </w:r>
      <w:ins w:id="3789" w:author="user" w:date="2014-05-25T22:48:00Z">
        <w:r w:rsidR="005A2759">
          <w:rPr>
            <w:rFonts w:hint="eastAsia"/>
            <w:sz w:val="28"/>
            <w:szCs w:val="28"/>
          </w:rPr>
          <w:t>s</w:t>
        </w:r>
      </w:ins>
      <w:r w:rsidRPr="009B063D">
        <w:rPr>
          <w:sz w:val="28"/>
          <w:szCs w:val="28"/>
          <w:rPrChange w:id="3790" w:author="user" w:date="2014-05-25T12:30:00Z">
            <w:rPr/>
          </w:rPrChange>
        </w:rPr>
        <w:t>.</w:t>
      </w:r>
    </w:p>
    <w:p w:rsidR="00640F9D" w:rsidRPr="009B063D" w:rsidRDefault="00640F9D" w:rsidP="00640F9D">
      <w:pPr>
        <w:pStyle w:val="PreformattedText"/>
        <w:rPr>
          <w:sz w:val="28"/>
          <w:szCs w:val="28"/>
          <w:rPrChange w:id="3791" w:author="user" w:date="2014-05-25T12:30:00Z">
            <w:rPr/>
          </w:rPrChange>
        </w:rPr>
      </w:pPr>
    </w:p>
    <w:p w:rsidR="00640F9D" w:rsidRPr="009B063D" w:rsidRDefault="00640F9D" w:rsidP="00640F9D">
      <w:pPr>
        <w:pStyle w:val="PreformattedText"/>
        <w:rPr>
          <w:sz w:val="28"/>
          <w:szCs w:val="28"/>
          <w:rPrChange w:id="3792" w:author="user" w:date="2014-05-25T12:30:00Z">
            <w:rPr/>
          </w:rPrChange>
        </w:rPr>
      </w:pPr>
      <w:r w:rsidRPr="009B063D">
        <w:rPr>
          <w:sz w:val="28"/>
          <w:szCs w:val="28"/>
          <w:rPrChange w:id="3793" w:author="user" w:date="2014-05-25T12:30:00Z">
            <w:rPr/>
          </w:rPrChange>
        </w:rPr>
        <w:lastRenderedPageBreak/>
        <w:t>\section{Results}</w:t>
      </w:r>
    </w:p>
    <w:p w:rsidR="00640F9D" w:rsidRPr="009B063D" w:rsidRDefault="00640F9D" w:rsidP="00640F9D">
      <w:pPr>
        <w:pStyle w:val="PreformattedText"/>
        <w:rPr>
          <w:sz w:val="28"/>
          <w:szCs w:val="28"/>
          <w:rPrChange w:id="3794" w:author="user" w:date="2014-05-25T12:30:00Z">
            <w:rPr/>
          </w:rPrChange>
        </w:rPr>
      </w:pPr>
      <w:r w:rsidRPr="009B063D">
        <w:rPr>
          <w:sz w:val="28"/>
          <w:szCs w:val="28"/>
          <w:rPrChange w:id="3795" w:author="user" w:date="2014-05-25T12:30:00Z">
            <w:rPr/>
          </w:rPrChange>
        </w:rPr>
        <w:t>Six graduate students (not majored in music) were invited to record the samples. The number of mistakes they made are listed in Table \ref{</w:t>
      </w:r>
      <w:proofErr w:type="spellStart"/>
      <w:r w:rsidRPr="009B063D">
        <w:rPr>
          <w:sz w:val="28"/>
          <w:szCs w:val="28"/>
          <w:rPrChange w:id="3796" w:author="user" w:date="2014-05-25T12:30:00Z">
            <w:rPr/>
          </w:rPrChange>
        </w:rPr>
        <w:t>tab:mistakes</w:t>
      </w:r>
      <w:proofErr w:type="spellEnd"/>
      <w:r w:rsidRPr="009B063D">
        <w:rPr>
          <w:sz w:val="28"/>
          <w:szCs w:val="28"/>
          <w:rPrChange w:id="3797" w:author="user" w:date="2014-05-25T12:30:00Z">
            <w:rPr/>
          </w:rPrChange>
        </w:rPr>
        <w:t xml:space="preserve">}.\footnote{The performers are allowed to re-record as many time as they want, so the actual number of mistakes may be higher.} These mistakes are identified using the </w:t>
      </w:r>
      <w:proofErr w:type="spellStart"/>
      <w:proofErr w:type="gramStart"/>
      <w:r w:rsidRPr="009B063D">
        <w:rPr>
          <w:sz w:val="28"/>
          <w:szCs w:val="28"/>
          <w:rPrChange w:id="3798" w:author="user" w:date="2014-05-25T12:30:00Z">
            <w:rPr/>
          </w:rPrChange>
        </w:rPr>
        <w:t>unix</w:t>
      </w:r>
      <w:proofErr w:type="spellEnd"/>
      <w:proofErr w:type="gramEnd"/>
      <w:r w:rsidRPr="009B063D">
        <w:rPr>
          <w:sz w:val="28"/>
          <w:szCs w:val="28"/>
          <w:rPrChange w:id="3799" w:author="user" w:date="2014-05-25T12:30:00Z">
            <w:rPr/>
          </w:rPrChange>
        </w:rPr>
        <w:t xml:space="preserve"> \</w:t>
      </w:r>
      <w:proofErr w:type="spellStart"/>
      <w:r w:rsidRPr="009B063D">
        <w:rPr>
          <w:sz w:val="28"/>
          <w:szCs w:val="28"/>
          <w:rPrChange w:id="3800" w:author="user" w:date="2014-05-25T12:30:00Z">
            <w:rPr/>
          </w:rPrChange>
        </w:rPr>
        <w:t>texttt</w:t>
      </w:r>
      <w:proofErr w:type="spellEnd"/>
      <w:r w:rsidRPr="009B063D">
        <w:rPr>
          <w:sz w:val="28"/>
          <w:szCs w:val="28"/>
          <w:rPrChange w:id="3801" w:author="user" w:date="2014-05-25T12:30:00Z">
            <w:rPr/>
          </w:rPrChange>
        </w:rPr>
        <w:t xml:space="preserve">{diff}\cite{diff} tool. Five of them (A to E) finished </w:t>
      </w:r>
      <w:proofErr w:type="spellStart"/>
      <w:r w:rsidRPr="009B063D">
        <w:rPr>
          <w:sz w:val="28"/>
          <w:szCs w:val="28"/>
          <w:rPrChange w:id="3802" w:author="user" w:date="2014-05-25T12:30:00Z">
            <w:rPr/>
          </w:rPrChange>
        </w:rPr>
        <w:t>Clementi's</w:t>
      </w:r>
      <w:proofErr w:type="spellEnd"/>
      <w:r w:rsidRPr="009B063D">
        <w:rPr>
          <w:sz w:val="28"/>
          <w:szCs w:val="28"/>
          <w:rPrChange w:id="3803" w:author="user" w:date="2014-05-25T12:30:00Z">
            <w:rPr/>
          </w:rPrChange>
        </w:rPr>
        <w:t xml:space="preserve"> entire Op.36, while performer F only recorded part of the work. The total number of recordings and the corresponding phrase</w:t>
      </w:r>
      <w:del w:id="3804" w:author="user" w:date="2014-05-25T22:49:00Z">
        <w:r w:rsidRPr="009B063D" w:rsidDel="00127B1B">
          <w:rPr>
            <w:sz w:val="28"/>
            <w:szCs w:val="28"/>
            <w:rPrChange w:id="3805" w:author="user" w:date="2014-05-25T12:30:00Z">
              <w:rPr/>
            </w:rPrChange>
          </w:rPr>
          <w:delText>s</w:delText>
        </w:r>
      </w:del>
      <w:r w:rsidRPr="009B063D">
        <w:rPr>
          <w:sz w:val="28"/>
          <w:szCs w:val="28"/>
          <w:rPrChange w:id="3806" w:author="user" w:date="2014-05-25T12:30:00Z">
            <w:rPr/>
          </w:rPrChange>
        </w:rPr>
        <w:t>/note</w:t>
      </w:r>
      <w:del w:id="3807" w:author="user" w:date="2014-05-25T22:49:00Z">
        <w:r w:rsidRPr="009B063D" w:rsidDel="00127B1B">
          <w:rPr>
            <w:sz w:val="28"/>
            <w:szCs w:val="28"/>
            <w:rPrChange w:id="3808" w:author="user" w:date="2014-05-25T12:30:00Z">
              <w:rPr/>
            </w:rPrChange>
          </w:rPr>
          <w:delText>s</w:delText>
        </w:r>
      </w:del>
      <w:r w:rsidRPr="009B063D">
        <w:rPr>
          <w:sz w:val="28"/>
          <w:szCs w:val="28"/>
          <w:rPrChange w:id="3809" w:author="user" w:date="2014-05-25T12:30:00Z">
            <w:rPr/>
          </w:rPrChange>
        </w:rPr>
        <w:t xml:space="preserve"> counts are shown in Table \</w:t>
      </w:r>
      <w:proofErr w:type="gramStart"/>
      <w:r w:rsidRPr="009B063D">
        <w:rPr>
          <w:sz w:val="28"/>
          <w:szCs w:val="28"/>
          <w:rPrChange w:id="3810" w:author="user" w:date="2014-05-25T12:30:00Z">
            <w:rPr/>
          </w:rPrChange>
        </w:rPr>
        <w:t>ref{</w:t>
      </w:r>
      <w:proofErr w:type="spellStart"/>
      <w:proofErr w:type="gramEnd"/>
      <w:r w:rsidRPr="009B063D">
        <w:rPr>
          <w:sz w:val="28"/>
          <w:szCs w:val="28"/>
          <w:rPrChange w:id="3811" w:author="user" w:date="2014-05-25T12:30:00Z">
            <w:rPr/>
          </w:rPrChange>
        </w:rPr>
        <w:t>tab:corpuscount</w:t>
      </w:r>
      <w:proofErr w:type="spellEnd"/>
      <w:r w:rsidRPr="009B063D">
        <w:rPr>
          <w:sz w:val="28"/>
          <w:szCs w:val="28"/>
          <w:rPrChange w:id="3812" w:author="user" w:date="2014-05-25T12:30:00Z">
            <w:rPr/>
          </w:rPrChange>
        </w:rPr>
        <w:t xml:space="preserve">}. </w:t>
      </w:r>
    </w:p>
    <w:p w:rsidR="00640F9D" w:rsidRPr="009B063D" w:rsidRDefault="00640F9D" w:rsidP="00640F9D">
      <w:pPr>
        <w:pStyle w:val="PreformattedText"/>
        <w:rPr>
          <w:sz w:val="28"/>
          <w:szCs w:val="28"/>
          <w:rPrChange w:id="3813" w:author="user" w:date="2014-05-25T12:30:00Z">
            <w:rPr/>
          </w:rPrChange>
        </w:rPr>
      </w:pPr>
    </w:p>
    <w:p w:rsidR="00640F9D" w:rsidRPr="009B063D" w:rsidRDefault="00640F9D" w:rsidP="00640F9D">
      <w:pPr>
        <w:pStyle w:val="PreformattedText"/>
        <w:rPr>
          <w:sz w:val="28"/>
          <w:szCs w:val="28"/>
          <w:rPrChange w:id="3814" w:author="user" w:date="2014-05-25T12:30:00Z">
            <w:rPr/>
          </w:rPrChange>
        </w:rPr>
      </w:pPr>
      <w:r w:rsidRPr="009B063D">
        <w:rPr>
          <w:sz w:val="28"/>
          <w:szCs w:val="28"/>
          <w:rPrChange w:id="3815" w:author="user" w:date="2014-05-25T12:30:00Z">
            <w:rPr/>
          </w:rPrChange>
        </w:rPr>
        <w:t>\begin{</w:t>
      </w:r>
      <w:proofErr w:type="spellStart"/>
      <w:r w:rsidRPr="009B063D">
        <w:rPr>
          <w:sz w:val="28"/>
          <w:szCs w:val="28"/>
          <w:rPrChange w:id="3816" w:author="user" w:date="2014-05-25T12:30:00Z">
            <w:rPr/>
          </w:rPrChange>
        </w:rPr>
        <w:t>sidewaystable</w:t>
      </w:r>
      <w:proofErr w:type="spellEnd"/>
      <w:r w:rsidRPr="009B063D">
        <w:rPr>
          <w:sz w:val="28"/>
          <w:szCs w:val="28"/>
          <w:rPrChange w:id="3817" w:author="user" w:date="2014-05-25T12:30:00Z">
            <w:rPr/>
          </w:rPrChange>
        </w:rPr>
        <w:t>}[</w:t>
      </w:r>
      <w:proofErr w:type="spellStart"/>
      <w:r w:rsidRPr="009B063D">
        <w:rPr>
          <w:sz w:val="28"/>
          <w:szCs w:val="28"/>
          <w:rPrChange w:id="3818" w:author="user" w:date="2014-05-25T12:30:00Z">
            <w:rPr/>
          </w:rPrChange>
        </w:rPr>
        <w:t>bp</w:t>
      </w:r>
      <w:proofErr w:type="spellEnd"/>
      <w:r w:rsidRPr="009B063D">
        <w:rPr>
          <w:sz w:val="28"/>
          <w:szCs w:val="28"/>
          <w:rPrChange w:id="3819" w:author="user" w:date="2014-05-25T12:30:00Z">
            <w:rPr/>
          </w:rPrChange>
        </w:rPr>
        <w:t>]</w:t>
      </w:r>
    </w:p>
    <w:p w:rsidR="00640F9D" w:rsidRPr="009B063D" w:rsidRDefault="00640F9D" w:rsidP="00640F9D">
      <w:pPr>
        <w:pStyle w:val="PreformattedText"/>
        <w:rPr>
          <w:sz w:val="28"/>
          <w:szCs w:val="28"/>
          <w:rPrChange w:id="3820" w:author="user" w:date="2014-05-25T12:30:00Z">
            <w:rPr/>
          </w:rPrChange>
        </w:rPr>
      </w:pPr>
      <w:r w:rsidRPr="009B063D">
        <w:rPr>
          <w:sz w:val="28"/>
          <w:szCs w:val="28"/>
          <w:rPrChange w:id="3821" w:author="user" w:date="2014-05-25T12:30:00Z">
            <w:rPr/>
          </w:rPrChange>
        </w:rPr>
        <w:t xml:space="preserve">   \centering</w:t>
      </w:r>
    </w:p>
    <w:p w:rsidR="00640F9D" w:rsidRPr="009B063D" w:rsidRDefault="00640F9D" w:rsidP="00640F9D">
      <w:pPr>
        <w:pStyle w:val="PreformattedText"/>
        <w:rPr>
          <w:sz w:val="28"/>
          <w:szCs w:val="28"/>
          <w:rPrChange w:id="3822" w:author="user" w:date="2014-05-25T12:30:00Z">
            <w:rPr/>
          </w:rPrChange>
        </w:rPr>
      </w:pPr>
      <w:r w:rsidRPr="009B063D">
        <w:rPr>
          <w:sz w:val="28"/>
          <w:szCs w:val="28"/>
          <w:rPrChange w:id="3823" w:author="user" w:date="2014-05-25T12:30:00Z">
            <w:rPr/>
          </w:rPrChange>
        </w:rPr>
        <w:t xml:space="preserve">   </w:t>
      </w:r>
      <w:proofErr w:type="gramStart"/>
      <w:r w:rsidRPr="009B063D">
        <w:rPr>
          <w:sz w:val="28"/>
          <w:szCs w:val="28"/>
          <w:rPrChange w:id="3824" w:author="user" w:date="2014-05-25T12:30:00Z">
            <w:rPr/>
          </w:rPrChange>
        </w:rPr>
        <w:t>\caption{Number of mistakes in the corpus</w:t>
      </w:r>
      <w:del w:id="3825" w:author="user" w:date="2014-05-25T22:49:00Z">
        <w:r w:rsidRPr="009B063D" w:rsidDel="00127B1B">
          <w:rPr>
            <w:sz w:val="28"/>
            <w:szCs w:val="28"/>
            <w:rPrChange w:id="3826" w:author="user" w:date="2014-05-25T12:30:00Z">
              <w:rPr/>
            </w:rPrChange>
          </w:rPr>
          <w:delText xml:space="preserve">, </w:delText>
        </w:r>
      </w:del>
      <w:ins w:id="3827" w:author="user" w:date="2014-05-25T22:49:00Z">
        <w:r w:rsidR="00127B1B">
          <w:rPr>
            <w:rFonts w:hint="eastAsia"/>
            <w:sz w:val="28"/>
            <w:szCs w:val="28"/>
          </w:rPr>
          <w:t>.</w:t>
        </w:r>
        <w:proofErr w:type="gramEnd"/>
        <w:r w:rsidR="00127B1B" w:rsidRPr="009B063D">
          <w:rPr>
            <w:sz w:val="28"/>
            <w:szCs w:val="28"/>
            <w:rPrChange w:id="3828" w:author="user" w:date="2014-05-25T12:30:00Z">
              <w:rPr/>
            </w:rPrChange>
          </w:rPr>
          <w:t xml:space="preserve"> </w:t>
        </w:r>
      </w:ins>
      <w:del w:id="3829" w:author="user" w:date="2014-05-25T22:49:00Z">
        <w:r w:rsidRPr="009B063D" w:rsidDel="00127B1B">
          <w:rPr>
            <w:sz w:val="28"/>
            <w:szCs w:val="28"/>
            <w:rPrChange w:id="3830" w:author="user" w:date="2014-05-25T12:30:00Z">
              <w:rPr/>
            </w:rPrChange>
          </w:rPr>
          <w:delText xml:space="preserve">blank </w:delText>
        </w:r>
      </w:del>
      <w:ins w:id="3831" w:author="user" w:date="2014-05-25T22:49:00Z">
        <w:r w:rsidR="00127B1B">
          <w:rPr>
            <w:rFonts w:hint="eastAsia"/>
            <w:sz w:val="28"/>
            <w:szCs w:val="28"/>
          </w:rPr>
          <w:t>B</w:t>
        </w:r>
        <w:r w:rsidR="00127B1B" w:rsidRPr="009B063D">
          <w:rPr>
            <w:sz w:val="28"/>
            <w:szCs w:val="28"/>
            <w:rPrChange w:id="3832" w:author="user" w:date="2014-05-25T12:30:00Z">
              <w:rPr/>
            </w:rPrChange>
          </w:rPr>
          <w:t xml:space="preserve">lank </w:t>
        </w:r>
      </w:ins>
      <w:r w:rsidRPr="009B063D">
        <w:rPr>
          <w:sz w:val="28"/>
          <w:szCs w:val="28"/>
          <w:rPrChange w:id="3833" w:author="user" w:date="2014-05-25T12:30:00Z">
            <w:rPr/>
          </w:rPrChange>
        </w:rPr>
        <w:t xml:space="preserve">cell means the performer didn't record </w:t>
      </w:r>
      <w:del w:id="3834" w:author="user" w:date="2014-05-25T22:50:00Z">
        <w:r w:rsidRPr="009B063D" w:rsidDel="00127B1B">
          <w:rPr>
            <w:sz w:val="28"/>
            <w:szCs w:val="28"/>
            <w:rPrChange w:id="3835" w:author="user" w:date="2014-05-25T12:30:00Z">
              <w:rPr/>
            </w:rPrChange>
          </w:rPr>
          <w:delText xml:space="preserve">the </w:delText>
        </w:r>
      </w:del>
      <w:ins w:id="3836" w:author="user" w:date="2014-05-25T22:50:00Z">
        <w:r w:rsidR="00127B1B" w:rsidRPr="009B063D">
          <w:rPr>
            <w:sz w:val="28"/>
            <w:szCs w:val="28"/>
            <w:rPrChange w:id="3837" w:author="user" w:date="2014-05-25T12:30:00Z">
              <w:rPr/>
            </w:rPrChange>
          </w:rPr>
          <w:t>th</w:t>
        </w:r>
        <w:r w:rsidR="00127B1B">
          <w:rPr>
            <w:rFonts w:hint="eastAsia"/>
            <w:sz w:val="28"/>
            <w:szCs w:val="28"/>
          </w:rPr>
          <w:t>at part of the</w:t>
        </w:r>
        <w:r w:rsidR="00127B1B" w:rsidRPr="009B063D">
          <w:rPr>
            <w:sz w:val="28"/>
            <w:szCs w:val="28"/>
            <w:rPrChange w:id="3838" w:author="user" w:date="2014-05-25T12:30:00Z">
              <w:rPr/>
            </w:rPrChange>
          </w:rPr>
          <w:t xml:space="preserve"> </w:t>
        </w:r>
      </w:ins>
      <w:r w:rsidRPr="009B063D">
        <w:rPr>
          <w:sz w:val="28"/>
          <w:szCs w:val="28"/>
          <w:rPrChange w:id="3839" w:author="user" w:date="2014-05-25T12:30:00Z">
            <w:rPr/>
          </w:rPrChange>
        </w:rPr>
        <w:t>piece}</w:t>
      </w:r>
    </w:p>
    <w:p w:rsidR="00640F9D" w:rsidRPr="009B063D" w:rsidRDefault="00640F9D" w:rsidP="00640F9D">
      <w:pPr>
        <w:pStyle w:val="PreformattedText"/>
        <w:rPr>
          <w:sz w:val="28"/>
          <w:szCs w:val="28"/>
          <w:rPrChange w:id="3840" w:author="user" w:date="2014-05-25T12:30:00Z">
            <w:rPr/>
          </w:rPrChange>
        </w:rPr>
      </w:pPr>
      <w:r w:rsidRPr="009B063D">
        <w:rPr>
          <w:sz w:val="28"/>
          <w:szCs w:val="28"/>
          <w:rPrChange w:id="3841" w:author="user" w:date="2014-05-25T12:30:00Z">
            <w:rPr/>
          </w:rPrChange>
        </w:rPr>
        <w:t xml:space="preserve">   \label{</w:t>
      </w:r>
      <w:proofErr w:type="spellStart"/>
      <w:r w:rsidRPr="009B063D">
        <w:rPr>
          <w:sz w:val="28"/>
          <w:szCs w:val="28"/>
          <w:rPrChange w:id="3842" w:author="user" w:date="2014-05-25T12:30:00Z">
            <w:rPr/>
          </w:rPrChange>
        </w:rPr>
        <w:t>tab:mistakes</w:t>
      </w:r>
      <w:proofErr w:type="spellEnd"/>
      <w:r w:rsidRPr="009B063D">
        <w:rPr>
          <w:sz w:val="28"/>
          <w:szCs w:val="28"/>
          <w:rPrChange w:id="3843" w:author="user" w:date="2014-05-25T12:30:00Z">
            <w:rPr/>
          </w:rPrChange>
        </w:rPr>
        <w:t>}</w:t>
      </w:r>
    </w:p>
    <w:p w:rsidR="00640F9D" w:rsidRPr="009B063D" w:rsidRDefault="00640F9D" w:rsidP="00640F9D">
      <w:pPr>
        <w:pStyle w:val="PreformattedText"/>
        <w:rPr>
          <w:sz w:val="28"/>
          <w:szCs w:val="28"/>
          <w:rPrChange w:id="3844" w:author="user" w:date="2014-05-25T12:30:00Z">
            <w:rPr/>
          </w:rPrChange>
        </w:rPr>
      </w:pPr>
      <w:r w:rsidRPr="009B063D">
        <w:rPr>
          <w:sz w:val="28"/>
          <w:szCs w:val="28"/>
          <w:rPrChange w:id="3845" w:author="user" w:date="2014-05-25T12:30:00Z">
            <w:rPr/>
          </w:rPrChange>
        </w:rPr>
        <w:t xml:space="preserve">   \begin{tabular}{</w:t>
      </w:r>
      <w:proofErr w:type="spellStart"/>
      <w:r w:rsidRPr="009B063D">
        <w:rPr>
          <w:sz w:val="28"/>
          <w:szCs w:val="28"/>
          <w:rPrChange w:id="3846" w:author="user" w:date="2014-05-25T12:30:00Z">
            <w:rPr/>
          </w:rPrChange>
        </w:rPr>
        <w:t>c|rrrrrrrrrrrrrrrrr|r</w:t>
      </w:r>
      <w:proofErr w:type="spellEnd"/>
      <w:r w:rsidRPr="009B063D">
        <w:rPr>
          <w:sz w:val="28"/>
          <w:szCs w:val="28"/>
          <w:rPrChange w:id="3847" w:author="user" w:date="2014-05-25T12:30:00Z">
            <w:rPr/>
          </w:rPrChange>
        </w:rPr>
        <w:t>}</w:t>
      </w:r>
    </w:p>
    <w:p w:rsidR="00640F9D" w:rsidRPr="009B063D" w:rsidRDefault="00640F9D" w:rsidP="00640F9D">
      <w:pPr>
        <w:pStyle w:val="PreformattedText"/>
        <w:rPr>
          <w:sz w:val="28"/>
          <w:szCs w:val="28"/>
          <w:rPrChange w:id="3848" w:author="user" w:date="2014-05-25T12:30:00Z">
            <w:rPr/>
          </w:rPrChange>
        </w:rPr>
      </w:pPr>
      <w:r w:rsidRPr="009B063D">
        <w:rPr>
          <w:sz w:val="28"/>
          <w:szCs w:val="28"/>
          <w:rPrChange w:id="3849" w:author="user" w:date="2014-05-25T12:30:00Z">
            <w:rPr/>
          </w:rPrChange>
        </w:rPr>
        <w:t xml:space="preserve">      \</w:t>
      </w:r>
      <w:proofErr w:type="spellStart"/>
      <w:r w:rsidRPr="009B063D">
        <w:rPr>
          <w:sz w:val="28"/>
          <w:szCs w:val="28"/>
          <w:rPrChange w:id="3850" w:author="user" w:date="2014-05-25T12:30:00Z">
            <w:rPr/>
          </w:rPrChange>
        </w:rPr>
        <w:t>hline</w:t>
      </w:r>
      <w:proofErr w:type="spellEnd"/>
    </w:p>
    <w:p w:rsidR="00640F9D" w:rsidRPr="009B063D" w:rsidRDefault="00640F9D" w:rsidP="00640F9D">
      <w:pPr>
        <w:pStyle w:val="PreformattedText"/>
        <w:rPr>
          <w:sz w:val="28"/>
          <w:szCs w:val="28"/>
          <w:rPrChange w:id="3851" w:author="user" w:date="2014-05-25T12:30:00Z">
            <w:rPr/>
          </w:rPrChange>
        </w:rPr>
      </w:pPr>
      <w:r w:rsidRPr="009B063D">
        <w:rPr>
          <w:sz w:val="28"/>
          <w:szCs w:val="28"/>
          <w:rPrChange w:id="3852" w:author="user" w:date="2014-05-25T12:30:00Z">
            <w:rPr/>
          </w:rPrChange>
        </w:rPr>
        <w:t xml:space="preserve">      Performer&amp;1-1&amp;1-2&amp;1-3&amp;2-1&amp;2-2&amp;2-3&amp;3-1&amp;3-2&amp;3-3&amp;4-1&amp;4-2&amp;4-3&amp;5-1&amp;5-2&amp;5-3&amp;6-1&amp;6-2&amp;Subtotal\\</w:t>
      </w:r>
    </w:p>
    <w:p w:rsidR="00640F9D" w:rsidRPr="009B063D" w:rsidRDefault="00640F9D" w:rsidP="00640F9D">
      <w:pPr>
        <w:pStyle w:val="PreformattedText"/>
        <w:rPr>
          <w:sz w:val="28"/>
          <w:szCs w:val="28"/>
          <w:rPrChange w:id="3853" w:author="user" w:date="2014-05-25T12:30:00Z">
            <w:rPr/>
          </w:rPrChange>
        </w:rPr>
      </w:pPr>
      <w:r w:rsidRPr="009B063D">
        <w:rPr>
          <w:sz w:val="28"/>
          <w:szCs w:val="28"/>
          <w:rPrChange w:id="3854" w:author="user" w:date="2014-05-25T12:30:00Z">
            <w:rPr/>
          </w:rPrChange>
        </w:rPr>
        <w:t xml:space="preserve">      \</w:t>
      </w:r>
      <w:proofErr w:type="spellStart"/>
      <w:r w:rsidRPr="009B063D">
        <w:rPr>
          <w:sz w:val="28"/>
          <w:szCs w:val="28"/>
          <w:rPrChange w:id="3855" w:author="user" w:date="2014-05-25T12:30:00Z">
            <w:rPr/>
          </w:rPrChange>
        </w:rPr>
        <w:t>hline</w:t>
      </w:r>
      <w:proofErr w:type="spellEnd"/>
    </w:p>
    <w:p w:rsidR="00640F9D" w:rsidRPr="009B063D" w:rsidRDefault="00640F9D" w:rsidP="00640F9D">
      <w:pPr>
        <w:pStyle w:val="PreformattedText"/>
        <w:rPr>
          <w:sz w:val="28"/>
          <w:szCs w:val="28"/>
          <w:rPrChange w:id="3856" w:author="user" w:date="2014-05-25T12:30:00Z">
            <w:rPr/>
          </w:rPrChange>
        </w:rPr>
      </w:pPr>
      <w:r w:rsidRPr="009B063D">
        <w:rPr>
          <w:sz w:val="28"/>
          <w:szCs w:val="28"/>
          <w:rPrChange w:id="3857" w:author="user" w:date="2014-05-25T12:30:00Z">
            <w:rPr/>
          </w:rPrChange>
        </w:rPr>
        <w:t xml:space="preserve">      A&amp;0&amp;5&amp;2&amp;4&amp;3&amp;0&amp;4&amp;2&amp;2&amp;4&amp;5&amp;9&amp;9&amp;2&amp;3&amp;4&amp;1&amp;59\\</w:t>
      </w:r>
    </w:p>
    <w:p w:rsidR="00640F9D" w:rsidRPr="009B063D" w:rsidRDefault="00640F9D" w:rsidP="00640F9D">
      <w:pPr>
        <w:pStyle w:val="PreformattedText"/>
        <w:rPr>
          <w:sz w:val="28"/>
          <w:szCs w:val="28"/>
          <w:rPrChange w:id="3858" w:author="user" w:date="2014-05-25T12:30:00Z">
            <w:rPr/>
          </w:rPrChange>
        </w:rPr>
      </w:pPr>
      <w:r w:rsidRPr="009B063D">
        <w:rPr>
          <w:sz w:val="28"/>
          <w:szCs w:val="28"/>
          <w:rPrChange w:id="3859" w:author="user" w:date="2014-05-25T12:30:00Z">
            <w:rPr/>
          </w:rPrChange>
        </w:rPr>
        <w:t xml:space="preserve">      B&amp;2&amp;1&amp;1&amp;2&amp;2&amp;1&amp;6&amp;0&amp;3&amp;2&amp;3&amp;6&amp;12&amp;3&amp;3&amp;10&amp;7&amp;64\\</w:t>
      </w:r>
    </w:p>
    <w:p w:rsidR="00640F9D" w:rsidRPr="009B063D" w:rsidRDefault="00640F9D" w:rsidP="00640F9D">
      <w:pPr>
        <w:pStyle w:val="PreformattedText"/>
        <w:rPr>
          <w:sz w:val="28"/>
          <w:szCs w:val="28"/>
          <w:rPrChange w:id="3860" w:author="user" w:date="2014-05-25T12:30:00Z">
            <w:rPr/>
          </w:rPrChange>
        </w:rPr>
      </w:pPr>
      <w:r w:rsidRPr="009B063D">
        <w:rPr>
          <w:sz w:val="28"/>
          <w:szCs w:val="28"/>
          <w:rPrChange w:id="3861" w:author="user" w:date="2014-05-25T12:30:00Z">
            <w:rPr/>
          </w:rPrChange>
        </w:rPr>
        <w:t xml:space="preserve">      C&amp;1&amp;1&amp;0&amp;1&amp;0&amp;1&amp;2&amp;0&amp;0&amp;3&amp;2&amp;3&amp;10&amp;1&amp;35&amp;6&amp;1&amp;67\\</w:t>
      </w:r>
    </w:p>
    <w:p w:rsidR="00640F9D" w:rsidRPr="009B063D" w:rsidRDefault="00640F9D" w:rsidP="00640F9D">
      <w:pPr>
        <w:pStyle w:val="PreformattedText"/>
        <w:rPr>
          <w:sz w:val="28"/>
          <w:szCs w:val="28"/>
          <w:rPrChange w:id="3862" w:author="user" w:date="2014-05-25T12:30:00Z">
            <w:rPr/>
          </w:rPrChange>
        </w:rPr>
      </w:pPr>
      <w:r w:rsidRPr="009B063D">
        <w:rPr>
          <w:sz w:val="28"/>
          <w:szCs w:val="28"/>
          <w:rPrChange w:id="3863" w:author="user" w:date="2014-05-25T12:30:00Z">
            <w:rPr/>
          </w:rPrChange>
        </w:rPr>
        <w:t xml:space="preserve">      D&amp;0&amp;1&amp;1&amp;2&amp;3&amp;1&amp;4&amp;1&amp;1&amp;10&amp;6&amp;3&amp;10&amp;2&amp;7&amp;13&amp;2&amp;67\\</w:t>
      </w:r>
    </w:p>
    <w:p w:rsidR="00640F9D" w:rsidRPr="009B063D" w:rsidRDefault="00640F9D" w:rsidP="00640F9D">
      <w:pPr>
        <w:pStyle w:val="PreformattedText"/>
        <w:rPr>
          <w:sz w:val="28"/>
          <w:szCs w:val="28"/>
          <w:rPrChange w:id="3864" w:author="user" w:date="2014-05-25T12:30:00Z">
            <w:rPr/>
          </w:rPrChange>
        </w:rPr>
      </w:pPr>
      <w:r w:rsidRPr="009B063D">
        <w:rPr>
          <w:sz w:val="28"/>
          <w:szCs w:val="28"/>
          <w:rPrChange w:id="3865" w:author="user" w:date="2014-05-25T12:30:00Z">
            <w:rPr/>
          </w:rPrChange>
        </w:rPr>
        <w:t xml:space="preserve">      E&amp;2&amp;3&amp;4&amp;4&amp;0&amp;3&amp;4&amp;0&amp;0&amp;21&amp;6&amp;22&amp;23&amp;3&amp;9&amp;18&amp;13&amp;135\\</w:t>
      </w:r>
    </w:p>
    <w:p w:rsidR="00640F9D" w:rsidRPr="009B063D" w:rsidRDefault="00640F9D" w:rsidP="00640F9D">
      <w:pPr>
        <w:pStyle w:val="PreformattedText"/>
        <w:rPr>
          <w:sz w:val="28"/>
          <w:szCs w:val="28"/>
          <w:rPrChange w:id="3866" w:author="user" w:date="2014-05-25T12:30:00Z">
            <w:rPr/>
          </w:rPrChange>
        </w:rPr>
      </w:pPr>
      <w:r w:rsidRPr="009B063D">
        <w:rPr>
          <w:sz w:val="28"/>
          <w:szCs w:val="28"/>
          <w:rPrChange w:id="3867" w:author="user" w:date="2014-05-25T12:30:00Z">
            <w:rPr/>
          </w:rPrChange>
        </w:rPr>
        <w:t xml:space="preserve">      F&amp;1&amp;3&amp;2&amp;11&amp;6&amp;8&amp;7&amp;2&amp;6&amp;&amp;15&amp;&amp;&amp;&amp;20&amp;&amp;&amp;81\\</w:t>
      </w:r>
    </w:p>
    <w:p w:rsidR="00640F9D" w:rsidRPr="009B063D" w:rsidRDefault="00640F9D" w:rsidP="00640F9D">
      <w:pPr>
        <w:pStyle w:val="PreformattedText"/>
        <w:rPr>
          <w:sz w:val="28"/>
          <w:szCs w:val="28"/>
          <w:rPrChange w:id="3868" w:author="user" w:date="2014-05-25T12:30:00Z">
            <w:rPr/>
          </w:rPrChange>
        </w:rPr>
      </w:pPr>
      <w:r w:rsidRPr="009B063D">
        <w:rPr>
          <w:sz w:val="28"/>
          <w:szCs w:val="28"/>
          <w:rPrChange w:id="3869" w:author="user" w:date="2014-05-25T12:30:00Z">
            <w:rPr/>
          </w:rPrChange>
        </w:rPr>
        <w:t xml:space="preserve">      \</w:t>
      </w:r>
      <w:proofErr w:type="spellStart"/>
      <w:r w:rsidRPr="009B063D">
        <w:rPr>
          <w:sz w:val="28"/>
          <w:szCs w:val="28"/>
          <w:rPrChange w:id="3870" w:author="user" w:date="2014-05-25T12:30:00Z">
            <w:rPr/>
          </w:rPrChange>
        </w:rPr>
        <w:t>hline</w:t>
      </w:r>
      <w:proofErr w:type="spellEnd"/>
    </w:p>
    <w:p w:rsidR="00640F9D" w:rsidRPr="009B063D" w:rsidRDefault="00640F9D" w:rsidP="00640F9D">
      <w:pPr>
        <w:pStyle w:val="PreformattedText"/>
        <w:rPr>
          <w:sz w:val="28"/>
          <w:szCs w:val="28"/>
          <w:rPrChange w:id="3871" w:author="user" w:date="2014-05-25T12:30:00Z">
            <w:rPr/>
          </w:rPrChange>
        </w:rPr>
      </w:pPr>
      <w:r w:rsidRPr="009B063D">
        <w:rPr>
          <w:sz w:val="28"/>
          <w:szCs w:val="28"/>
          <w:rPrChange w:id="3872" w:author="user" w:date="2014-05-25T12:30:00Z">
            <w:rPr/>
          </w:rPrChange>
        </w:rPr>
        <w:t xml:space="preserve">      Subtotal&amp;6&amp;14&amp;10&amp;24&amp;14&amp;14&amp;27&amp;5&amp;12&amp;40&amp;37&amp;43&amp;64&amp;11&amp;77&amp;51&amp;24&amp;473\\</w:t>
      </w:r>
    </w:p>
    <w:p w:rsidR="00640F9D" w:rsidRPr="009B063D" w:rsidRDefault="00640F9D" w:rsidP="00640F9D">
      <w:pPr>
        <w:pStyle w:val="PreformattedText"/>
        <w:rPr>
          <w:sz w:val="28"/>
          <w:szCs w:val="28"/>
          <w:rPrChange w:id="3873" w:author="user" w:date="2014-05-25T12:30:00Z">
            <w:rPr/>
          </w:rPrChange>
        </w:rPr>
      </w:pPr>
      <w:r w:rsidRPr="009B063D">
        <w:rPr>
          <w:sz w:val="28"/>
          <w:szCs w:val="28"/>
          <w:rPrChange w:id="3874" w:author="user" w:date="2014-05-25T12:30:00Z">
            <w:rPr/>
          </w:rPrChange>
        </w:rPr>
        <w:t xml:space="preserve">   \end{tabular}</w:t>
      </w:r>
    </w:p>
    <w:p w:rsidR="00640F9D" w:rsidRPr="009B063D" w:rsidRDefault="00640F9D" w:rsidP="00640F9D">
      <w:pPr>
        <w:pStyle w:val="PreformattedText"/>
        <w:rPr>
          <w:sz w:val="28"/>
          <w:szCs w:val="28"/>
          <w:rPrChange w:id="3875" w:author="user" w:date="2014-05-25T12:30:00Z">
            <w:rPr/>
          </w:rPrChange>
        </w:rPr>
      </w:pPr>
      <w:r w:rsidRPr="009B063D">
        <w:rPr>
          <w:sz w:val="28"/>
          <w:szCs w:val="28"/>
          <w:rPrChange w:id="3876" w:author="user" w:date="2014-05-25T12:30:00Z">
            <w:rPr/>
          </w:rPrChange>
        </w:rPr>
        <w:t>\end{</w:t>
      </w:r>
      <w:proofErr w:type="spellStart"/>
      <w:r w:rsidRPr="009B063D">
        <w:rPr>
          <w:sz w:val="28"/>
          <w:szCs w:val="28"/>
          <w:rPrChange w:id="3877" w:author="user" w:date="2014-05-25T12:30:00Z">
            <w:rPr/>
          </w:rPrChange>
        </w:rPr>
        <w:t>sidewaystable</w:t>
      </w:r>
      <w:proofErr w:type="spellEnd"/>
      <w:r w:rsidRPr="009B063D">
        <w:rPr>
          <w:sz w:val="28"/>
          <w:szCs w:val="28"/>
          <w:rPrChange w:id="3878" w:author="user" w:date="2014-05-25T12:30:00Z">
            <w:rPr/>
          </w:rPrChange>
        </w:rPr>
        <w:t>}</w:t>
      </w:r>
    </w:p>
    <w:p w:rsidR="00640F9D" w:rsidRPr="009B063D" w:rsidRDefault="00640F9D" w:rsidP="00640F9D">
      <w:pPr>
        <w:pStyle w:val="PreformattedText"/>
        <w:rPr>
          <w:sz w:val="28"/>
          <w:szCs w:val="28"/>
          <w:rPrChange w:id="3879" w:author="user" w:date="2014-05-25T12:30:00Z">
            <w:rPr/>
          </w:rPrChange>
        </w:rPr>
      </w:pPr>
      <w:r w:rsidRPr="009B063D">
        <w:rPr>
          <w:sz w:val="28"/>
          <w:szCs w:val="28"/>
          <w:rPrChange w:id="3880" w:author="user" w:date="2014-05-25T12:30:00Z">
            <w:rPr/>
          </w:rPrChange>
        </w:rPr>
        <w:t>\begin{table}[</w:t>
      </w:r>
      <w:proofErr w:type="spellStart"/>
      <w:r w:rsidRPr="009B063D">
        <w:rPr>
          <w:sz w:val="28"/>
          <w:szCs w:val="28"/>
          <w:rPrChange w:id="3881" w:author="user" w:date="2014-05-25T12:30:00Z">
            <w:rPr/>
          </w:rPrChange>
        </w:rPr>
        <w:t>bp</w:t>
      </w:r>
      <w:proofErr w:type="spellEnd"/>
      <w:r w:rsidRPr="009B063D">
        <w:rPr>
          <w:sz w:val="28"/>
          <w:szCs w:val="28"/>
          <w:rPrChange w:id="3882" w:author="user" w:date="2014-05-25T12:30:00Z">
            <w:rPr/>
          </w:rPrChange>
        </w:rPr>
        <w:t>]</w:t>
      </w:r>
    </w:p>
    <w:p w:rsidR="00640F9D" w:rsidRPr="009B063D" w:rsidRDefault="00640F9D" w:rsidP="00640F9D">
      <w:pPr>
        <w:pStyle w:val="PreformattedText"/>
        <w:rPr>
          <w:sz w:val="28"/>
          <w:szCs w:val="28"/>
          <w:rPrChange w:id="3883" w:author="user" w:date="2014-05-25T12:30:00Z">
            <w:rPr/>
          </w:rPrChange>
        </w:rPr>
      </w:pPr>
      <w:r w:rsidRPr="009B063D">
        <w:rPr>
          <w:sz w:val="28"/>
          <w:szCs w:val="28"/>
          <w:rPrChange w:id="3884" w:author="user" w:date="2014-05-25T12:30:00Z">
            <w:rPr/>
          </w:rPrChange>
        </w:rPr>
        <w:t xml:space="preserve">   \centering</w:t>
      </w:r>
    </w:p>
    <w:p w:rsidR="00640F9D" w:rsidRPr="009B063D" w:rsidRDefault="00640F9D" w:rsidP="00640F9D">
      <w:pPr>
        <w:pStyle w:val="PreformattedText"/>
        <w:rPr>
          <w:sz w:val="28"/>
          <w:szCs w:val="28"/>
          <w:rPrChange w:id="3885" w:author="user" w:date="2014-05-25T12:30:00Z">
            <w:rPr/>
          </w:rPrChange>
        </w:rPr>
      </w:pPr>
      <w:r w:rsidRPr="009B063D">
        <w:rPr>
          <w:sz w:val="28"/>
          <w:szCs w:val="28"/>
          <w:rPrChange w:id="3886" w:author="user" w:date="2014-05-25T12:30:00Z">
            <w:rPr/>
          </w:rPrChange>
        </w:rPr>
        <w:t xml:space="preserve">   \caption{Total recorded phrases and note</w:t>
      </w:r>
      <w:del w:id="3887" w:author="user" w:date="2014-05-25T22:50:00Z">
        <w:r w:rsidRPr="009B063D" w:rsidDel="00127B1B">
          <w:rPr>
            <w:sz w:val="28"/>
            <w:szCs w:val="28"/>
            <w:rPrChange w:id="3888" w:author="user" w:date="2014-05-25T12:30:00Z">
              <w:rPr/>
            </w:rPrChange>
          </w:rPr>
          <w:delText>s</w:delText>
        </w:r>
      </w:del>
      <w:r w:rsidRPr="009B063D">
        <w:rPr>
          <w:sz w:val="28"/>
          <w:szCs w:val="28"/>
          <w:rPrChange w:id="3889" w:author="user" w:date="2014-05-25T12:30:00Z">
            <w:rPr/>
          </w:rPrChange>
        </w:rPr>
        <w:t xml:space="preserve"> count</w:t>
      </w:r>
      <w:ins w:id="3890" w:author="user" w:date="2014-05-25T22:50:00Z">
        <w:r w:rsidR="00127B1B">
          <w:rPr>
            <w:rFonts w:hint="eastAsia"/>
            <w:sz w:val="28"/>
            <w:szCs w:val="28"/>
          </w:rPr>
          <w:t>s</w:t>
        </w:r>
      </w:ins>
      <w:r w:rsidRPr="009B063D">
        <w:rPr>
          <w:sz w:val="28"/>
          <w:szCs w:val="28"/>
          <w:rPrChange w:id="3891" w:author="user" w:date="2014-05-25T12:30:00Z">
            <w:rPr/>
          </w:rPrChange>
        </w:rPr>
        <w:t>}</w:t>
      </w:r>
    </w:p>
    <w:p w:rsidR="00640F9D" w:rsidRPr="009B063D" w:rsidRDefault="00640F9D" w:rsidP="00640F9D">
      <w:pPr>
        <w:pStyle w:val="PreformattedText"/>
        <w:rPr>
          <w:sz w:val="28"/>
          <w:szCs w:val="28"/>
          <w:rPrChange w:id="3892" w:author="user" w:date="2014-05-25T12:30:00Z">
            <w:rPr/>
          </w:rPrChange>
        </w:rPr>
      </w:pPr>
      <w:r w:rsidRPr="009B063D">
        <w:rPr>
          <w:sz w:val="28"/>
          <w:szCs w:val="28"/>
          <w:rPrChange w:id="3893" w:author="user" w:date="2014-05-25T12:30:00Z">
            <w:rPr/>
          </w:rPrChange>
        </w:rPr>
        <w:t xml:space="preserve">   \label{</w:t>
      </w:r>
      <w:proofErr w:type="spellStart"/>
      <w:r w:rsidRPr="009B063D">
        <w:rPr>
          <w:sz w:val="28"/>
          <w:szCs w:val="28"/>
          <w:rPrChange w:id="3894" w:author="user" w:date="2014-05-25T12:30:00Z">
            <w:rPr/>
          </w:rPrChange>
        </w:rPr>
        <w:t>tab:corpuscount</w:t>
      </w:r>
      <w:proofErr w:type="spellEnd"/>
      <w:r w:rsidRPr="009B063D">
        <w:rPr>
          <w:sz w:val="28"/>
          <w:szCs w:val="28"/>
          <w:rPrChange w:id="3895" w:author="user" w:date="2014-05-25T12:30:00Z">
            <w:rPr/>
          </w:rPrChange>
        </w:rPr>
        <w:t>}</w:t>
      </w:r>
    </w:p>
    <w:p w:rsidR="00640F9D" w:rsidRPr="009B063D" w:rsidRDefault="00640F9D" w:rsidP="00640F9D">
      <w:pPr>
        <w:pStyle w:val="PreformattedText"/>
        <w:rPr>
          <w:sz w:val="28"/>
          <w:szCs w:val="28"/>
          <w:rPrChange w:id="3896" w:author="user" w:date="2014-05-25T12:30:00Z">
            <w:rPr/>
          </w:rPrChange>
        </w:rPr>
      </w:pPr>
      <w:r w:rsidRPr="009B063D">
        <w:rPr>
          <w:sz w:val="28"/>
          <w:szCs w:val="28"/>
          <w:rPrChange w:id="3897" w:author="user" w:date="2014-05-25T12:30:00Z">
            <w:rPr/>
          </w:rPrChange>
        </w:rPr>
        <w:t xml:space="preserve">   \begin{tabular}{</w:t>
      </w:r>
      <w:proofErr w:type="spellStart"/>
      <w:r w:rsidRPr="009B063D">
        <w:rPr>
          <w:sz w:val="28"/>
          <w:szCs w:val="28"/>
          <w:rPrChange w:id="3898" w:author="user" w:date="2014-05-25T12:30:00Z">
            <w:rPr/>
          </w:rPrChange>
        </w:rPr>
        <w:t>l|rrr</w:t>
      </w:r>
      <w:proofErr w:type="spellEnd"/>
      <w:r w:rsidRPr="009B063D">
        <w:rPr>
          <w:sz w:val="28"/>
          <w:szCs w:val="28"/>
          <w:rPrChange w:id="3899" w:author="user" w:date="2014-05-25T12:30:00Z">
            <w:rPr/>
          </w:rPrChange>
        </w:rPr>
        <w:t>}</w:t>
      </w:r>
    </w:p>
    <w:p w:rsidR="00640F9D" w:rsidRPr="009B063D" w:rsidRDefault="00640F9D" w:rsidP="00640F9D">
      <w:pPr>
        <w:pStyle w:val="PreformattedText"/>
        <w:rPr>
          <w:sz w:val="28"/>
          <w:szCs w:val="28"/>
          <w:rPrChange w:id="3900" w:author="user" w:date="2014-05-25T12:30:00Z">
            <w:rPr/>
          </w:rPrChange>
        </w:rPr>
      </w:pPr>
      <w:r w:rsidRPr="009B063D">
        <w:rPr>
          <w:sz w:val="28"/>
          <w:szCs w:val="28"/>
          <w:rPrChange w:id="3901" w:author="user" w:date="2014-05-25T12:30:00Z">
            <w:rPr/>
          </w:rPrChange>
        </w:rPr>
        <w:t xml:space="preserve">      \</w:t>
      </w:r>
      <w:proofErr w:type="spellStart"/>
      <w:r w:rsidRPr="009B063D">
        <w:rPr>
          <w:sz w:val="28"/>
          <w:szCs w:val="28"/>
          <w:rPrChange w:id="3902" w:author="user" w:date="2014-05-25T12:30:00Z">
            <w:rPr/>
          </w:rPrChange>
        </w:rPr>
        <w:t>hline</w:t>
      </w:r>
      <w:proofErr w:type="spellEnd"/>
    </w:p>
    <w:p w:rsidR="00640F9D" w:rsidRPr="009B063D" w:rsidRDefault="00640F9D" w:rsidP="00640F9D">
      <w:pPr>
        <w:pStyle w:val="PreformattedText"/>
        <w:rPr>
          <w:sz w:val="28"/>
          <w:szCs w:val="28"/>
          <w:rPrChange w:id="3903" w:author="user" w:date="2014-05-25T12:30:00Z">
            <w:rPr/>
          </w:rPrChange>
        </w:rPr>
      </w:pPr>
      <w:r w:rsidRPr="009B063D">
        <w:rPr>
          <w:sz w:val="28"/>
          <w:szCs w:val="28"/>
          <w:rPrChange w:id="3904" w:author="user" w:date="2014-05-25T12:30:00Z">
            <w:rPr/>
          </w:rPrChange>
        </w:rPr>
        <w:t xml:space="preserve">      \bf Title&amp;\bf Recordings&amp;\bf Total Phrases&amp;\bf Total Notes\\</w:t>
      </w:r>
    </w:p>
    <w:p w:rsidR="00640F9D" w:rsidRPr="009B063D" w:rsidRDefault="00640F9D" w:rsidP="00640F9D">
      <w:pPr>
        <w:pStyle w:val="PreformattedText"/>
        <w:rPr>
          <w:sz w:val="28"/>
          <w:szCs w:val="28"/>
          <w:rPrChange w:id="3905" w:author="user" w:date="2014-05-25T12:30:00Z">
            <w:rPr/>
          </w:rPrChange>
        </w:rPr>
      </w:pPr>
      <w:r w:rsidRPr="009B063D">
        <w:rPr>
          <w:sz w:val="28"/>
          <w:szCs w:val="28"/>
          <w:rPrChange w:id="3906" w:author="user" w:date="2014-05-25T12:30:00Z">
            <w:rPr/>
          </w:rPrChange>
        </w:rPr>
        <w:t xml:space="preserve">      &amp;\bf Count&amp;&amp;\\</w:t>
      </w:r>
    </w:p>
    <w:p w:rsidR="00640F9D" w:rsidRPr="009B063D" w:rsidRDefault="00640F9D" w:rsidP="00640F9D">
      <w:pPr>
        <w:pStyle w:val="PreformattedText"/>
        <w:rPr>
          <w:sz w:val="28"/>
          <w:szCs w:val="28"/>
          <w:rPrChange w:id="3907" w:author="user" w:date="2014-05-25T12:30:00Z">
            <w:rPr/>
          </w:rPrChange>
        </w:rPr>
      </w:pPr>
      <w:r w:rsidRPr="009B063D">
        <w:rPr>
          <w:sz w:val="28"/>
          <w:szCs w:val="28"/>
          <w:rPrChange w:id="3908" w:author="user" w:date="2014-05-25T12:30:00Z">
            <w:rPr/>
          </w:rPrChange>
        </w:rPr>
        <w:t xml:space="preserve">      \</w:t>
      </w:r>
      <w:proofErr w:type="spellStart"/>
      <w:r w:rsidRPr="009B063D">
        <w:rPr>
          <w:sz w:val="28"/>
          <w:szCs w:val="28"/>
          <w:rPrChange w:id="3909" w:author="user" w:date="2014-05-25T12:30:00Z">
            <w:rPr/>
          </w:rPrChange>
        </w:rPr>
        <w:t>hline</w:t>
      </w:r>
      <w:proofErr w:type="spellEnd"/>
    </w:p>
    <w:p w:rsidR="00640F9D" w:rsidRPr="009B063D" w:rsidRDefault="00640F9D" w:rsidP="00640F9D">
      <w:pPr>
        <w:pStyle w:val="PreformattedText"/>
        <w:rPr>
          <w:sz w:val="28"/>
          <w:szCs w:val="28"/>
          <w:rPrChange w:id="3910" w:author="user" w:date="2014-05-25T12:30:00Z">
            <w:rPr/>
          </w:rPrChange>
        </w:rPr>
      </w:pPr>
      <w:r w:rsidRPr="009B063D">
        <w:rPr>
          <w:sz w:val="28"/>
          <w:szCs w:val="28"/>
          <w:rPrChange w:id="3911" w:author="user" w:date="2014-05-25T12:30:00Z">
            <w:rPr/>
          </w:rPrChange>
        </w:rPr>
        <w:t xml:space="preserve">      </w:t>
      </w:r>
      <w:proofErr w:type="gramStart"/>
      <w:r w:rsidRPr="009B063D">
        <w:rPr>
          <w:sz w:val="28"/>
          <w:szCs w:val="28"/>
          <w:rPrChange w:id="3912" w:author="user" w:date="2014-05-25T12:30:00Z">
            <w:rPr/>
          </w:rPrChange>
        </w:rPr>
        <w:t xml:space="preserve">No.1 </w:t>
      </w:r>
      <w:proofErr w:type="spellStart"/>
      <w:r w:rsidRPr="009B063D">
        <w:rPr>
          <w:sz w:val="28"/>
          <w:szCs w:val="28"/>
          <w:rPrChange w:id="3913" w:author="user" w:date="2014-05-25T12:30:00Z">
            <w:rPr/>
          </w:rPrChange>
        </w:rPr>
        <w:t>Mov</w:t>
      </w:r>
      <w:proofErr w:type="spellEnd"/>
      <w:r w:rsidRPr="009B063D">
        <w:rPr>
          <w:sz w:val="28"/>
          <w:szCs w:val="28"/>
          <w:rPrChange w:id="3914" w:author="user" w:date="2014-05-25T12:30:00Z">
            <w:rPr/>
          </w:rPrChange>
        </w:rPr>
        <w:t>.</w:t>
      </w:r>
      <w:proofErr w:type="gramEnd"/>
      <w:r w:rsidRPr="009B063D">
        <w:rPr>
          <w:sz w:val="28"/>
          <w:szCs w:val="28"/>
          <w:rPrChange w:id="3915" w:author="user" w:date="2014-05-25T12:30:00Z">
            <w:rPr/>
          </w:rPrChange>
        </w:rPr>
        <w:t xml:space="preserve"> I&amp;6&amp;72&amp;1332\\</w:t>
      </w:r>
    </w:p>
    <w:p w:rsidR="00640F9D" w:rsidRPr="009B063D" w:rsidRDefault="00640F9D" w:rsidP="00640F9D">
      <w:pPr>
        <w:pStyle w:val="PreformattedText"/>
        <w:rPr>
          <w:sz w:val="28"/>
          <w:szCs w:val="28"/>
          <w:rPrChange w:id="3916" w:author="user" w:date="2014-05-25T12:30:00Z">
            <w:rPr/>
          </w:rPrChange>
        </w:rPr>
      </w:pPr>
      <w:r w:rsidRPr="009B063D">
        <w:rPr>
          <w:sz w:val="28"/>
          <w:szCs w:val="28"/>
          <w:rPrChange w:id="3917" w:author="user" w:date="2014-05-25T12:30:00Z">
            <w:rPr/>
          </w:rPrChange>
        </w:rPr>
        <w:t xml:space="preserve">      </w:t>
      </w:r>
      <w:proofErr w:type="gramStart"/>
      <w:r w:rsidRPr="009B063D">
        <w:rPr>
          <w:sz w:val="28"/>
          <w:szCs w:val="28"/>
          <w:rPrChange w:id="3918" w:author="user" w:date="2014-05-25T12:30:00Z">
            <w:rPr/>
          </w:rPrChange>
        </w:rPr>
        <w:t xml:space="preserve">No.1 </w:t>
      </w:r>
      <w:proofErr w:type="spellStart"/>
      <w:r w:rsidRPr="009B063D">
        <w:rPr>
          <w:sz w:val="28"/>
          <w:szCs w:val="28"/>
          <w:rPrChange w:id="3919" w:author="user" w:date="2014-05-25T12:30:00Z">
            <w:rPr/>
          </w:rPrChange>
        </w:rPr>
        <w:t>Mov</w:t>
      </w:r>
      <w:proofErr w:type="spellEnd"/>
      <w:r w:rsidRPr="009B063D">
        <w:rPr>
          <w:sz w:val="28"/>
          <w:szCs w:val="28"/>
          <w:rPrChange w:id="3920" w:author="user" w:date="2014-05-25T12:30:00Z">
            <w:rPr/>
          </w:rPrChange>
        </w:rPr>
        <w:t>.</w:t>
      </w:r>
      <w:proofErr w:type="gramEnd"/>
      <w:r w:rsidRPr="009B063D">
        <w:rPr>
          <w:sz w:val="28"/>
          <w:szCs w:val="28"/>
          <w:rPrChange w:id="3921" w:author="user" w:date="2014-05-25T12:30:00Z">
            <w:rPr/>
          </w:rPrChange>
        </w:rPr>
        <w:t xml:space="preserve"> II&amp;6&amp;60&amp;882\\</w:t>
      </w:r>
    </w:p>
    <w:p w:rsidR="00640F9D" w:rsidRPr="009B063D" w:rsidRDefault="00640F9D" w:rsidP="00640F9D">
      <w:pPr>
        <w:pStyle w:val="PreformattedText"/>
        <w:rPr>
          <w:sz w:val="28"/>
          <w:szCs w:val="28"/>
          <w:rPrChange w:id="3922" w:author="user" w:date="2014-05-25T12:30:00Z">
            <w:rPr/>
          </w:rPrChange>
        </w:rPr>
      </w:pPr>
      <w:r w:rsidRPr="009B063D">
        <w:rPr>
          <w:sz w:val="28"/>
          <w:szCs w:val="28"/>
          <w:rPrChange w:id="3923" w:author="user" w:date="2014-05-25T12:30:00Z">
            <w:rPr/>
          </w:rPrChange>
        </w:rPr>
        <w:t xml:space="preserve">      </w:t>
      </w:r>
      <w:proofErr w:type="gramStart"/>
      <w:r w:rsidRPr="009B063D">
        <w:rPr>
          <w:sz w:val="28"/>
          <w:szCs w:val="28"/>
          <w:rPrChange w:id="3924" w:author="user" w:date="2014-05-25T12:30:00Z">
            <w:rPr/>
          </w:rPrChange>
        </w:rPr>
        <w:t xml:space="preserve">No.1 </w:t>
      </w:r>
      <w:proofErr w:type="spellStart"/>
      <w:r w:rsidRPr="009B063D">
        <w:rPr>
          <w:sz w:val="28"/>
          <w:szCs w:val="28"/>
          <w:rPrChange w:id="3925" w:author="user" w:date="2014-05-25T12:30:00Z">
            <w:rPr/>
          </w:rPrChange>
        </w:rPr>
        <w:t>Mov</w:t>
      </w:r>
      <w:proofErr w:type="spellEnd"/>
      <w:r w:rsidRPr="009B063D">
        <w:rPr>
          <w:sz w:val="28"/>
          <w:szCs w:val="28"/>
          <w:rPrChange w:id="3926" w:author="user" w:date="2014-05-25T12:30:00Z">
            <w:rPr/>
          </w:rPrChange>
        </w:rPr>
        <w:t>.</w:t>
      </w:r>
      <w:proofErr w:type="gramEnd"/>
      <w:r w:rsidRPr="009B063D">
        <w:rPr>
          <w:sz w:val="28"/>
          <w:szCs w:val="28"/>
          <w:rPrChange w:id="3927" w:author="user" w:date="2014-05-25T12:30:00Z">
            <w:rPr/>
          </w:rPrChange>
        </w:rPr>
        <w:t xml:space="preserve"> III&amp;6&amp;102&amp;1566\\</w:t>
      </w:r>
    </w:p>
    <w:p w:rsidR="00640F9D" w:rsidRPr="009B063D" w:rsidRDefault="00640F9D" w:rsidP="00640F9D">
      <w:pPr>
        <w:pStyle w:val="PreformattedText"/>
        <w:rPr>
          <w:sz w:val="28"/>
          <w:szCs w:val="28"/>
          <w:rPrChange w:id="3928" w:author="user" w:date="2014-05-25T12:30:00Z">
            <w:rPr/>
          </w:rPrChange>
        </w:rPr>
      </w:pPr>
      <w:r w:rsidRPr="009B063D">
        <w:rPr>
          <w:sz w:val="28"/>
          <w:szCs w:val="28"/>
          <w:rPrChange w:id="3929" w:author="user" w:date="2014-05-25T12:30:00Z">
            <w:rPr/>
          </w:rPrChange>
        </w:rPr>
        <w:t xml:space="preserve">      </w:t>
      </w:r>
      <w:proofErr w:type="gramStart"/>
      <w:r w:rsidRPr="009B063D">
        <w:rPr>
          <w:sz w:val="28"/>
          <w:szCs w:val="28"/>
          <w:rPrChange w:id="3930" w:author="user" w:date="2014-05-25T12:30:00Z">
            <w:rPr/>
          </w:rPrChange>
        </w:rPr>
        <w:t xml:space="preserve">No.2 </w:t>
      </w:r>
      <w:proofErr w:type="spellStart"/>
      <w:r w:rsidRPr="009B063D">
        <w:rPr>
          <w:sz w:val="28"/>
          <w:szCs w:val="28"/>
          <w:rPrChange w:id="3931" w:author="user" w:date="2014-05-25T12:30:00Z">
            <w:rPr/>
          </w:rPrChange>
        </w:rPr>
        <w:t>Mov</w:t>
      </w:r>
      <w:proofErr w:type="spellEnd"/>
      <w:r w:rsidRPr="009B063D">
        <w:rPr>
          <w:sz w:val="28"/>
          <w:szCs w:val="28"/>
          <w:rPrChange w:id="3932" w:author="user" w:date="2014-05-25T12:30:00Z">
            <w:rPr/>
          </w:rPrChange>
        </w:rPr>
        <w:t>.</w:t>
      </w:r>
      <w:proofErr w:type="gramEnd"/>
      <w:r w:rsidRPr="009B063D">
        <w:rPr>
          <w:sz w:val="28"/>
          <w:szCs w:val="28"/>
          <w:rPrChange w:id="3933" w:author="user" w:date="2014-05-25T12:30:00Z">
            <w:rPr/>
          </w:rPrChange>
        </w:rPr>
        <w:t xml:space="preserve"> I&amp;6&amp;108&amp;1920\\</w:t>
      </w:r>
    </w:p>
    <w:p w:rsidR="00640F9D" w:rsidRPr="009B063D" w:rsidRDefault="00640F9D" w:rsidP="00640F9D">
      <w:pPr>
        <w:pStyle w:val="PreformattedText"/>
        <w:rPr>
          <w:sz w:val="28"/>
          <w:szCs w:val="28"/>
          <w:rPrChange w:id="3934" w:author="user" w:date="2014-05-25T12:30:00Z">
            <w:rPr/>
          </w:rPrChange>
        </w:rPr>
      </w:pPr>
      <w:r w:rsidRPr="009B063D">
        <w:rPr>
          <w:sz w:val="28"/>
          <w:szCs w:val="28"/>
          <w:rPrChange w:id="3935" w:author="user" w:date="2014-05-25T12:30:00Z">
            <w:rPr/>
          </w:rPrChange>
        </w:rPr>
        <w:lastRenderedPageBreak/>
        <w:t xml:space="preserve">      </w:t>
      </w:r>
      <w:proofErr w:type="gramStart"/>
      <w:r w:rsidRPr="009B063D">
        <w:rPr>
          <w:sz w:val="28"/>
          <w:szCs w:val="28"/>
          <w:rPrChange w:id="3936" w:author="user" w:date="2014-05-25T12:30:00Z">
            <w:rPr/>
          </w:rPrChange>
        </w:rPr>
        <w:t xml:space="preserve">No.2 </w:t>
      </w:r>
      <w:proofErr w:type="spellStart"/>
      <w:r w:rsidRPr="009B063D">
        <w:rPr>
          <w:sz w:val="28"/>
          <w:szCs w:val="28"/>
          <w:rPrChange w:id="3937" w:author="user" w:date="2014-05-25T12:30:00Z">
            <w:rPr/>
          </w:rPrChange>
        </w:rPr>
        <w:t>Mov</w:t>
      </w:r>
      <w:proofErr w:type="spellEnd"/>
      <w:r w:rsidRPr="009B063D">
        <w:rPr>
          <w:sz w:val="28"/>
          <w:szCs w:val="28"/>
          <w:rPrChange w:id="3938" w:author="user" w:date="2014-05-25T12:30:00Z">
            <w:rPr/>
          </w:rPrChange>
        </w:rPr>
        <w:t>.</w:t>
      </w:r>
      <w:proofErr w:type="gramEnd"/>
      <w:r w:rsidRPr="009B063D">
        <w:rPr>
          <w:sz w:val="28"/>
          <w:szCs w:val="28"/>
          <w:rPrChange w:id="3939" w:author="user" w:date="2014-05-25T12:30:00Z">
            <w:rPr/>
          </w:rPrChange>
        </w:rPr>
        <w:t xml:space="preserve"> II&amp;6&amp;36&amp;750\\</w:t>
      </w:r>
    </w:p>
    <w:p w:rsidR="00640F9D" w:rsidRPr="009B063D" w:rsidRDefault="00640F9D" w:rsidP="00640F9D">
      <w:pPr>
        <w:pStyle w:val="PreformattedText"/>
        <w:rPr>
          <w:sz w:val="28"/>
          <w:szCs w:val="28"/>
          <w:rPrChange w:id="3940" w:author="user" w:date="2014-05-25T12:30:00Z">
            <w:rPr/>
          </w:rPrChange>
        </w:rPr>
      </w:pPr>
      <w:r w:rsidRPr="009B063D">
        <w:rPr>
          <w:sz w:val="28"/>
          <w:szCs w:val="28"/>
          <w:rPrChange w:id="3941" w:author="user" w:date="2014-05-25T12:30:00Z">
            <w:rPr/>
          </w:rPrChange>
        </w:rPr>
        <w:t xml:space="preserve">      </w:t>
      </w:r>
      <w:proofErr w:type="gramStart"/>
      <w:r w:rsidRPr="009B063D">
        <w:rPr>
          <w:sz w:val="28"/>
          <w:szCs w:val="28"/>
          <w:rPrChange w:id="3942" w:author="user" w:date="2014-05-25T12:30:00Z">
            <w:rPr/>
          </w:rPrChange>
        </w:rPr>
        <w:t xml:space="preserve">No.2 </w:t>
      </w:r>
      <w:proofErr w:type="spellStart"/>
      <w:r w:rsidRPr="009B063D">
        <w:rPr>
          <w:sz w:val="28"/>
          <w:szCs w:val="28"/>
          <w:rPrChange w:id="3943" w:author="user" w:date="2014-05-25T12:30:00Z">
            <w:rPr/>
          </w:rPrChange>
        </w:rPr>
        <w:t>Mov</w:t>
      </w:r>
      <w:proofErr w:type="spellEnd"/>
      <w:r w:rsidRPr="009B063D">
        <w:rPr>
          <w:sz w:val="28"/>
          <w:szCs w:val="28"/>
          <w:rPrChange w:id="3944" w:author="user" w:date="2014-05-25T12:30:00Z">
            <w:rPr/>
          </w:rPrChange>
        </w:rPr>
        <w:t>.</w:t>
      </w:r>
      <w:proofErr w:type="gramEnd"/>
      <w:r w:rsidRPr="009B063D">
        <w:rPr>
          <w:sz w:val="28"/>
          <w:szCs w:val="28"/>
          <w:rPrChange w:id="3945" w:author="user" w:date="2014-05-25T12:30:00Z">
            <w:rPr/>
          </w:rPrChange>
        </w:rPr>
        <w:t xml:space="preserve"> III&amp;6&amp;168&amp;2484\\</w:t>
      </w:r>
    </w:p>
    <w:p w:rsidR="00640F9D" w:rsidRPr="009B063D" w:rsidRDefault="00640F9D" w:rsidP="00640F9D">
      <w:pPr>
        <w:pStyle w:val="PreformattedText"/>
        <w:rPr>
          <w:sz w:val="28"/>
          <w:szCs w:val="28"/>
          <w:rPrChange w:id="3946" w:author="user" w:date="2014-05-25T12:30:00Z">
            <w:rPr/>
          </w:rPrChange>
        </w:rPr>
      </w:pPr>
      <w:r w:rsidRPr="009B063D">
        <w:rPr>
          <w:sz w:val="28"/>
          <w:szCs w:val="28"/>
          <w:rPrChange w:id="3947" w:author="user" w:date="2014-05-25T12:30:00Z">
            <w:rPr/>
          </w:rPrChange>
        </w:rPr>
        <w:t xml:space="preserve">      </w:t>
      </w:r>
      <w:proofErr w:type="gramStart"/>
      <w:r w:rsidRPr="009B063D">
        <w:rPr>
          <w:sz w:val="28"/>
          <w:szCs w:val="28"/>
          <w:rPrChange w:id="3948" w:author="user" w:date="2014-05-25T12:30:00Z">
            <w:rPr/>
          </w:rPrChange>
        </w:rPr>
        <w:t xml:space="preserve">No.3 </w:t>
      </w:r>
      <w:proofErr w:type="spellStart"/>
      <w:r w:rsidRPr="009B063D">
        <w:rPr>
          <w:sz w:val="28"/>
          <w:szCs w:val="28"/>
          <w:rPrChange w:id="3949" w:author="user" w:date="2014-05-25T12:30:00Z">
            <w:rPr/>
          </w:rPrChange>
        </w:rPr>
        <w:t>Mov</w:t>
      </w:r>
      <w:proofErr w:type="spellEnd"/>
      <w:r w:rsidRPr="009B063D">
        <w:rPr>
          <w:sz w:val="28"/>
          <w:szCs w:val="28"/>
          <w:rPrChange w:id="3950" w:author="user" w:date="2014-05-25T12:30:00Z">
            <w:rPr/>
          </w:rPrChange>
        </w:rPr>
        <w:t>.</w:t>
      </w:r>
      <w:proofErr w:type="gramEnd"/>
      <w:r w:rsidRPr="009B063D">
        <w:rPr>
          <w:sz w:val="28"/>
          <w:szCs w:val="28"/>
          <w:rPrChange w:id="3951" w:author="user" w:date="2014-05-25T12:30:00Z">
            <w:rPr/>
          </w:rPrChange>
        </w:rPr>
        <w:t xml:space="preserve"> I&amp;6&amp;156&amp;3156\\</w:t>
      </w:r>
    </w:p>
    <w:p w:rsidR="00640F9D" w:rsidRPr="009B063D" w:rsidRDefault="00640F9D" w:rsidP="00640F9D">
      <w:pPr>
        <w:pStyle w:val="PreformattedText"/>
        <w:rPr>
          <w:sz w:val="28"/>
          <w:szCs w:val="28"/>
          <w:rPrChange w:id="3952" w:author="user" w:date="2014-05-25T12:30:00Z">
            <w:rPr/>
          </w:rPrChange>
        </w:rPr>
      </w:pPr>
      <w:r w:rsidRPr="009B063D">
        <w:rPr>
          <w:sz w:val="28"/>
          <w:szCs w:val="28"/>
          <w:rPrChange w:id="3953" w:author="user" w:date="2014-05-25T12:30:00Z">
            <w:rPr/>
          </w:rPrChange>
        </w:rPr>
        <w:t xml:space="preserve">      </w:t>
      </w:r>
      <w:proofErr w:type="gramStart"/>
      <w:r w:rsidRPr="009B063D">
        <w:rPr>
          <w:sz w:val="28"/>
          <w:szCs w:val="28"/>
          <w:rPrChange w:id="3954" w:author="user" w:date="2014-05-25T12:30:00Z">
            <w:rPr/>
          </w:rPrChange>
        </w:rPr>
        <w:t xml:space="preserve">No.3 </w:t>
      </w:r>
      <w:proofErr w:type="spellStart"/>
      <w:r w:rsidRPr="009B063D">
        <w:rPr>
          <w:sz w:val="28"/>
          <w:szCs w:val="28"/>
          <w:rPrChange w:id="3955" w:author="user" w:date="2014-05-25T12:30:00Z">
            <w:rPr/>
          </w:rPrChange>
        </w:rPr>
        <w:t>Mov</w:t>
      </w:r>
      <w:proofErr w:type="spellEnd"/>
      <w:r w:rsidRPr="009B063D">
        <w:rPr>
          <w:sz w:val="28"/>
          <w:szCs w:val="28"/>
          <w:rPrChange w:id="3956" w:author="user" w:date="2014-05-25T12:30:00Z">
            <w:rPr/>
          </w:rPrChange>
        </w:rPr>
        <w:t>.</w:t>
      </w:r>
      <w:proofErr w:type="gramEnd"/>
      <w:r w:rsidRPr="009B063D">
        <w:rPr>
          <w:sz w:val="28"/>
          <w:szCs w:val="28"/>
          <w:rPrChange w:id="3957" w:author="user" w:date="2014-05-25T12:30:00Z">
            <w:rPr/>
          </w:rPrChange>
        </w:rPr>
        <w:t xml:space="preserve"> II&amp;6&amp;42&amp;444\\</w:t>
      </w:r>
    </w:p>
    <w:p w:rsidR="00640F9D" w:rsidRPr="009B063D" w:rsidRDefault="00640F9D" w:rsidP="00640F9D">
      <w:pPr>
        <w:pStyle w:val="PreformattedText"/>
        <w:rPr>
          <w:sz w:val="28"/>
          <w:szCs w:val="28"/>
          <w:rPrChange w:id="3958" w:author="user" w:date="2014-05-25T12:30:00Z">
            <w:rPr/>
          </w:rPrChange>
        </w:rPr>
      </w:pPr>
      <w:r w:rsidRPr="009B063D">
        <w:rPr>
          <w:sz w:val="28"/>
          <w:szCs w:val="28"/>
          <w:rPrChange w:id="3959" w:author="user" w:date="2014-05-25T12:30:00Z">
            <w:rPr/>
          </w:rPrChange>
        </w:rPr>
        <w:t xml:space="preserve">      </w:t>
      </w:r>
      <w:proofErr w:type="gramStart"/>
      <w:r w:rsidRPr="009B063D">
        <w:rPr>
          <w:sz w:val="28"/>
          <w:szCs w:val="28"/>
          <w:rPrChange w:id="3960" w:author="user" w:date="2014-05-25T12:30:00Z">
            <w:rPr/>
          </w:rPrChange>
        </w:rPr>
        <w:t xml:space="preserve">No.3 </w:t>
      </w:r>
      <w:proofErr w:type="spellStart"/>
      <w:r w:rsidRPr="009B063D">
        <w:rPr>
          <w:sz w:val="28"/>
          <w:szCs w:val="28"/>
          <w:rPrChange w:id="3961" w:author="user" w:date="2014-05-25T12:30:00Z">
            <w:rPr/>
          </w:rPrChange>
        </w:rPr>
        <w:t>Mov</w:t>
      </w:r>
      <w:proofErr w:type="spellEnd"/>
      <w:r w:rsidRPr="009B063D">
        <w:rPr>
          <w:sz w:val="28"/>
          <w:szCs w:val="28"/>
          <w:rPrChange w:id="3962" w:author="user" w:date="2014-05-25T12:30:00Z">
            <w:rPr/>
          </w:rPrChange>
        </w:rPr>
        <w:t>.</w:t>
      </w:r>
      <w:proofErr w:type="gramEnd"/>
      <w:r w:rsidRPr="009B063D">
        <w:rPr>
          <w:sz w:val="28"/>
          <w:szCs w:val="28"/>
          <w:rPrChange w:id="3963" w:author="user" w:date="2014-05-25T12:30:00Z">
            <w:rPr/>
          </w:rPrChange>
        </w:rPr>
        <w:t xml:space="preserve"> III&amp;6&amp;120&amp;2628\\</w:t>
      </w:r>
    </w:p>
    <w:p w:rsidR="00640F9D" w:rsidRPr="009B063D" w:rsidRDefault="00640F9D" w:rsidP="00640F9D">
      <w:pPr>
        <w:pStyle w:val="PreformattedText"/>
        <w:rPr>
          <w:sz w:val="28"/>
          <w:szCs w:val="28"/>
          <w:rPrChange w:id="3964" w:author="user" w:date="2014-05-25T12:30:00Z">
            <w:rPr/>
          </w:rPrChange>
        </w:rPr>
      </w:pPr>
      <w:r w:rsidRPr="009B063D">
        <w:rPr>
          <w:sz w:val="28"/>
          <w:szCs w:val="28"/>
          <w:rPrChange w:id="3965" w:author="user" w:date="2014-05-25T12:30:00Z">
            <w:rPr/>
          </w:rPrChange>
        </w:rPr>
        <w:t xml:space="preserve">      </w:t>
      </w:r>
      <w:proofErr w:type="gramStart"/>
      <w:r w:rsidRPr="009B063D">
        <w:rPr>
          <w:sz w:val="28"/>
          <w:szCs w:val="28"/>
          <w:rPrChange w:id="3966" w:author="user" w:date="2014-05-25T12:30:00Z">
            <w:rPr/>
          </w:rPrChange>
        </w:rPr>
        <w:t xml:space="preserve">No.4 </w:t>
      </w:r>
      <w:proofErr w:type="spellStart"/>
      <w:r w:rsidRPr="009B063D">
        <w:rPr>
          <w:sz w:val="28"/>
          <w:szCs w:val="28"/>
          <w:rPrChange w:id="3967" w:author="user" w:date="2014-05-25T12:30:00Z">
            <w:rPr/>
          </w:rPrChange>
        </w:rPr>
        <w:t>Mov</w:t>
      </w:r>
      <w:proofErr w:type="spellEnd"/>
      <w:r w:rsidRPr="009B063D">
        <w:rPr>
          <w:sz w:val="28"/>
          <w:szCs w:val="28"/>
          <w:rPrChange w:id="3968" w:author="user" w:date="2014-05-25T12:30:00Z">
            <w:rPr/>
          </w:rPrChange>
        </w:rPr>
        <w:t>.</w:t>
      </w:r>
      <w:proofErr w:type="gramEnd"/>
      <w:r w:rsidRPr="009B063D">
        <w:rPr>
          <w:sz w:val="28"/>
          <w:szCs w:val="28"/>
          <w:rPrChange w:id="3969" w:author="user" w:date="2014-05-25T12:30:00Z">
            <w:rPr/>
          </w:rPrChange>
        </w:rPr>
        <w:t xml:space="preserve"> I&amp;5&amp;80&amp;2325\\</w:t>
      </w:r>
    </w:p>
    <w:p w:rsidR="00640F9D" w:rsidRPr="009B063D" w:rsidRDefault="00640F9D" w:rsidP="00640F9D">
      <w:pPr>
        <w:pStyle w:val="PreformattedText"/>
        <w:rPr>
          <w:sz w:val="28"/>
          <w:szCs w:val="28"/>
          <w:rPrChange w:id="3970" w:author="user" w:date="2014-05-25T12:30:00Z">
            <w:rPr/>
          </w:rPrChange>
        </w:rPr>
      </w:pPr>
      <w:r w:rsidRPr="009B063D">
        <w:rPr>
          <w:sz w:val="28"/>
          <w:szCs w:val="28"/>
          <w:rPrChange w:id="3971" w:author="user" w:date="2014-05-25T12:30:00Z">
            <w:rPr/>
          </w:rPrChange>
        </w:rPr>
        <w:t xml:space="preserve">      </w:t>
      </w:r>
      <w:proofErr w:type="gramStart"/>
      <w:r w:rsidRPr="009B063D">
        <w:rPr>
          <w:sz w:val="28"/>
          <w:szCs w:val="28"/>
          <w:rPrChange w:id="3972" w:author="user" w:date="2014-05-25T12:30:00Z">
            <w:rPr/>
          </w:rPrChange>
        </w:rPr>
        <w:t xml:space="preserve">No.4 </w:t>
      </w:r>
      <w:proofErr w:type="spellStart"/>
      <w:r w:rsidRPr="009B063D">
        <w:rPr>
          <w:sz w:val="28"/>
          <w:szCs w:val="28"/>
          <w:rPrChange w:id="3973" w:author="user" w:date="2014-05-25T12:30:00Z">
            <w:rPr/>
          </w:rPrChange>
        </w:rPr>
        <w:t>Mov</w:t>
      </w:r>
      <w:proofErr w:type="spellEnd"/>
      <w:r w:rsidRPr="009B063D">
        <w:rPr>
          <w:sz w:val="28"/>
          <w:szCs w:val="28"/>
          <w:rPrChange w:id="3974" w:author="user" w:date="2014-05-25T12:30:00Z">
            <w:rPr/>
          </w:rPrChange>
        </w:rPr>
        <w:t>.</w:t>
      </w:r>
      <w:proofErr w:type="gramEnd"/>
      <w:r w:rsidRPr="009B063D">
        <w:rPr>
          <w:sz w:val="28"/>
          <w:szCs w:val="28"/>
          <w:rPrChange w:id="3975" w:author="user" w:date="2014-05-25T12:30:00Z">
            <w:rPr/>
          </w:rPrChange>
        </w:rPr>
        <w:t xml:space="preserve"> II&amp;6&amp;78&amp;1332\\</w:t>
      </w:r>
    </w:p>
    <w:p w:rsidR="00640F9D" w:rsidRPr="009B063D" w:rsidRDefault="00640F9D" w:rsidP="00640F9D">
      <w:pPr>
        <w:pStyle w:val="PreformattedText"/>
        <w:rPr>
          <w:sz w:val="28"/>
          <w:szCs w:val="28"/>
          <w:rPrChange w:id="3976" w:author="user" w:date="2014-05-25T12:30:00Z">
            <w:rPr/>
          </w:rPrChange>
        </w:rPr>
      </w:pPr>
      <w:r w:rsidRPr="009B063D">
        <w:rPr>
          <w:sz w:val="28"/>
          <w:szCs w:val="28"/>
          <w:rPrChange w:id="3977" w:author="user" w:date="2014-05-25T12:30:00Z">
            <w:rPr/>
          </w:rPrChange>
        </w:rPr>
        <w:t xml:space="preserve">      </w:t>
      </w:r>
      <w:proofErr w:type="gramStart"/>
      <w:r w:rsidRPr="009B063D">
        <w:rPr>
          <w:sz w:val="28"/>
          <w:szCs w:val="28"/>
          <w:rPrChange w:id="3978" w:author="user" w:date="2014-05-25T12:30:00Z">
            <w:rPr/>
          </w:rPrChange>
        </w:rPr>
        <w:t xml:space="preserve">No.4 </w:t>
      </w:r>
      <w:proofErr w:type="spellStart"/>
      <w:r w:rsidRPr="009B063D">
        <w:rPr>
          <w:sz w:val="28"/>
          <w:szCs w:val="28"/>
          <w:rPrChange w:id="3979" w:author="user" w:date="2014-05-25T12:30:00Z">
            <w:rPr/>
          </w:rPrChange>
        </w:rPr>
        <w:t>Mov</w:t>
      </w:r>
      <w:proofErr w:type="spellEnd"/>
      <w:r w:rsidRPr="009B063D">
        <w:rPr>
          <w:sz w:val="28"/>
          <w:szCs w:val="28"/>
          <w:rPrChange w:id="3980" w:author="user" w:date="2014-05-25T12:30:00Z">
            <w:rPr/>
          </w:rPrChange>
        </w:rPr>
        <w:t>.</w:t>
      </w:r>
      <w:proofErr w:type="gramEnd"/>
      <w:r w:rsidRPr="009B063D">
        <w:rPr>
          <w:sz w:val="28"/>
          <w:szCs w:val="28"/>
          <w:rPrChange w:id="3981" w:author="user" w:date="2014-05-25T12:30:00Z">
            <w:rPr/>
          </w:rPrChange>
        </w:rPr>
        <w:t xml:space="preserve"> III&amp;5&amp;85&amp;1920\\</w:t>
      </w:r>
    </w:p>
    <w:p w:rsidR="00640F9D" w:rsidRPr="009B063D" w:rsidRDefault="00640F9D" w:rsidP="00640F9D">
      <w:pPr>
        <w:pStyle w:val="PreformattedText"/>
        <w:rPr>
          <w:sz w:val="28"/>
          <w:szCs w:val="28"/>
          <w:rPrChange w:id="3982" w:author="user" w:date="2014-05-25T12:30:00Z">
            <w:rPr/>
          </w:rPrChange>
        </w:rPr>
      </w:pPr>
      <w:r w:rsidRPr="009B063D">
        <w:rPr>
          <w:sz w:val="28"/>
          <w:szCs w:val="28"/>
          <w:rPrChange w:id="3983" w:author="user" w:date="2014-05-25T12:30:00Z">
            <w:rPr/>
          </w:rPrChange>
        </w:rPr>
        <w:t xml:space="preserve">      </w:t>
      </w:r>
      <w:proofErr w:type="gramStart"/>
      <w:r w:rsidRPr="009B063D">
        <w:rPr>
          <w:sz w:val="28"/>
          <w:szCs w:val="28"/>
          <w:rPrChange w:id="3984" w:author="user" w:date="2014-05-25T12:30:00Z">
            <w:rPr/>
          </w:rPrChange>
        </w:rPr>
        <w:t xml:space="preserve">No.5 </w:t>
      </w:r>
      <w:proofErr w:type="spellStart"/>
      <w:r w:rsidRPr="009B063D">
        <w:rPr>
          <w:sz w:val="28"/>
          <w:szCs w:val="28"/>
          <w:rPrChange w:id="3985" w:author="user" w:date="2014-05-25T12:30:00Z">
            <w:rPr/>
          </w:rPrChange>
        </w:rPr>
        <w:t>Mov</w:t>
      </w:r>
      <w:proofErr w:type="spellEnd"/>
      <w:r w:rsidRPr="009B063D">
        <w:rPr>
          <w:sz w:val="28"/>
          <w:szCs w:val="28"/>
          <w:rPrChange w:id="3986" w:author="user" w:date="2014-05-25T12:30:00Z">
            <w:rPr/>
          </w:rPrChange>
        </w:rPr>
        <w:t>.</w:t>
      </w:r>
      <w:proofErr w:type="gramEnd"/>
      <w:r w:rsidRPr="009B063D">
        <w:rPr>
          <w:sz w:val="28"/>
          <w:szCs w:val="28"/>
          <w:rPrChange w:id="3987" w:author="user" w:date="2014-05-25T12:30:00Z">
            <w:rPr/>
          </w:rPrChange>
        </w:rPr>
        <w:t xml:space="preserve"> I&amp;5&amp;85&amp;3360\\</w:t>
      </w:r>
    </w:p>
    <w:p w:rsidR="00640F9D" w:rsidRPr="009B063D" w:rsidRDefault="00640F9D" w:rsidP="00640F9D">
      <w:pPr>
        <w:pStyle w:val="PreformattedText"/>
        <w:rPr>
          <w:sz w:val="28"/>
          <w:szCs w:val="28"/>
          <w:rPrChange w:id="3988" w:author="user" w:date="2014-05-25T12:30:00Z">
            <w:rPr/>
          </w:rPrChange>
        </w:rPr>
      </w:pPr>
      <w:r w:rsidRPr="009B063D">
        <w:rPr>
          <w:sz w:val="28"/>
          <w:szCs w:val="28"/>
          <w:rPrChange w:id="3989" w:author="user" w:date="2014-05-25T12:30:00Z">
            <w:rPr/>
          </w:rPrChange>
        </w:rPr>
        <w:t xml:space="preserve">      </w:t>
      </w:r>
      <w:proofErr w:type="gramStart"/>
      <w:r w:rsidRPr="009B063D">
        <w:rPr>
          <w:sz w:val="28"/>
          <w:szCs w:val="28"/>
          <w:rPrChange w:id="3990" w:author="user" w:date="2014-05-25T12:30:00Z">
            <w:rPr/>
          </w:rPrChange>
        </w:rPr>
        <w:t xml:space="preserve">No.5 </w:t>
      </w:r>
      <w:proofErr w:type="spellStart"/>
      <w:r w:rsidRPr="009B063D">
        <w:rPr>
          <w:sz w:val="28"/>
          <w:szCs w:val="28"/>
          <w:rPrChange w:id="3991" w:author="user" w:date="2014-05-25T12:30:00Z">
            <w:rPr/>
          </w:rPrChange>
        </w:rPr>
        <w:t>Mov</w:t>
      </w:r>
      <w:proofErr w:type="spellEnd"/>
      <w:r w:rsidRPr="009B063D">
        <w:rPr>
          <w:sz w:val="28"/>
          <w:szCs w:val="28"/>
          <w:rPrChange w:id="3992" w:author="user" w:date="2014-05-25T12:30:00Z">
            <w:rPr/>
          </w:rPrChange>
        </w:rPr>
        <w:t>.</w:t>
      </w:r>
      <w:proofErr w:type="gramEnd"/>
      <w:r w:rsidRPr="009B063D">
        <w:rPr>
          <w:sz w:val="28"/>
          <w:szCs w:val="28"/>
          <w:rPrChange w:id="3993" w:author="user" w:date="2014-05-25T12:30:00Z">
            <w:rPr/>
          </w:rPrChange>
        </w:rPr>
        <w:t xml:space="preserve"> II&amp;5&amp;70&amp;1580\\</w:t>
      </w:r>
    </w:p>
    <w:p w:rsidR="00640F9D" w:rsidRPr="009B063D" w:rsidRDefault="00640F9D" w:rsidP="00640F9D">
      <w:pPr>
        <w:pStyle w:val="PreformattedText"/>
        <w:rPr>
          <w:sz w:val="28"/>
          <w:szCs w:val="28"/>
          <w:rPrChange w:id="3994" w:author="user" w:date="2014-05-25T12:30:00Z">
            <w:rPr/>
          </w:rPrChange>
        </w:rPr>
      </w:pPr>
      <w:r w:rsidRPr="009B063D">
        <w:rPr>
          <w:sz w:val="28"/>
          <w:szCs w:val="28"/>
          <w:rPrChange w:id="3995" w:author="user" w:date="2014-05-25T12:30:00Z">
            <w:rPr/>
          </w:rPrChange>
        </w:rPr>
        <w:t xml:space="preserve">      </w:t>
      </w:r>
      <w:proofErr w:type="gramStart"/>
      <w:r w:rsidRPr="009B063D">
        <w:rPr>
          <w:sz w:val="28"/>
          <w:szCs w:val="28"/>
          <w:rPrChange w:id="3996" w:author="user" w:date="2014-05-25T12:30:00Z">
            <w:rPr/>
          </w:rPrChange>
        </w:rPr>
        <w:t xml:space="preserve">No.5 </w:t>
      </w:r>
      <w:proofErr w:type="spellStart"/>
      <w:r w:rsidRPr="009B063D">
        <w:rPr>
          <w:sz w:val="28"/>
          <w:szCs w:val="28"/>
          <w:rPrChange w:id="3997" w:author="user" w:date="2014-05-25T12:30:00Z">
            <w:rPr/>
          </w:rPrChange>
        </w:rPr>
        <w:t>Mov</w:t>
      </w:r>
      <w:proofErr w:type="spellEnd"/>
      <w:r w:rsidRPr="009B063D">
        <w:rPr>
          <w:sz w:val="28"/>
          <w:szCs w:val="28"/>
          <w:rPrChange w:id="3998" w:author="user" w:date="2014-05-25T12:30:00Z">
            <w:rPr/>
          </w:rPrChange>
        </w:rPr>
        <w:t>.</w:t>
      </w:r>
      <w:proofErr w:type="gramEnd"/>
      <w:r w:rsidRPr="009B063D">
        <w:rPr>
          <w:sz w:val="28"/>
          <w:szCs w:val="28"/>
          <w:rPrChange w:id="3999" w:author="user" w:date="2014-05-25T12:30:00Z">
            <w:rPr/>
          </w:rPrChange>
        </w:rPr>
        <w:t xml:space="preserve"> III&amp;6&amp;144&amp;3384\\</w:t>
      </w:r>
    </w:p>
    <w:p w:rsidR="00640F9D" w:rsidRPr="009B063D" w:rsidRDefault="00640F9D" w:rsidP="00640F9D">
      <w:pPr>
        <w:pStyle w:val="PreformattedText"/>
        <w:rPr>
          <w:sz w:val="28"/>
          <w:szCs w:val="28"/>
          <w:rPrChange w:id="4000" w:author="user" w:date="2014-05-25T12:30:00Z">
            <w:rPr/>
          </w:rPrChange>
        </w:rPr>
      </w:pPr>
      <w:r w:rsidRPr="009B063D">
        <w:rPr>
          <w:sz w:val="28"/>
          <w:szCs w:val="28"/>
          <w:rPrChange w:id="4001" w:author="user" w:date="2014-05-25T12:30:00Z">
            <w:rPr/>
          </w:rPrChange>
        </w:rPr>
        <w:t xml:space="preserve">      </w:t>
      </w:r>
      <w:proofErr w:type="gramStart"/>
      <w:r w:rsidRPr="009B063D">
        <w:rPr>
          <w:sz w:val="28"/>
          <w:szCs w:val="28"/>
          <w:rPrChange w:id="4002" w:author="user" w:date="2014-05-25T12:30:00Z">
            <w:rPr/>
          </w:rPrChange>
        </w:rPr>
        <w:t xml:space="preserve">No.6 </w:t>
      </w:r>
      <w:proofErr w:type="spellStart"/>
      <w:r w:rsidRPr="009B063D">
        <w:rPr>
          <w:sz w:val="28"/>
          <w:szCs w:val="28"/>
          <w:rPrChange w:id="4003" w:author="user" w:date="2014-05-25T12:30:00Z">
            <w:rPr/>
          </w:rPrChange>
        </w:rPr>
        <w:t>Mov</w:t>
      </w:r>
      <w:proofErr w:type="spellEnd"/>
      <w:r w:rsidRPr="009B063D">
        <w:rPr>
          <w:sz w:val="28"/>
          <w:szCs w:val="28"/>
          <w:rPrChange w:id="4004" w:author="user" w:date="2014-05-25T12:30:00Z">
            <w:rPr/>
          </w:rPrChange>
        </w:rPr>
        <w:t>.</w:t>
      </w:r>
      <w:proofErr w:type="gramEnd"/>
      <w:r w:rsidRPr="009B063D">
        <w:rPr>
          <w:sz w:val="28"/>
          <w:szCs w:val="28"/>
          <w:rPrChange w:id="4005" w:author="user" w:date="2014-05-25T12:30:00Z">
            <w:rPr/>
          </w:rPrChange>
        </w:rPr>
        <w:t xml:space="preserve"> I&amp;5&amp;145&amp;4180\\</w:t>
      </w:r>
    </w:p>
    <w:p w:rsidR="00640F9D" w:rsidRPr="009B063D" w:rsidRDefault="00640F9D" w:rsidP="00640F9D">
      <w:pPr>
        <w:pStyle w:val="PreformattedText"/>
        <w:rPr>
          <w:sz w:val="28"/>
          <w:szCs w:val="28"/>
          <w:rPrChange w:id="4006" w:author="user" w:date="2014-05-25T12:30:00Z">
            <w:rPr/>
          </w:rPrChange>
        </w:rPr>
      </w:pPr>
      <w:r w:rsidRPr="009B063D">
        <w:rPr>
          <w:sz w:val="28"/>
          <w:szCs w:val="28"/>
          <w:rPrChange w:id="4007" w:author="user" w:date="2014-05-25T12:30:00Z">
            <w:rPr/>
          </w:rPrChange>
        </w:rPr>
        <w:t xml:space="preserve">      </w:t>
      </w:r>
      <w:proofErr w:type="gramStart"/>
      <w:r w:rsidRPr="009B063D">
        <w:rPr>
          <w:sz w:val="28"/>
          <w:szCs w:val="28"/>
          <w:rPrChange w:id="4008" w:author="user" w:date="2014-05-25T12:30:00Z">
            <w:rPr/>
          </w:rPrChange>
        </w:rPr>
        <w:t xml:space="preserve">No.6 </w:t>
      </w:r>
      <w:proofErr w:type="spellStart"/>
      <w:r w:rsidRPr="009B063D">
        <w:rPr>
          <w:sz w:val="28"/>
          <w:szCs w:val="28"/>
          <w:rPrChange w:id="4009" w:author="user" w:date="2014-05-25T12:30:00Z">
            <w:rPr/>
          </w:rPrChange>
        </w:rPr>
        <w:t>Mov</w:t>
      </w:r>
      <w:proofErr w:type="spellEnd"/>
      <w:r w:rsidRPr="009B063D">
        <w:rPr>
          <w:sz w:val="28"/>
          <w:szCs w:val="28"/>
          <w:rPrChange w:id="4010" w:author="user" w:date="2014-05-25T12:30:00Z">
            <w:rPr/>
          </w:rPrChange>
        </w:rPr>
        <w:t>.</w:t>
      </w:r>
      <w:proofErr w:type="gramEnd"/>
      <w:r w:rsidRPr="009B063D">
        <w:rPr>
          <w:sz w:val="28"/>
          <w:szCs w:val="28"/>
          <w:rPrChange w:id="4011" w:author="user" w:date="2014-05-25T12:30:00Z">
            <w:rPr/>
          </w:rPrChange>
        </w:rPr>
        <w:t xml:space="preserve"> II&amp;6&amp;78&amp;2754\\</w:t>
      </w:r>
    </w:p>
    <w:p w:rsidR="00640F9D" w:rsidRPr="009B063D" w:rsidRDefault="00640F9D" w:rsidP="00640F9D">
      <w:pPr>
        <w:pStyle w:val="PreformattedText"/>
        <w:rPr>
          <w:sz w:val="28"/>
          <w:szCs w:val="28"/>
          <w:rPrChange w:id="4012" w:author="user" w:date="2014-05-25T12:30:00Z">
            <w:rPr/>
          </w:rPrChange>
        </w:rPr>
      </w:pPr>
      <w:r w:rsidRPr="009B063D">
        <w:rPr>
          <w:sz w:val="28"/>
          <w:szCs w:val="28"/>
          <w:rPrChange w:id="4013" w:author="user" w:date="2014-05-25T12:30:00Z">
            <w:rPr/>
          </w:rPrChange>
        </w:rPr>
        <w:t xml:space="preserve">      \</w:t>
      </w:r>
      <w:proofErr w:type="spellStart"/>
      <w:r w:rsidRPr="009B063D">
        <w:rPr>
          <w:sz w:val="28"/>
          <w:szCs w:val="28"/>
          <w:rPrChange w:id="4014" w:author="user" w:date="2014-05-25T12:30:00Z">
            <w:rPr/>
          </w:rPrChange>
        </w:rPr>
        <w:t>hline</w:t>
      </w:r>
      <w:proofErr w:type="spellEnd"/>
    </w:p>
    <w:p w:rsidR="00640F9D" w:rsidRPr="009B063D" w:rsidRDefault="00640F9D" w:rsidP="00640F9D">
      <w:pPr>
        <w:pStyle w:val="PreformattedText"/>
        <w:rPr>
          <w:sz w:val="28"/>
          <w:szCs w:val="28"/>
          <w:rPrChange w:id="4015" w:author="user" w:date="2014-05-25T12:30:00Z">
            <w:rPr/>
          </w:rPrChange>
        </w:rPr>
      </w:pPr>
      <w:r w:rsidRPr="009B063D">
        <w:rPr>
          <w:sz w:val="28"/>
          <w:szCs w:val="28"/>
          <w:rPrChange w:id="4016" w:author="user" w:date="2014-05-25T12:30:00Z">
            <w:rPr/>
          </w:rPrChange>
        </w:rPr>
        <w:t xml:space="preserve">      Total&amp;97&amp;1629&amp;35997\\</w:t>
      </w:r>
    </w:p>
    <w:p w:rsidR="00640F9D" w:rsidRPr="009B063D" w:rsidRDefault="00640F9D" w:rsidP="00640F9D">
      <w:pPr>
        <w:pStyle w:val="PreformattedText"/>
        <w:rPr>
          <w:sz w:val="28"/>
          <w:szCs w:val="28"/>
          <w:rPrChange w:id="4017" w:author="user" w:date="2014-05-25T12:30:00Z">
            <w:rPr/>
          </w:rPrChange>
        </w:rPr>
      </w:pPr>
      <w:r w:rsidRPr="009B063D">
        <w:rPr>
          <w:sz w:val="28"/>
          <w:szCs w:val="28"/>
          <w:rPrChange w:id="4018" w:author="user" w:date="2014-05-25T12:30:00Z">
            <w:rPr/>
          </w:rPrChange>
        </w:rPr>
        <w:t xml:space="preserve">      \</w:t>
      </w:r>
      <w:proofErr w:type="spellStart"/>
      <w:r w:rsidRPr="009B063D">
        <w:rPr>
          <w:sz w:val="28"/>
          <w:szCs w:val="28"/>
          <w:rPrChange w:id="4019" w:author="user" w:date="2014-05-25T12:30:00Z">
            <w:rPr/>
          </w:rPrChange>
        </w:rPr>
        <w:t>hline</w:t>
      </w:r>
      <w:proofErr w:type="spellEnd"/>
    </w:p>
    <w:p w:rsidR="00640F9D" w:rsidRPr="009B063D" w:rsidRDefault="00640F9D" w:rsidP="00640F9D">
      <w:pPr>
        <w:pStyle w:val="PreformattedText"/>
        <w:rPr>
          <w:sz w:val="28"/>
          <w:szCs w:val="28"/>
          <w:rPrChange w:id="4020" w:author="user" w:date="2014-05-25T12:30:00Z">
            <w:rPr/>
          </w:rPrChange>
        </w:rPr>
      </w:pPr>
      <w:r w:rsidRPr="009B063D">
        <w:rPr>
          <w:sz w:val="28"/>
          <w:szCs w:val="28"/>
          <w:rPrChange w:id="4021" w:author="user" w:date="2014-05-25T12:30:00Z">
            <w:rPr/>
          </w:rPrChange>
        </w:rPr>
        <w:t xml:space="preserve">   \end{tabular}</w:t>
      </w:r>
    </w:p>
    <w:p w:rsidR="00640F9D" w:rsidRPr="009B063D" w:rsidRDefault="00640F9D" w:rsidP="00640F9D">
      <w:pPr>
        <w:pStyle w:val="PreformattedText"/>
        <w:rPr>
          <w:sz w:val="28"/>
          <w:szCs w:val="28"/>
          <w:rPrChange w:id="4022" w:author="user" w:date="2014-05-25T12:30:00Z">
            <w:rPr/>
          </w:rPrChange>
        </w:rPr>
      </w:pPr>
      <w:r w:rsidRPr="009B063D">
        <w:rPr>
          <w:sz w:val="28"/>
          <w:szCs w:val="28"/>
          <w:rPrChange w:id="4023" w:author="user" w:date="2014-05-25T12:30:00Z">
            <w:rPr/>
          </w:rPrChange>
        </w:rPr>
        <w:t>\end{table}</w:t>
      </w:r>
    </w:p>
    <w:p w:rsidR="00640F9D" w:rsidRPr="009B063D" w:rsidRDefault="00640F9D" w:rsidP="00640F9D">
      <w:pPr>
        <w:pStyle w:val="PreformattedText"/>
        <w:rPr>
          <w:sz w:val="28"/>
          <w:szCs w:val="28"/>
          <w:rPrChange w:id="4024" w:author="user" w:date="2014-05-25T12:30:00Z">
            <w:rPr/>
          </w:rPrChange>
        </w:rPr>
      </w:pPr>
    </w:p>
    <w:p w:rsidR="00640F9D" w:rsidRPr="009B063D" w:rsidRDefault="00640F9D" w:rsidP="00640F9D">
      <w:pPr>
        <w:pStyle w:val="PreformattedText"/>
        <w:rPr>
          <w:sz w:val="28"/>
          <w:szCs w:val="28"/>
          <w:rPrChange w:id="4025" w:author="user" w:date="2014-05-25T12:30:00Z">
            <w:rPr/>
          </w:rPrChange>
        </w:rPr>
      </w:pPr>
      <w:r w:rsidRPr="009B063D">
        <w:rPr>
          <w:sz w:val="28"/>
          <w:szCs w:val="28"/>
          <w:rPrChange w:id="4026" w:author="user" w:date="2014-05-25T12:30:00Z">
            <w:rPr/>
          </w:rPrChange>
        </w:rPr>
        <w:t>The number of phrases (according to our phrasing annotation) and notes are shown in Table \</w:t>
      </w:r>
      <w:proofErr w:type="gramStart"/>
      <w:r w:rsidRPr="009B063D">
        <w:rPr>
          <w:sz w:val="28"/>
          <w:szCs w:val="28"/>
          <w:rPrChange w:id="4027" w:author="user" w:date="2014-05-25T12:30:00Z">
            <w:rPr/>
          </w:rPrChange>
        </w:rPr>
        <w:t>ref{</w:t>
      </w:r>
      <w:proofErr w:type="spellStart"/>
      <w:proofErr w:type="gramEnd"/>
      <w:r w:rsidRPr="009B063D">
        <w:rPr>
          <w:sz w:val="28"/>
          <w:szCs w:val="28"/>
          <w:rPrChange w:id="4028" w:author="user" w:date="2014-05-25T12:30:00Z">
            <w:rPr/>
          </w:rPrChange>
        </w:rPr>
        <w:t>tab:clemcount</w:t>
      </w:r>
      <w:proofErr w:type="spellEnd"/>
      <w:r w:rsidRPr="009B063D">
        <w:rPr>
          <w:sz w:val="28"/>
          <w:szCs w:val="28"/>
          <w:rPrChange w:id="4029" w:author="user" w:date="2014-05-25T12:30:00Z">
            <w:rPr/>
          </w:rPrChange>
        </w:rPr>
        <w:t xml:space="preserve">}. </w:t>
      </w:r>
      <w:proofErr w:type="gramStart"/>
      <w:r w:rsidRPr="009B063D">
        <w:rPr>
          <w:sz w:val="28"/>
          <w:szCs w:val="28"/>
          <w:rPrChange w:id="4030" w:author="user" w:date="2014-05-25T12:30:00Z">
            <w:rPr/>
          </w:rPrChange>
        </w:rPr>
        <w:t>Fig.</w:t>
      </w:r>
      <w:proofErr w:type="gramEnd"/>
      <w:r w:rsidRPr="009B063D">
        <w:rPr>
          <w:sz w:val="28"/>
          <w:szCs w:val="28"/>
          <w:rPrChange w:id="4031" w:author="user" w:date="2014-05-25T12:30:00Z">
            <w:rPr/>
          </w:rPrChange>
        </w:rPr>
        <w:t xml:space="preserve"> \ref{</w:t>
      </w:r>
      <w:proofErr w:type="spellStart"/>
      <w:r w:rsidRPr="009B063D">
        <w:rPr>
          <w:sz w:val="28"/>
          <w:szCs w:val="28"/>
          <w:rPrChange w:id="4032" w:author="user" w:date="2014-05-25T12:30:00Z">
            <w:rPr/>
          </w:rPrChange>
        </w:rPr>
        <w:t>fig:notes</w:t>
      </w:r>
      <w:proofErr w:type="spellEnd"/>
      <w:r w:rsidRPr="009B063D">
        <w:rPr>
          <w:sz w:val="28"/>
          <w:szCs w:val="28"/>
          <w:rPrChange w:id="4033" w:author="user" w:date="2014-05-25T12:30:00Z">
            <w:rPr/>
          </w:rPrChange>
        </w:rPr>
        <w:t>} shows the length distribution of each movement</w:t>
      </w:r>
      <w:del w:id="4034" w:author="user" w:date="2014-05-25T22:51:00Z">
        <w:r w:rsidRPr="009B063D" w:rsidDel="00127B1B">
          <w:rPr>
            <w:sz w:val="28"/>
            <w:szCs w:val="28"/>
            <w:rPrChange w:id="4035" w:author="user" w:date="2014-05-25T12:30:00Z">
              <w:rPr/>
            </w:rPrChange>
          </w:rPr>
          <w:delText xml:space="preserve">, </w:delText>
        </w:r>
      </w:del>
      <w:ins w:id="4036" w:author="user" w:date="2014-05-25T22:51:00Z">
        <w:r w:rsidR="00127B1B">
          <w:rPr>
            <w:rFonts w:hint="eastAsia"/>
            <w:sz w:val="28"/>
            <w:szCs w:val="28"/>
          </w:rPr>
          <w:t>. From the figure we can observe that</w:t>
        </w:r>
        <w:r w:rsidR="00127B1B" w:rsidRPr="009B063D">
          <w:rPr>
            <w:sz w:val="28"/>
            <w:szCs w:val="28"/>
            <w:rPrChange w:id="4037" w:author="user" w:date="2014-05-25T12:30:00Z">
              <w:rPr/>
            </w:rPrChange>
          </w:rPr>
          <w:t xml:space="preserve"> </w:t>
        </w:r>
      </w:ins>
      <w:r w:rsidRPr="009B063D">
        <w:rPr>
          <w:sz w:val="28"/>
          <w:szCs w:val="28"/>
          <w:rPrChange w:id="4038" w:author="user" w:date="2014-05-25T12:30:00Z">
            <w:rPr/>
          </w:rPrChange>
        </w:rPr>
        <w:t>most movements have around a few hundred notes, except the long No.6 and some short</w:t>
      </w:r>
      <w:r w:rsidRPr="00127B1B">
        <w:t xml:space="preserve"> </w:t>
      </w:r>
      <w:r w:rsidRPr="00127B1B">
        <w:rPr>
          <w:sz w:val="28"/>
          <w:szCs w:val="28"/>
          <w:rPrChange w:id="4039" w:author="user" w:date="2014-05-25T22:52:00Z">
            <w:rPr/>
          </w:rPrChange>
        </w:rPr>
        <w:t xml:space="preserve">second </w:t>
      </w:r>
      <w:r w:rsidRPr="009B063D">
        <w:rPr>
          <w:sz w:val="28"/>
          <w:szCs w:val="28"/>
          <w:rPrChange w:id="4040" w:author="user" w:date="2014-05-25T12:30:00Z">
            <w:rPr/>
          </w:rPrChange>
        </w:rPr>
        <w:t xml:space="preserve">movements. </w:t>
      </w:r>
      <w:proofErr w:type="gramStart"/>
      <w:r w:rsidRPr="009B063D">
        <w:rPr>
          <w:sz w:val="28"/>
          <w:szCs w:val="28"/>
          <w:rPrChange w:id="4041" w:author="user" w:date="2014-05-25T12:30:00Z">
            <w:rPr/>
          </w:rPrChange>
        </w:rPr>
        <w:t>Fig.</w:t>
      </w:r>
      <w:proofErr w:type="gramEnd"/>
      <w:r w:rsidRPr="009B063D">
        <w:rPr>
          <w:sz w:val="28"/>
          <w:szCs w:val="28"/>
          <w:rPrChange w:id="4042" w:author="user" w:date="2014-05-25T12:30:00Z">
            <w:rPr/>
          </w:rPrChange>
        </w:rPr>
        <w:t xml:space="preserve"> \ref{</w:t>
      </w:r>
      <w:proofErr w:type="spellStart"/>
      <w:r w:rsidRPr="009B063D">
        <w:rPr>
          <w:sz w:val="28"/>
          <w:szCs w:val="28"/>
          <w:rPrChange w:id="4043" w:author="user" w:date="2014-05-25T12:30:00Z">
            <w:rPr/>
          </w:rPrChange>
        </w:rPr>
        <w:t>fig:phrases</w:t>
      </w:r>
      <w:proofErr w:type="spellEnd"/>
      <w:r w:rsidRPr="009B063D">
        <w:rPr>
          <w:sz w:val="28"/>
          <w:szCs w:val="28"/>
          <w:rPrChange w:id="4044" w:author="user" w:date="2014-05-25T12:30:00Z">
            <w:rPr/>
          </w:rPrChange>
        </w:rPr>
        <w:t xml:space="preserve">} shows the length distribution in numbers of phrases, most movements are around 20 phrases. The length distribution of the phrases in all six pieces </w:t>
      </w:r>
      <w:del w:id="4045" w:author="user" w:date="2014-05-25T22:53:00Z">
        <w:r w:rsidRPr="009B063D" w:rsidDel="00127B1B">
          <w:rPr>
            <w:sz w:val="28"/>
            <w:szCs w:val="28"/>
            <w:rPrChange w:id="4046" w:author="user" w:date="2014-05-25T12:30:00Z">
              <w:rPr/>
            </w:rPrChange>
          </w:rPr>
          <w:delText xml:space="preserve">are </w:delText>
        </w:r>
      </w:del>
      <w:ins w:id="4047" w:author="user" w:date="2014-05-25T22:53:00Z">
        <w:r w:rsidR="00127B1B">
          <w:rPr>
            <w:rFonts w:hint="eastAsia"/>
            <w:sz w:val="28"/>
            <w:szCs w:val="28"/>
          </w:rPr>
          <w:t>is</w:t>
        </w:r>
        <w:r w:rsidR="00127B1B" w:rsidRPr="009B063D">
          <w:rPr>
            <w:sz w:val="28"/>
            <w:szCs w:val="28"/>
            <w:rPrChange w:id="4048" w:author="user" w:date="2014-05-25T12:30:00Z">
              <w:rPr/>
            </w:rPrChange>
          </w:rPr>
          <w:t xml:space="preserve"> </w:t>
        </w:r>
      </w:ins>
      <w:r w:rsidRPr="009B063D">
        <w:rPr>
          <w:sz w:val="28"/>
          <w:szCs w:val="28"/>
          <w:rPrChange w:id="4049" w:author="user" w:date="2014-05-25T12:30:00Z">
            <w:rPr/>
          </w:rPrChange>
        </w:rPr>
        <w:t>shown in Fig. \ref{</w:t>
      </w:r>
      <w:proofErr w:type="spellStart"/>
      <w:r w:rsidRPr="009B063D">
        <w:rPr>
          <w:sz w:val="28"/>
          <w:szCs w:val="28"/>
          <w:rPrChange w:id="4050" w:author="user" w:date="2014-05-25T12:30:00Z">
            <w:rPr/>
          </w:rPrChange>
        </w:rPr>
        <w:t>fig:phrlength</w:t>
      </w:r>
      <w:proofErr w:type="spellEnd"/>
      <w:r w:rsidRPr="009B063D">
        <w:rPr>
          <w:sz w:val="28"/>
          <w:szCs w:val="28"/>
          <w:rPrChange w:id="4051" w:author="user" w:date="2014-05-25T12:30:00Z">
            <w:rPr/>
          </w:rPrChange>
        </w:rPr>
        <w:t>}, most phrases are shorter than 30 notes. Some very long phrases are usually virtuoso segments with very fast note sequences, so it's hard to</w:t>
      </w:r>
      <w:del w:id="4052" w:author="user" w:date="2014-05-25T22:53:00Z">
        <w:r w:rsidRPr="009B063D" w:rsidDel="00127B1B">
          <w:rPr>
            <w:sz w:val="28"/>
            <w:szCs w:val="28"/>
            <w:rPrChange w:id="4053" w:author="user" w:date="2014-05-25T12:30:00Z">
              <w:rPr/>
            </w:rPrChange>
          </w:rPr>
          <w:delText xml:space="preserve"> further</w:delText>
        </w:r>
      </w:del>
      <w:r w:rsidRPr="009B063D">
        <w:rPr>
          <w:sz w:val="28"/>
          <w:szCs w:val="28"/>
          <w:rPrChange w:id="4054" w:author="user" w:date="2014-05-25T12:30:00Z">
            <w:rPr/>
          </w:rPrChange>
        </w:rPr>
        <w:t xml:space="preserve"> split them</w:t>
      </w:r>
      <w:ins w:id="4055" w:author="user" w:date="2014-05-25T22:53:00Z">
        <w:r w:rsidR="00127B1B">
          <w:rPr>
            <w:rFonts w:hint="eastAsia"/>
            <w:sz w:val="28"/>
            <w:szCs w:val="28"/>
          </w:rPr>
          <w:t xml:space="preserve"> further</w:t>
        </w:r>
      </w:ins>
      <w:r w:rsidRPr="009B063D">
        <w:rPr>
          <w:sz w:val="28"/>
          <w:szCs w:val="28"/>
          <w:rPrChange w:id="4056" w:author="user" w:date="2014-05-25T12:30:00Z">
            <w:rPr/>
          </w:rPrChange>
        </w:rPr>
        <w:t>.</w:t>
      </w:r>
    </w:p>
    <w:p w:rsidR="00640F9D" w:rsidRPr="009B063D" w:rsidRDefault="00640F9D" w:rsidP="00640F9D">
      <w:pPr>
        <w:pStyle w:val="PreformattedText"/>
        <w:rPr>
          <w:sz w:val="28"/>
          <w:szCs w:val="28"/>
          <w:rPrChange w:id="4057" w:author="user" w:date="2014-05-25T12:30:00Z">
            <w:rPr/>
          </w:rPrChange>
        </w:rPr>
      </w:pPr>
    </w:p>
    <w:p w:rsidR="00640F9D" w:rsidRPr="009B063D" w:rsidRDefault="00640F9D" w:rsidP="00640F9D">
      <w:pPr>
        <w:pStyle w:val="PreformattedText"/>
        <w:rPr>
          <w:sz w:val="28"/>
          <w:szCs w:val="28"/>
          <w:rPrChange w:id="4058" w:author="user" w:date="2014-05-25T12:30:00Z">
            <w:rPr/>
          </w:rPrChange>
        </w:rPr>
      </w:pPr>
      <w:r w:rsidRPr="009B063D">
        <w:rPr>
          <w:sz w:val="28"/>
          <w:szCs w:val="28"/>
          <w:rPrChange w:id="4059" w:author="user" w:date="2014-05-25T12:30:00Z">
            <w:rPr/>
          </w:rPrChange>
        </w:rPr>
        <w:t>\begin{table}[</w:t>
      </w:r>
      <w:proofErr w:type="spellStart"/>
      <w:r w:rsidRPr="009B063D">
        <w:rPr>
          <w:sz w:val="28"/>
          <w:szCs w:val="28"/>
          <w:rPrChange w:id="4060" w:author="user" w:date="2014-05-25T12:30:00Z">
            <w:rPr/>
          </w:rPrChange>
        </w:rPr>
        <w:t>bp</w:t>
      </w:r>
      <w:proofErr w:type="spellEnd"/>
      <w:r w:rsidRPr="009B063D">
        <w:rPr>
          <w:sz w:val="28"/>
          <w:szCs w:val="28"/>
          <w:rPrChange w:id="4061" w:author="user" w:date="2014-05-25T12:30:00Z">
            <w:rPr/>
          </w:rPrChange>
        </w:rPr>
        <w:t>]</w:t>
      </w:r>
    </w:p>
    <w:p w:rsidR="00640F9D" w:rsidRPr="009B063D" w:rsidRDefault="00640F9D" w:rsidP="00640F9D">
      <w:pPr>
        <w:pStyle w:val="PreformattedText"/>
        <w:rPr>
          <w:sz w:val="28"/>
          <w:szCs w:val="28"/>
          <w:rPrChange w:id="4062" w:author="user" w:date="2014-05-25T12:30:00Z">
            <w:rPr/>
          </w:rPrChange>
        </w:rPr>
      </w:pPr>
      <w:r w:rsidRPr="009B063D">
        <w:rPr>
          <w:sz w:val="28"/>
          <w:szCs w:val="28"/>
          <w:rPrChange w:id="4063" w:author="user" w:date="2014-05-25T12:30:00Z">
            <w:rPr/>
          </w:rPrChange>
        </w:rPr>
        <w:t xml:space="preserve">   \centering</w:t>
      </w:r>
    </w:p>
    <w:p w:rsidR="00640F9D" w:rsidRPr="009B063D" w:rsidRDefault="00640F9D" w:rsidP="00640F9D">
      <w:pPr>
        <w:pStyle w:val="PreformattedText"/>
        <w:rPr>
          <w:sz w:val="28"/>
          <w:szCs w:val="28"/>
          <w:rPrChange w:id="4064" w:author="user" w:date="2014-05-25T12:30:00Z">
            <w:rPr/>
          </w:rPrChange>
        </w:rPr>
      </w:pPr>
      <w:r w:rsidRPr="009B063D">
        <w:rPr>
          <w:sz w:val="28"/>
          <w:szCs w:val="28"/>
          <w:rPrChange w:id="4065" w:author="user" w:date="2014-05-25T12:30:00Z">
            <w:rPr/>
          </w:rPrChange>
        </w:rPr>
        <w:t xml:space="preserve">   \caption{Phrase</w:t>
      </w:r>
      <w:del w:id="4066" w:author="user" w:date="2014-05-25T22:54:00Z">
        <w:r w:rsidRPr="009B063D" w:rsidDel="00127B1B">
          <w:rPr>
            <w:sz w:val="28"/>
            <w:szCs w:val="28"/>
            <w:rPrChange w:id="4067" w:author="user" w:date="2014-05-25T12:30:00Z">
              <w:rPr/>
            </w:rPrChange>
          </w:rPr>
          <w:delText>s</w:delText>
        </w:r>
      </w:del>
      <w:r w:rsidRPr="009B063D">
        <w:rPr>
          <w:sz w:val="28"/>
          <w:szCs w:val="28"/>
          <w:rPrChange w:id="4068" w:author="user" w:date="2014-05-25T12:30:00Z">
            <w:rPr/>
          </w:rPrChange>
        </w:rPr>
        <w:t xml:space="preserve"> and note</w:t>
      </w:r>
      <w:del w:id="4069" w:author="user" w:date="2014-05-25T22:54:00Z">
        <w:r w:rsidRPr="009B063D" w:rsidDel="00127B1B">
          <w:rPr>
            <w:sz w:val="28"/>
            <w:szCs w:val="28"/>
            <w:rPrChange w:id="4070" w:author="user" w:date="2014-05-25T12:30:00Z">
              <w:rPr/>
            </w:rPrChange>
          </w:rPr>
          <w:delText>s</w:delText>
        </w:r>
      </w:del>
      <w:r w:rsidRPr="009B063D">
        <w:rPr>
          <w:sz w:val="28"/>
          <w:szCs w:val="28"/>
          <w:rPrChange w:id="4071" w:author="user" w:date="2014-05-25T12:30:00Z">
            <w:rPr/>
          </w:rPrChange>
        </w:rPr>
        <w:t xml:space="preserve"> count</w:t>
      </w:r>
      <w:ins w:id="4072" w:author="user" w:date="2014-05-25T22:54:00Z">
        <w:r w:rsidR="00127B1B">
          <w:rPr>
            <w:rFonts w:hint="eastAsia"/>
            <w:sz w:val="28"/>
            <w:szCs w:val="28"/>
          </w:rPr>
          <w:t>s</w:t>
        </w:r>
      </w:ins>
      <w:r w:rsidRPr="009B063D">
        <w:rPr>
          <w:sz w:val="28"/>
          <w:szCs w:val="28"/>
          <w:rPrChange w:id="4073" w:author="user" w:date="2014-05-25T12:30:00Z">
            <w:rPr/>
          </w:rPrChange>
        </w:rPr>
        <w:t xml:space="preserve"> for </w:t>
      </w:r>
      <w:proofErr w:type="spellStart"/>
      <w:r w:rsidRPr="009B063D">
        <w:rPr>
          <w:sz w:val="28"/>
          <w:szCs w:val="28"/>
          <w:rPrChange w:id="4074" w:author="user" w:date="2014-05-25T12:30:00Z">
            <w:rPr/>
          </w:rPrChange>
        </w:rPr>
        <w:t>Clementi's</w:t>
      </w:r>
      <w:proofErr w:type="spellEnd"/>
      <w:r w:rsidRPr="009B063D">
        <w:rPr>
          <w:sz w:val="28"/>
          <w:szCs w:val="28"/>
          <w:rPrChange w:id="4075" w:author="user" w:date="2014-05-25T12:30:00Z">
            <w:rPr/>
          </w:rPrChange>
        </w:rPr>
        <w:t xml:space="preserve"> </w:t>
      </w:r>
      <w:proofErr w:type="spellStart"/>
      <w:r w:rsidRPr="009B063D">
        <w:rPr>
          <w:sz w:val="28"/>
          <w:szCs w:val="28"/>
          <w:rPrChange w:id="4076" w:author="user" w:date="2014-05-25T12:30:00Z">
            <w:rPr/>
          </w:rPrChange>
        </w:rPr>
        <w:t>Sonatina</w:t>
      </w:r>
      <w:proofErr w:type="spellEnd"/>
      <w:r w:rsidRPr="009B063D">
        <w:rPr>
          <w:sz w:val="28"/>
          <w:szCs w:val="28"/>
          <w:rPrChange w:id="4077" w:author="user" w:date="2014-05-25T12:30:00Z">
            <w:rPr/>
          </w:rPrChange>
        </w:rPr>
        <w:t xml:space="preserve"> Op.36}</w:t>
      </w:r>
    </w:p>
    <w:p w:rsidR="00640F9D" w:rsidRPr="009B063D" w:rsidRDefault="00640F9D" w:rsidP="00640F9D">
      <w:pPr>
        <w:pStyle w:val="PreformattedText"/>
        <w:rPr>
          <w:sz w:val="28"/>
          <w:szCs w:val="28"/>
          <w:rPrChange w:id="4078" w:author="user" w:date="2014-05-25T12:30:00Z">
            <w:rPr/>
          </w:rPrChange>
        </w:rPr>
      </w:pPr>
      <w:r w:rsidRPr="009B063D">
        <w:rPr>
          <w:sz w:val="28"/>
          <w:szCs w:val="28"/>
          <w:rPrChange w:id="4079" w:author="user" w:date="2014-05-25T12:30:00Z">
            <w:rPr/>
          </w:rPrChange>
        </w:rPr>
        <w:t xml:space="preserve">   \label{</w:t>
      </w:r>
      <w:proofErr w:type="spellStart"/>
      <w:r w:rsidRPr="009B063D">
        <w:rPr>
          <w:sz w:val="28"/>
          <w:szCs w:val="28"/>
          <w:rPrChange w:id="4080" w:author="user" w:date="2014-05-25T12:30:00Z">
            <w:rPr/>
          </w:rPrChange>
        </w:rPr>
        <w:t>tab:clemcount</w:t>
      </w:r>
      <w:proofErr w:type="spellEnd"/>
      <w:r w:rsidRPr="009B063D">
        <w:rPr>
          <w:sz w:val="28"/>
          <w:szCs w:val="28"/>
          <w:rPrChange w:id="4081" w:author="user" w:date="2014-05-25T12:30:00Z">
            <w:rPr/>
          </w:rPrChange>
        </w:rPr>
        <w:t>}</w:t>
      </w:r>
    </w:p>
    <w:p w:rsidR="00640F9D" w:rsidRPr="009B063D" w:rsidRDefault="00640F9D" w:rsidP="00640F9D">
      <w:pPr>
        <w:pStyle w:val="PreformattedText"/>
        <w:rPr>
          <w:sz w:val="28"/>
          <w:szCs w:val="28"/>
          <w:rPrChange w:id="4082" w:author="user" w:date="2014-05-25T12:30:00Z">
            <w:rPr/>
          </w:rPrChange>
        </w:rPr>
      </w:pPr>
      <w:r w:rsidRPr="009B063D">
        <w:rPr>
          <w:sz w:val="28"/>
          <w:szCs w:val="28"/>
          <w:rPrChange w:id="4083" w:author="user" w:date="2014-05-25T12:30:00Z">
            <w:rPr/>
          </w:rPrChange>
        </w:rPr>
        <w:t xml:space="preserve">   \begin{tabular}{</w:t>
      </w:r>
      <w:proofErr w:type="spellStart"/>
      <w:r w:rsidRPr="009B063D">
        <w:rPr>
          <w:sz w:val="28"/>
          <w:szCs w:val="28"/>
          <w:rPrChange w:id="4084" w:author="user" w:date="2014-05-25T12:30:00Z">
            <w:rPr/>
          </w:rPrChange>
        </w:rPr>
        <w:t>l|rr</w:t>
      </w:r>
      <w:proofErr w:type="spellEnd"/>
      <w:r w:rsidRPr="009B063D">
        <w:rPr>
          <w:sz w:val="28"/>
          <w:szCs w:val="28"/>
          <w:rPrChange w:id="4085" w:author="user" w:date="2014-05-25T12:30:00Z">
            <w:rPr/>
          </w:rPrChange>
        </w:rPr>
        <w:t>}</w:t>
      </w:r>
    </w:p>
    <w:p w:rsidR="00640F9D" w:rsidRPr="009B063D" w:rsidRDefault="00640F9D" w:rsidP="00640F9D">
      <w:pPr>
        <w:pStyle w:val="PreformattedText"/>
        <w:rPr>
          <w:sz w:val="28"/>
          <w:szCs w:val="28"/>
          <w:rPrChange w:id="4086" w:author="user" w:date="2014-05-25T12:30:00Z">
            <w:rPr/>
          </w:rPrChange>
        </w:rPr>
      </w:pPr>
      <w:r w:rsidRPr="009B063D">
        <w:rPr>
          <w:sz w:val="28"/>
          <w:szCs w:val="28"/>
          <w:rPrChange w:id="4087" w:author="user" w:date="2014-05-25T12:30:00Z">
            <w:rPr/>
          </w:rPrChange>
        </w:rPr>
        <w:t xml:space="preserve">      \</w:t>
      </w:r>
      <w:proofErr w:type="spellStart"/>
      <w:r w:rsidRPr="009B063D">
        <w:rPr>
          <w:sz w:val="28"/>
          <w:szCs w:val="28"/>
          <w:rPrChange w:id="4088" w:author="user" w:date="2014-05-25T12:30:00Z">
            <w:rPr/>
          </w:rPrChange>
        </w:rPr>
        <w:t>hline</w:t>
      </w:r>
      <w:proofErr w:type="spellEnd"/>
    </w:p>
    <w:p w:rsidR="00640F9D" w:rsidRPr="009B063D" w:rsidRDefault="00640F9D" w:rsidP="00640F9D">
      <w:pPr>
        <w:pStyle w:val="PreformattedText"/>
        <w:rPr>
          <w:sz w:val="28"/>
          <w:szCs w:val="28"/>
          <w:rPrChange w:id="4089" w:author="user" w:date="2014-05-25T12:30:00Z">
            <w:rPr/>
          </w:rPrChange>
        </w:rPr>
      </w:pPr>
      <w:r w:rsidRPr="009B063D">
        <w:rPr>
          <w:sz w:val="28"/>
          <w:szCs w:val="28"/>
          <w:rPrChange w:id="4090" w:author="user" w:date="2014-05-25T12:30:00Z">
            <w:rPr/>
          </w:rPrChange>
        </w:rPr>
        <w:t xml:space="preserve">      \</w:t>
      </w:r>
      <w:proofErr w:type="spellStart"/>
      <w:r w:rsidRPr="009B063D">
        <w:rPr>
          <w:sz w:val="28"/>
          <w:szCs w:val="28"/>
          <w:rPrChange w:id="4091" w:author="user" w:date="2014-05-25T12:30:00Z">
            <w:rPr/>
          </w:rPrChange>
        </w:rPr>
        <w:t>textbf</w:t>
      </w:r>
      <w:proofErr w:type="spellEnd"/>
      <w:r w:rsidRPr="009B063D">
        <w:rPr>
          <w:sz w:val="28"/>
          <w:szCs w:val="28"/>
          <w:rPrChange w:id="4092" w:author="user" w:date="2014-05-25T12:30:00Z">
            <w:rPr/>
          </w:rPrChange>
        </w:rPr>
        <w:t>{Title}&amp;\</w:t>
      </w:r>
      <w:proofErr w:type="spellStart"/>
      <w:r w:rsidRPr="009B063D">
        <w:rPr>
          <w:sz w:val="28"/>
          <w:szCs w:val="28"/>
          <w:rPrChange w:id="4093" w:author="user" w:date="2014-05-25T12:30:00Z">
            <w:rPr/>
          </w:rPrChange>
        </w:rPr>
        <w:t>textbf</w:t>
      </w:r>
      <w:proofErr w:type="spellEnd"/>
      <w:r w:rsidRPr="009B063D">
        <w:rPr>
          <w:sz w:val="28"/>
          <w:szCs w:val="28"/>
          <w:rPrChange w:id="4094" w:author="user" w:date="2014-05-25T12:30:00Z">
            <w:rPr/>
          </w:rPrChange>
        </w:rPr>
        <w:t>{Phrases Count</w:t>
      </w:r>
      <w:proofErr w:type="gramStart"/>
      <w:r w:rsidRPr="009B063D">
        <w:rPr>
          <w:sz w:val="28"/>
          <w:szCs w:val="28"/>
          <w:rPrChange w:id="4095" w:author="user" w:date="2014-05-25T12:30:00Z">
            <w:rPr/>
          </w:rPrChange>
        </w:rPr>
        <w:t>}&amp;</w:t>
      </w:r>
      <w:proofErr w:type="gramEnd"/>
      <w:r w:rsidRPr="009B063D">
        <w:rPr>
          <w:sz w:val="28"/>
          <w:szCs w:val="28"/>
          <w:rPrChange w:id="4096" w:author="user" w:date="2014-05-25T12:30:00Z">
            <w:rPr/>
          </w:rPrChange>
        </w:rPr>
        <w:t>\</w:t>
      </w:r>
      <w:proofErr w:type="spellStart"/>
      <w:r w:rsidRPr="009B063D">
        <w:rPr>
          <w:sz w:val="28"/>
          <w:szCs w:val="28"/>
          <w:rPrChange w:id="4097" w:author="user" w:date="2014-05-25T12:30:00Z">
            <w:rPr/>
          </w:rPrChange>
        </w:rPr>
        <w:t>textbf</w:t>
      </w:r>
      <w:proofErr w:type="spellEnd"/>
      <w:r w:rsidRPr="009B063D">
        <w:rPr>
          <w:sz w:val="28"/>
          <w:szCs w:val="28"/>
          <w:rPrChange w:id="4098" w:author="user" w:date="2014-05-25T12:30:00Z">
            <w:rPr/>
          </w:rPrChange>
        </w:rPr>
        <w:t>{Notes Count}\\</w:t>
      </w:r>
    </w:p>
    <w:p w:rsidR="00640F9D" w:rsidRPr="009B063D" w:rsidRDefault="00640F9D" w:rsidP="00640F9D">
      <w:pPr>
        <w:pStyle w:val="PreformattedText"/>
        <w:rPr>
          <w:sz w:val="28"/>
          <w:szCs w:val="28"/>
          <w:rPrChange w:id="4099" w:author="user" w:date="2014-05-25T12:30:00Z">
            <w:rPr/>
          </w:rPrChange>
        </w:rPr>
      </w:pPr>
      <w:r w:rsidRPr="009B063D">
        <w:rPr>
          <w:sz w:val="28"/>
          <w:szCs w:val="28"/>
          <w:rPrChange w:id="4100" w:author="user" w:date="2014-05-25T12:30:00Z">
            <w:rPr/>
          </w:rPrChange>
        </w:rPr>
        <w:t xml:space="preserve">      \</w:t>
      </w:r>
      <w:proofErr w:type="spellStart"/>
      <w:r w:rsidRPr="009B063D">
        <w:rPr>
          <w:sz w:val="28"/>
          <w:szCs w:val="28"/>
          <w:rPrChange w:id="4101" w:author="user" w:date="2014-05-25T12:30:00Z">
            <w:rPr/>
          </w:rPrChange>
        </w:rPr>
        <w:t>hline</w:t>
      </w:r>
      <w:proofErr w:type="spellEnd"/>
    </w:p>
    <w:p w:rsidR="00640F9D" w:rsidRPr="009B063D" w:rsidRDefault="00640F9D" w:rsidP="00640F9D">
      <w:pPr>
        <w:pStyle w:val="PreformattedText"/>
        <w:rPr>
          <w:sz w:val="28"/>
          <w:szCs w:val="28"/>
          <w:rPrChange w:id="4102" w:author="user" w:date="2014-05-25T12:30:00Z">
            <w:rPr/>
          </w:rPrChange>
        </w:rPr>
      </w:pPr>
      <w:r w:rsidRPr="009B063D">
        <w:rPr>
          <w:sz w:val="28"/>
          <w:szCs w:val="28"/>
          <w:rPrChange w:id="4103" w:author="user" w:date="2014-05-25T12:30:00Z">
            <w:rPr/>
          </w:rPrChange>
        </w:rPr>
        <w:t xml:space="preserve">      </w:t>
      </w:r>
      <w:proofErr w:type="gramStart"/>
      <w:r w:rsidRPr="009B063D">
        <w:rPr>
          <w:sz w:val="28"/>
          <w:szCs w:val="28"/>
          <w:rPrChange w:id="4104" w:author="user" w:date="2014-05-25T12:30:00Z">
            <w:rPr/>
          </w:rPrChange>
        </w:rPr>
        <w:t xml:space="preserve">No.1 </w:t>
      </w:r>
      <w:proofErr w:type="spellStart"/>
      <w:r w:rsidRPr="009B063D">
        <w:rPr>
          <w:sz w:val="28"/>
          <w:szCs w:val="28"/>
          <w:rPrChange w:id="4105" w:author="user" w:date="2014-05-25T12:30:00Z">
            <w:rPr/>
          </w:rPrChange>
        </w:rPr>
        <w:t>Mov</w:t>
      </w:r>
      <w:proofErr w:type="spellEnd"/>
      <w:r w:rsidRPr="009B063D">
        <w:rPr>
          <w:sz w:val="28"/>
          <w:szCs w:val="28"/>
          <w:rPrChange w:id="4106" w:author="user" w:date="2014-05-25T12:30:00Z">
            <w:rPr/>
          </w:rPrChange>
        </w:rPr>
        <w:t>.</w:t>
      </w:r>
      <w:proofErr w:type="gramEnd"/>
      <w:r w:rsidRPr="009B063D">
        <w:rPr>
          <w:sz w:val="28"/>
          <w:szCs w:val="28"/>
          <w:rPrChange w:id="4107" w:author="user" w:date="2014-05-25T12:30:00Z">
            <w:rPr/>
          </w:rPrChange>
        </w:rPr>
        <w:t xml:space="preserve"> I&amp;12&amp;222\\</w:t>
      </w:r>
    </w:p>
    <w:p w:rsidR="00640F9D" w:rsidRPr="009B063D" w:rsidRDefault="00640F9D" w:rsidP="00640F9D">
      <w:pPr>
        <w:pStyle w:val="PreformattedText"/>
        <w:rPr>
          <w:sz w:val="28"/>
          <w:szCs w:val="28"/>
          <w:rPrChange w:id="4108" w:author="user" w:date="2014-05-25T12:30:00Z">
            <w:rPr/>
          </w:rPrChange>
        </w:rPr>
      </w:pPr>
      <w:r w:rsidRPr="009B063D">
        <w:rPr>
          <w:sz w:val="28"/>
          <w:szCs w:val="28"/>
          <w:rPrChange w:id="4109" w:author="user" w:date="2014-05-25T12:30:00Z">
            <w:rPr/>
          </w:rPrChange>
        </w:rPr>
        <w:t xml:space="preserve">      </w:t>
      </w:r>
      <w:proofErr w:type="gramStart"/>
      <w:r w:rsidRPr="009B063D">
        <w:rPr>
          <w:sz w:val="28"/>
          <w:szCs w:val="28"/>
          <w:rPrChange w:id="4110" w:author="user" w:date="2014-05-25T12:30:00Z">
            <w:rPr/>
          </w:rPrChange>
        </w:rPr>
        <w:t xml:space="preserve">No.1 </w:t>
      </w:r>
      <w:proofErr w:type="spellStart"/>
      <w:r w:rsidRPr="009B063D">
        <w:rPr>
          <w:sz w:val="28"/>
          <w:szCs w:val="28"/>
          <w:rPrChange w:id="4111" w:author="user" w:date="2014-05-25T12:30:00Z">
            <w:rPr/>
          </w:rPrChange>
        </w:rPr>
        <w:t>Mov</w:t>
      </w:r>
      <w:proofErr w:type="spellEnd"/>
      <w:r w:rsidRPr="009B063D">
        <w:rPr>
          <w:sz w:val="28"/>
          <w:szCs w:val="28"/>
          <w:rPrChange w:id="4112" w:author="user" w:date="2014-05-25T12:30:00Z">
            <w:rPr/>
          </w:rPrChange>
        </w:rPr>
        <w:t>.</w:t>
      </w:r>
      <w:proofErr w:type="gramEnd"/>
      <w:r w:rsidRPr="009B063D">
        <w:rPr>
          <w:sz w:val="28"/>
          <w:szCs w:val="28"/>
          <w:rPrChange w:id="4113" w:author="user" w:date="2014-05-25T12:30:00Z">
            <w:rPr/>
          </w:rPrChange>
        </w:rPr>
        <w:t xml:space="preserve"> II&amp;10&amp;147\\</w:t>
      </w:r>
    </w:p>
    <w:p w:rsidR="00640F9D" w:rsidRPr="009B063D" w:rsidRDefault="00640F9D" w:rsidP="00640F9D">
      <w:pPr>
        <w:pStyle w:val="PreformattedText"/>
        <w:rPr>
          <w:sz w:val="28"/>
          <w:szCs w:val="28"/>
          <w:rPrChange w:id="4114" w:author="user" w:date="2014-05-25T12:30:00Z">
            <w:rPr/>
          </w:rPrChange>
        </w:rPr>
      </w:pPr>
      <w:r w:rsidRPr="009B063D">
        <w:rPr>
          <w:sz w:val="28"/>
          <w:szCs w:val="28"/>
          <w:rPrChange w:id="4115" w:author="user" w:date="2014-05-25T12:30:00Z">
            <w:rPr/>
          </w:rPrChange>
        </w:rPr>
        <w:t xml:space="preserve">      </w:t>
      </w:r>
      <w:proofErr w:type="gramStart"/>
      <w:r w:rsidRPr="009B063D">
        <w:rPr>
          <w:sz w:val="28"/>
          <w:szCs w:val="28"/>
          <w:rPrChange w:id="4116" w:author="user" w:date="2014-05-25T12:30:00Z">
            <w:rPr/>
          </w:rPrChange>
        </w:rPr>
        <w:t xml:space="preserve">No.1 </w:t>
      </w:r>
      <w:proofErr w:type="spellStart"/>
      <w:r w:rsidRPr="009B063D">
        <w:rPr>
          <w:sz w:val="28"/>
          <w:szCs w:val="28"/>
          <w:rPrChange w:id="4117" w:author="user" w:date="2014-05-25T12:30:00Z">
            <w:rPr/>
          </w:rPrChange>
        </w:rPr>
        <w:t>Mov</w:t>
      </w:r>
      <w:proofErr w:type="spellEnd"/>
      <w:r w:rsidRPr="009B063D">
        <w:rPr>
          <w:sz w:val="28"/>
          <w:szCs w:val="28"/>
          <w:rPrChange w:id="4118" w:author="user" w:date="2014-05-25T12:30:00Z">
            <w:rPr/>
          </w:rPrChange>
        </w:rPr>
        <w:t>.</w:t>
      </w:r>
      <w:proofErr w:type="gramEnd"/>
      <w:r w:rsidRPr="009B063D">
        <w:rPr>
          <w:sz w:val="28"/>
          <w:szCs w:val="28"/>
          <w:rPrChange w:id="4119" w:author="user" w:date="2014-05-25T12:30:00Z">
            <w:rPr/>
          </w:rPrChange>
        </w:rPr>
        <w:t xml:space="preserve"> III&amp;16&amp;261\\</w:t>
      </w:r>
    </w:p>
    <w:p w:rsidR="00640F9D" w:rsidRPr="009B063D" w:rsidRDefault="00640F9D" w:rsidP="00640F9D">
      <w:pPr>
        <w:pStyle w:val="PreformattedText"/>
        <w:rPr>
          <w:sz w:val="28"/>
          <w:szCs w:val="28"/>
          <w:rPrChange w:id="4120" w:author="user" w:date="2014-05-25T12:30:00Z">
            <w:rPr/>
          </w:rPrChange>
        </w:rPr>
      </w:pPr>
      <w:r w:rsidRPr="009B063D">
        <w:rPr>
          <w:sz w:val="28"/>
          <w:szCs w:val="28"/>
          <w:rPrChange w:id="4121" w:author="user" w:date="2014-05-25T12:30:00Z">
            <w:rPr/>
          </w:rPrChange>
        </w:rPr>
        <w:t xml:space="preserve">      </w:t>
      </w:r>
      <w:proofErr w:type="gramStart"/>
      <w:r w:rsidRPr="009B063D">
        <w:rPr>
          <w:sz w:val="28"/>
          <w:szCs w:val="28"/>
          <w:rPrChange w:id="4122" w:author="user" w:date="2014-05-25T12:30:00Z">
            <w:rPr/>
          </w:rPrChange>
        </w:rPr>
        <w:t xml:space="preserve">No.2 </w:t>
      </w:r>
      <w:proofErr w:type="spellStart"/>
      <w:r w:rsidRPr="009B063D">
        <w:rPr>
          <w:sz w:val="28"/>
          <w:szCs w:val="28"/>
          <w:rPrChange w:id="4123" w:author="user" w:date="2014-05-25T12:30:00Z">
            <w:rPr/>
          </w:rPrChange>
        </w:rPr>
        <w:t>Mov</w:t>
      </w:r>
      <w:proofErr w:type="spellEnd"/>
      <w:r w:rsidRPr="009B063D">
        <w:rPr>
          <w:sz w:val="28"/>
          <w:szCs w:val="28"/>
          <w:rPrChange w:id="4124" w:author="user" w:date="2014-05-25T12:30:00Z">
            <w:rPr/>
          </w:rPrChange>
        </w:rPr>
        <w:t>.</w:t>
      </w:r>
      <w:proofErr w:type="gramEnd"/>
      <w:r w:rsidRPr="009B063D">
        <w:rPr>
          <w:sz w:val="28"/>
          <w:szCs w:val="28"/>
          <w:rPrChange w:id="4125" w:author="user" w:date="2014-05-25T12:30:00Z">
            <w:rPr/>
          </w:rPrChange>
        </w:rPr>
        <w:t xml:space="preserve"> I&amp;18&amp;320\\</w:t>
      </w:r>
    </w:p>
    <w:p w:rsidR="00640F9D" w:rsidRPr="009B063D" w:rsidRDefault="00640F9D" w:rsidP="00640F9D">
      <w:pPr>
        <w:pStyle w:val="PreformattedText"/>
        <w:rPr>
          <w:sz w:val="28"/>
          <w:szCs w:val="28"/>
          <w:rPrChange w:id="4126" w:author="user" w:date="2014-05-25T12:30:00Z">
            <w:rPr/>
          </w:rPrChange>
        </w:rPr>
      </w:pPr>
      <w:r w:rsidRPr="009B063D">
        <w:rPr>
          <w:sz w:val="28"/>
          <w:szCs w:val="28"/>
          <w:rPrChange w:id="4127" w:author="user" w:date="2014-05-25T12:30:00Z">
            <w:rPr/>
          </w:rPrChange>
        </w:rPr>
        <w:t xml:space="preserve">      </w:t>
      </w:r>
      <w:proofErr w:type="gramStart"/>
      <w:r w:rsidRPr="009B063D">
        <w:rPr>
          <w:sz w:val="28"/>
          <w:szCs w:val="28"/>
          <w:rPrChange w:id="4128" w:author="user" w:date="2014-05-25T12:30:00Z">
            <w:rPr/>
          </w:rPrChange>
        </w:rPr>
        <w:t xml:space="preserve">No.2 </w:t>
      </w:r>
      <w:proofErr w:type="spellStart"/>
      <w:r w:rsidRPr="009B063D">
        <w:rPr>
          <w:sz w:val="28"/>
          <w:szCs w:val="28"/>
          <w:rPrChange w:id="4129" w:author="user" w:date="2014-05-25T12:30:00Z">
            <w:rPr/>
          </w:rPrChange>
        </w:rPr>
        <w:t>Mov</w:t>
      </w:r>
      <w:proofErr w:type="spellEnd"/>
      <w:r w:rsidRPr="009B063D">
        <w:rPr>
          <w:sz w:val="28"/>
          <w:szCs w:val="28"/>
          <w:rPrChange w:id="4130" w:author="user" w:date="2014-05-25T12:30:00Z">
            <w:rPr/>
          </w:rPrChange>
        </w:rPr>
        <w:t>.</w:t>
      </w:r>
      <w:proofErr w:type="gramEnd"/>
      <w:r w:rsidRPr="009B063D">
        <w:rPr>
          <w:sz w:val="28"/>
          <w:szCs w:val="28"/>
          <w:rPrChange w:id="4131" w:author="user" w:date="2014-05-25T12:30:00Z">
            <w:rPr/>
          </w:rPrChange>
        </w:rPr>
        <w:t xml:space="preserve"> II&amp;6&amp;125\\</w:t>
      </w:r>
    </w:p>
    <w:p w:rsidR="00640F9D" w:rsidRPr="009B063D" w:rsidRDefault="00640F9D" w:rsidP="00640F9D">
      <w:pPr>
        <w:pStyle w:val="PreformattedText"/>
        <w:rPr>
          <w:sz w:val="28"/>
          <w:szCs w:val="28"/>
          <w:rPrChange w:id="4132" w:author="user" w:date="2014-05-25T12:30:00Z">
            <w:rPr/>
          </w:rPrChange>
        </w:rPr>
      </w:pPr>
      <w:r w:rsidRPr="009B063D">
        <w:rPr>
          <w:sz w:val="28"/>
          <w:szCs w:val="28"/>
          <w:rPrChange w:id="4133" w:author="user" w:date="2014-05-25T12:30:00Z">
            <w:rPr/>
          </w:rPrChange>
        </w:rPr>
        <w:t xml:space="preserve">      </w:t>
      </w:r>
      <w:proofErr w:type="gramStart"/>
      <w:r w:rsidRPr="009B063D">
        <w:rPr>
          <w:sz w:val="28"/>
          <w:szCs w:val="28"/>
          <w:rPrChange w:id="4134" w:author="user" w:date="2014-05-25T12:30:00Z">
            <w:rPr/>
          </w:rPrChange>
        </w:rPr>
        <w:t xml:space="preserve">No.2 </w:t>
      </w:r>
      <w:proofErr w:type="spellStart"/>
      <w:r w:rsidRPr="009B063D">
        <w:rPr>
          <w:sz w:val="28"/>
          <w:szCs w:val="28"/>
          <w:rPrChange w:id="4135" w:author="user" w:date="2014-05-25T12:30:00Z">
            <w:rPr/>
          </w:rPrChange>
        </w:rPr>
        <w:t>Mov</w:t>
      </w:r>
      <w:proofErr w:type="spellEnd"/>
      <w:r w:rsidRPr="009B063D">
        <w:rPr>
          <w:sz w:val="28"/>
          <w:szCs w:val="28"/>
          <w:rPrChange w:id="4136" w:author="user" w:date="2014-05-25T12:30:00Z">
            <w:rPr/>
          </w:rPrChange>
        </w:rPr>
        <w:t>.</w:t>
      </w:r>
      <w:proofErr w:type="gramEnd"/>
      <w:r w:rsidRPr="009B063D">
        <w:rPr>
          <w:sz w:val="28"/>
          <w:szCs w:val="28"/>
          <w:rPrChange w:id="4137" w:author="user" w:date="2014-05-25T12:30:00Z">
            <w:rPr/>
          </w:rPrChange>
        </w:rPr>
        <w:t xml:space="preserve"> III&amp;28&amp;414\\</w:t>
      </w:r>
    </w:p>
    <w:p w:rsidR="00640F9D" w:rsidRPr="009B063D" w:rsidRDefault="00640F9D" w:rsidP="00640F9D">
      <w:pPr>
        <w:pStyle w:val="PreformattedText"/>
        <w:rPr>
          <w:sz w:val="28"/>
          <w:szCs w:val="28"/>
          <w:rPrChange w:id="4138" w:author="user" w:date="2014-05-25T12:30:00Z">
            <w:rPr/>
          </w:rPrChange>
        </w:rPr>
      </w:pPr>
      <w:r w:rsidRPr="009B063D">
        <w:rPr>
          <w:sz w:val="28"/>
          <w:szCs w:val="28"/>
          <w:rPrChange w:id="4139" w:author="user" w:date="2014-05-25T12:30:00Z">
            <w:rPr/>
          </w:rPrChange>
        </w:rPr>
        <w:t xml:space="preserve">      </w:t>
      </w:r>
      <w:proofErr w:type="gramStart"/>
      <w:r w:rsidRPr="009B063D">
        <w:rPr>
          <w:sz w:val="28"/>
          <w:szCs w:val="28"/>
          <w:rPrChange w:id="4140" w:author="user" w:date="2014-05-25T12:30:00Z">
            <w:rPr/>
          </w:rPrChange>
        </w:rPr>
        <w:t xml:space="preserve">No.3 </w:t>
      </w:r>
      <w:proofErr w:type="spellStart"/>
      <w:r w:rsidRPr="009B063D">
        <w:rPr>
          <w:sz w:val="28"/>
          <w:szCs w:val="28"/>
          <w:rPrChange w:id="4141" w:author="user" w:date="2014-05-25T12:30:00Z">
            <w:rPr/>
          </w:rPrChange>
        </w:rPr>
        <w:t>Mov</w:t>
      </w:r>
      <w:proofErr w:type="spellEnd"/>
      <w:r w:rsidRPr="009B063D">
        <w:rPr>
          <w:sz w:val="28"/>
          <w:szCs w:val="28"/>
          <w:rPrChange w:id="4142" w:author="user" w:date="2014-05-25T12:30:00Z">
            <w:rPr/>
          </w:rPrChange>
        </w:rPr>
        <w:t>.</w:t>
      </w:r>
      <w:proofErr w:type="gramEnd"/>
      <w:r w:rsidRPr="009B063D">
        <w:rPr>
          <w:sz w:val="28"/>
          <w:szCs w:val="28"/>
          <w:rPrChange w:id="4143" w:author="user" w:date="2014-05-25T12:30:00Z">
            <w:rPr/>
          </w:rPrChange>
        </w:rPr>
        <w:t xml:space="preserve"> I&amp;25&amp;526\\</w:t>
      </w:r>
    </w:p>
    <w:p w:rsidR="00640F9D" w:rsidRPr="009B063D" w:rsidRDefault="00640F9D" w:rsidP="00640F9D">
      <w:pPr>
        <w:pStyle w:val="PreformattedText"/>
        <w:rPr>
          <w:sz w:val="28"/>
          <w:szCs w:val="28"/>
          <w:rPrChange w:id="4144" w:author="user" w:date="2014-05-25T12:30:00Z">
            <w:rPr/>
          </w:rPrChange>
        </w:rPr>
      </w:pPr>
      <w:r w:rsidRPr="009B063D">
        <w:rPr>
          <w:sz w:val="28"/>
          <w:szCs w:val="28"/>
          <w:rPrChange w:id="4145" w:author="user" w:date="2014-05-25T12:30:00Z">
            <w:rPr/>
          </w:rPrChange>
        </w:rPr>
        <w:t xml:space="preserve">      </w:t>
      </w:r>
      <w:proofErr w:type="gramStart"/>
      <w:r w:rsidRPr="009B063D">
        <w:rPr>
          <w:sz w:val="28"/>
          <w:szCs w:val="28"/>
          <w:rPrChange w:id="4146" w:author="user" w:date="2014-05-25T12:30:00Z">
            <w:rPr/>
          </w:rPrChange>
        </w:rPr>
        <w:t xml:space="preserve">No.3 </w:t>
      </w:r>
      <w:proofErr w:type="spellStart"/>
      <w:r w:rsidRPr="009B063D">
        <w:rPr>
          <w:sz w:val="28"/>
          <w:szCs w:val="28"/>
          <w:rPrChange w:id="4147" w:author="user" w:date="2014-05-25T12:30:00Z">
            <w:rPr/>
          </w:rPrChange>
        </w:rPr>
        <w:t>Mov</w:t>
      </w:r>
      <w:proofErr w:type="spellEnd"/>
      <w:r w:rsidRPr="009B063D">
        <w:rPr>
          <w:sz w:val="28"/>
          <w:szCs w:val="28"/>
          <w:rPrChange w:id="4148" w:author="user" w:date="2014-05-25T12:30:00Z">
            <w:rPr/>
          </w:rPrChange>
        </w:rPr>
        <w:t>.</w:t>
      </w:r>
      <w:proofErr w:type="gramEnd"/>
      <w:r w:rsidRPr="009B063D">
        <w:rPr>
          <w:sz w:val="28"/>
          <w:szCs w:val="28"/>
          <w:rPrChange w:id="4149" w:author="user" w:date="2014-05-25T12:30:00Z">
            <w:rPr/>
          </w:rPrChange>
        </w:rPr>
        <w:t xml:space="preserve"> II&amp;6&amp;74\\</w:t>
      </w:r>
    </w:p>
    <w:p w:rsidR="00640F9D" w:rsidRPr="009B063D" w:rsidRDefault="00640F9D" w:rsidP="00640F9D">
      <w:pPr>
        <w:pStyle w:val="PreformattedText"/>
        <w:rPr>
          <w:sz w:val="28"/>
          <w:szCs w:val="28"/>
          <w:rPrChange w:id="4150" w:author="user" w:date="2014-05-25T12:30:00Z">
            <w:rPr/>
          </w:rPrChange>
        </w:rPr>
      </w:pPr>
      <w:r w:rsidRPr="009B063D">
        <w:rPr>
          <w:sz w:val="28"/>
          <w:szCs w:val="28"/>
          <w:rPrChange w:id="4151" w:author="user" w:date="2014-05-25T12:30:00Z">
            <w:rPr/>
          </w:rPrChange>
        </w:rPr>
        <w:lastRenderedPageBreak/>
        <w:t xml:space="preserve">      </w:t>
      </w:r>
      <w:proofErr w:type="gramStart"/>
      <w:r w:rsidRPr="009B063D">
        <w:rPr>
          <w:sz w:val="28"/>
          <w:szCs w:val="28"/>
          <w:rPrChange w:id="4152" w:author="user" w:date="2014-05-25T12:30:00Z">
            <w:rPr/>
          </w:rPrChange>
        </w:rPr>
        <w:t xml:space="preserve">No.3 </w:t>
      </w:r>
      <w:proofErr w:type="spellStart"/>
      <w:r w:rsidRPr="009B063D">
        <w:rPr>
          <w:sz w:val="28"/>
          <w:szCs w:val="28"/>
          <w:rPrChange w:id="4153" w:author="user" w:date="2014-05-25T12:30:00Z">
            <w:rPr/>
          </w:rPrChange>
        </w:rPr>
        <w:t>Mov</w:t>
      </w:r>
      <w:proofErr w:type="spellEnd"/>
      <w:r w:rsidRPr="009B063D">
        <w:rPr>
          <w:sz w:val="28"/>
          <w:szCs w:val="28"/>
          <w:rPrChange w:id="4154" w:author="user" w:date="2014-05-25T12:30:00Z">
            <w:rPr/>
          </w:rPrChange>
        </w:rPr>
        <w:t>.</w:t>
      </w:r>
      <w:proofErr w:type="gramEnd"/>
      <w:r w:rsidRPr="009B063D">
        <w:rPr>
          <w:sz w:val="28"/>
          <w:szCs w:val="28"/>
          <w:rPrChange w:id="4155" w:author="user" w:date="2014-05-25T12:30:00Z">
            <w:rPr/>
          </w:rPrChange>
        </w:rPr>
        <w:t xml:space="preserve"> III&amp;19&amp;438\\</w:t>
      </w:r>
    </w:p>
    <w:p w:rsidR="00640F9D" w:rsidRPr="009B063D" w:rsidRDefault="00640F9D" w:rsidP="00640F9D">
      <w:pPr>
        <w:pStyle w:val="PreformattedText"/>
        <w:rPr>
          <w:sz w:val="28"/>
          <w:szCs w:val="28"/>
          <w:rPrChange w:id="4156" w:author="user" w:date="2014-05-25T12:30:00Z">
            <w:rPr/>
          </w:rPrChange>
        </w:rPr>
      </w:pPr>
      <w:r w:rsidRPr="009B063D">
        <w:rPr>
          <w:sz w:val="28"/>
          <w:szCs w:val="28"/>
          <w:rPrChange w:id="4157" w:author="user" w:date="2014-05-25T12:30:00Z">
            <w:rPr/>
          </w:rPrChange>
        </w:rPr>
        <w:t xml:space="preserve">      </w:t>
      </w:r>
      <w:proofErr w:type="gramStart"/>
      <w:r w:rsidRPr="009B063D">
        <w:rPr>
          <w:sz w:val="28"/>
          <w:szCs w:val="28"/>
          <w:rPrChange w:id="4158" w:author="user" w:date="2014-05-25T12:30:00Z">
            <w:rPr/>
          </w:rPrChange>
        </w:rPr>
        <w:t xml:space="preserve">No.4 </w:t>
      </w:r>
      <w:proofErr w:type="spellStart"/>
      <w:r w:rsidRPr="009B063D">
        <w:rPr>
          <w:sz w:val="28"/>
          <w:szCs w:val="28"/>
          <w:rPrChange w:id="4159" w:author="user" w:date="2014-05-25T12:30:00Z">
            <w:rPr/>
          </w:rPrChange>
        </w:rPr>
        <w:t>Mov</w:t>
      </w:r>
      <w:proofErr w:type="spellEnd"/>
      <w:r w:rsidRPr="009B063D">
        <w:rPr>
          <w:sz w:val="28"/>
          <w:szCs w:val="28"/>
          <w:rPrChange w:id="4160" w:author="user" w:date="2014-05-25T12:30:00Z">
            <w:rPr/>
          </w:rPrChange>
        </w:rPr>
        <w:t>.</w:t>
      </w:r>
      <w:proofErr w:type="gramEnd"/>
      <w:r w:rsidRPr="009B063D">
        <w:rPr>
          <w:sz w:val="28"/>
          <w:szCs w:val="28"/>
          <w:rPrChange w:id="4161" w:author="user" w:date="2014-05-25T12:30:00Z">
            <w:rPr/>
          </w:rPrChange>
        </w:rPr>
        <w:t xml:space="preserve"> I&amp;25&amp;465\\</w:t>
      </w:r>
    </w:p>
    <w:p w:rsidR="00640F9D" w:rsidRPr="009B063D" w:rsidRDefault="00640F9D" w:rsidP="00640F9D">
      <w:pPr>
        <w:pStyle w:val="PreformattedText"/>
        <w:rPr>
          <w:sz w:val="28"/>
          <w:szCs w:val="28"/>
          <w:rPrChange w:id="4162" w:author="user" w:date="2014-05-25T12:30:00Z">
            <w:rPr/>
          </w:rPrChange>
        </w:rPr>
      </w:pPr>
      <w:r w:rsidRPr="009B063D">
        <w:rPr>
          <w:sz w:val="28"/>
          <w:szCs w:val="28"/>
          <w:rPrChange w:id="4163" w:author="user" w:date="2014-05-25T12:30:00Z">
            <w:rPr/>
          </w:rPrChange>
        </w:rPr>
        <w:t xml:space="preserve">      </w:t>
      </w:r>
      <w:proofErr w:type="gramStart"/>
      <w:r w:rsidRPr="009B063D">
        <w:rPr>
          <w:sz w:val="28"/>
          <w:szCs w:val="28"/>
          <w:rPrChange w:id="4164" w:author="user" w:date="2014-05-25T12:30:00Z">
            <w:rPr/>
          </w:rPrChange>
        </w:rPr>
        <w:t xml:space="preserve">No.4 </w:t>
      </w:r>
      <w:proofErr w:type="spellStart"/>
      <w:r w:rsidRPr="009B063D">
        <w:rPr>
          <w:sz w:val="28"/>
          <w:szCs w:val="28"/>
          <w:rPrChange w:id="4165" w:author="user" w:date="2014-05-25T12:30:00Z">
            <w:rPr/>
          </w:rPrChange>
        </w:rPr>
        <w:t>Mov</w:t>
      </w:r>
      <w:proofErr w:type="spellEnd"/>
      <w:r w:rsidRPr="009B063D">
        <w:rPr>
          <w:sz w:val="28"/>
          <w:szCs w:val="28"/>
          <w:rPrChange w:id="4166" w:author="user" w:date="2014-05-25T12:30:00Z">
            <w:rPr/>
          </w:rPrChange>
        </w:rPr>
        <w:t>.</w:t>
      </w:r>
      <w:proofErr w:type="gramEnd"/>
      <w:r w:rsidRPr="009B063D">
        <w:rPr>
          <w:sz w:val="28"/>
          <w:szCs w:val="28"/>
          <w:rPrChange w:id="4167" w:author="user" w:date="2014-05-25T12:30:00Z">
            <w:rPr/>
          </w:rPrChange>
        </w:rPr>
        <w:t xml:space="preserve"> II&amp;12&amp;222\\</w:t>
      </w:r>
    </w:p>
    <w:p w:rsidR="00640F9D" w:rsidRPr="009B063D" w:rsidRDefault="00640F9D" w:rsidP="00640F9D">
      <w:pPr>
        <w:pStyle w:val="PreformattedText"/>
        <w:rPr>
          <w:sz w:val="28"/>
          <w:szCs w:val="28"/>
          <w:rPrChange w:id="4168" w:author="user" w:date="2014-05-25T12:30:00Z">
            <w:rPr/>
          </w:rPrChange>
        </w:rPr>
      </w:pPr>
      <w:r w:rsidRPr="009B063D">
        <w:rPr>
          <w:sz w:val="28"/>
          <w:szCs w:val="28"/>
          <w:rPrChange w:id="4169" w:author="user" w:date="2014-05-25T12:30:00Z">
            <w:rPr/>
          </w:rPrChange>
        </w:rPr>
        <w:t xml:space="preserve">      </w:t>
      </w:r>
      <w:proofErr w:type="gramStart"/>
      <w:r w:rsidRPr="009B063D">
        <w:rPr>
          <w:sz w:val="28"/>
          <w:szCs w:val="28"/>
          <w:rPrChange w:id="4170" w:author="user" w:date="2014-05-25T12:30:00Z">
            <w:rPr/>
          </w:rPrChange>
        </w:rPr>
        <w:t xml:space="preserve">No.4 </w:t>
      </w:r>
      <w:proofErr w:type="spellStart"/>
      <w:r w:rsidRPr="009B063D">
        <w:rPr>
          <w:sz w:val="28"/>
          <w:szCs w:val="28"/>
          <w:rPrChange w:id="4171" w:author="user" w:date="2014-05-25T12:30:00Z">
            <w:rPr/>
          </w:rPrChange>
        </w:rPr>
        <w:t>Mov</w:t>
      </w:r>
      <w:proofErr w:type="spellEnd"/>
      <w:r w:rsidRPr="009B063D">
        <w:rPr>
          <w:sz w:val="28"/>
          <w:szCs w:val="28"/>
          <w:rPrChange w:id="4172" w:author="user" w:date="2014-05-25T12:30:00Z">
            <w:rPr/>
          </w:rPrChange>
        </w:rPr>
        <w:t>.</w:t>
      </w:r>
      <w:proofErr w:type="gramEnd"/>
      <w:r w:rsidRPr="009B063D">
        <w:rPr>
          <w:sz w:val="28"/>
          <w:szCs w:val="28"/>
          <w:rPrChange w:id="4173" w:author="user" w:date="2014-05-25T12:30:00Z">
            <w:rPr/>
          </w:rPrChange>
        </w:rPr>
        <w:t xml:space="preserve"> III&amp;16&amp;384\\</w:t>
      </w:r>
    </w:p>
    <w:p w:rsidR="00640F9D" w:rsidRPr="009B063D" w:rsidRDefault="00640F9D" w:rsidP="00640F9D">
      <w:pPr>
        <w:pStyle w:val="PreformattedText"/>
        <w:rPr>
          <w:sz w:val="28"/>
          <w:szCs w:val="28"/>
          <w:rPrChange w:id="4174" w:author="user" w:date="2014-05-25T12:30:00Z">
            <w:rPr/>
          </w:rPrChange>
        </w:rPr>
      </w:pPr>
      <w:r w:rsidRPr="009B063D">
        <w:rPr>
          <w:sz w:val="28"/>
          <w:szCs w:val="28"/>
          <w:rPrChange w:id="4175" w:author="user" w:date="2014-05-25T12:30:00Z">
            <w:rPr/>
          </w:rPrChange>
        </w:rPr>
        <w:t xml:space="preserve">      </w:t>
      </w:r>
      <w:proofErr w:type="gramStart"/>
      <w:r w:rsidRPr="009B063D">
        <w:rPr>
          <w:sz w:val="28"/>
          <w:szCs w:val="28"/>
          <w:rPrChange w:id="4176" w:author="user" w:date="2014-05-25T12:30:00Z">
            <w:rPr/>
          </w:rPrChange>
        </w:rPr>
        <w:t xml:space="preserve">No.5 </w:t>
      </w:r>
      <w:proofErr w:type="spellStart"/>
      <w:r w:rsidRPr="009B063D">
        <w:rPr>
          <w:sz w:val="28"/>
          <w:szCs w:val="28"/>
          <w:rPrChange w:id="4177" w:author="user" w:date="2014-05-25T12:30:00Z">
            <w:rPr/>
          </w:rPrChange>
        </w:rPr>
        <w:t>Mov</w:t>
      </w:r>
      <w:proofErr w:type="spellEnd"/>
      <w:r w:rsidRPr="009B063D">
        <w:rPr>
          <w:sz w:val="28"/>
          <w:szCs w:val="28"/>
          <w:rPrChange w:id="4178" w:author="user" w:date="2014-05-25T12:30:00Z">
            <w:rPr/>
          </w:rPrChange>
        </w:rPr>
        <w:t>.</w:t>
      </w:r>
      <w:proofErr w:type="gramEnd"/>
      <w:r w:rsidRPr="009B063D">
        <w:rPr>
          <w:sz w:val="28"/>
          <w:szCs w:val="28"/>
          <w:rPrChange w:id="4179" w:author="user" w:date="2014-05-25T12:30:00Z">
            <w:rPr/>
          </w:rPrChange>
        </w:rPr>
        <w:t xml:space="preserve"> I&amp;17&amp;672\\</w:t>
      </w:r>
    </w:p>
    <w:p w:rsidR="00640F9D" w:rsidRPr="009B063D" w:rsidRDefault="00640F9D" w:rsidP="00640F9D">
      <w:pPr>
        <w:pStyle w:val="PreformattedText"/>
        <w:rPr>
          <w:sz w:val="28"/>
          <w:szCs w:val="28"/>
          <w:rPrChange w:id="4180" w:author="user" w:date="2014-05-25T12:30:00Z">
            <w:rPr/>
          </w:rPrChange>
        </w:rPr>
      </w:pPr>
      <w:r w:rsidRPr="009B063D">
        <w:rPr>
          <w:sz w:val="28"/>
          <w:szCs w:val="28"/>
          <w:rPrChange w:id="4181" w:author="user" w:date="2014-05-25T12:30:00Z">
            <w:rPr/>
          </w:rPrChange>
        </w:rPr>
        <w:t xml:space="preserve">      </w:t>
      </w:r>
      <w:proofErr w:type="gramStart"/>
      <w:r w:rsidRPr="009B063D">
        <w:rPr>
          <w:sz w:val="28"/>
          <w:szCs w:val="28"/>
          <w:rPrChange w:id="4182" w:author="user" w:date="2014-05-25T12:30:00Z">
            <w:rPr/>
          </w:rPrChange>
        </w:rPr>
        <w:t xml:space="preserve">No.5 </w:t>
      </w:r>
      <w:proofErr w:type="spellStart"/>
      <w:r w:rsidRPr="009B063D">
        <w:rPr>
          <w:sz w:val="28"/>
          <w:szCs w:val="28"/>
          <w:rPrChange w:id="4183" w:author="user" w:date="2014-05-25T12:30:00Z">
            <w:rPr/>
          </w:rPrChange>
        </w:rPr>
        <w:t>Mov</w:t>
      </w:r>
      <w:proofErr w:type="spellEnd"/>
      <w:r w:rsidRPr="009B063D">
        <w:rPr>
          <w:sz w:val="28"/>
          <w:szCs w:val="28"/>
          <w:rPrChange w:id="4184" w:author="user" w:date="2014-05-25T12:30:00Z">
            <w:rPr/>
          </w:rPrChange>
        </w:rPr>
        <w:t>.</w:t>
      </w:r>
      <w:proofErr w:type="gramEnd"/>
      <w:r w:rsidRPr="009B063D">
        <w:rPr>
          <w:sz w:val="28"/>
          <w:szCs w:val="28"/>
          <w:rPrChange w:id="4185" w:author="user" w:date="2014-05-25T12:30:00Z">
            <w:rPr/>
          </w:rPrChange>
        </w:rPr>
        <w:t xml:space="preserve"> II&amp;13&amp;316\\</w:t>
      </w:r>
    </w:p>
    <w:p w:rsidR="00640F9D" w:rsidRPr="009B063D" w:rsidRDefault="00640F9D" w:rsidP="00640F9D">
      <w:pPr>
        <w:pStyle w:val="PreformattedText"/>
        <w:rPr>
          <w:sz w:val="28"/>
          <w:szCs w:val="28"/>
          <w:rPrChange w:id="4186" w:author="user" w:date="2014-05-25T12:30:00Z">
            <w:rPr/>
          </w:rPrChange>
        </w:rPr>
      </w:pPr>
      <w:r w:rsidRPr="009B063D">
        <w:rPr>
          <w:sz w:val="28"/>
          <w:szCs w:val="28"/>
          <w:rPrChange w:id="4187" w:author="user" w:date="2014-05-25T12:30:00Z">
            <w:rPr/>
          </w:rPrChange>
        </w:rPr>
        <w:t xml:space="preserve">      </w:t>
      </w:r>
      <w:proofErr w:type="gramStart"/>
      <w:r w:rsidRPr="009B063D">
        <w:rPr>
          <w:sz w:val="28"/>
          <w:szCs w:val="28"/>
          <w:rPrChange w:id="4188" w:author="user" w:date="2014-05-25T12:30:00Z">
            <w:rPr/>
          </w:rPrChange>
        </w:rPr>
        <w:t xml:space="preserve">No.5 </w:t>
      </w:r>
      <w:proofErr w:type="spellStart"/>
      <w:r w:rsidRPr="009B063D">
        <w:rPr>
          <w:sz w:val="28"/>
          <w:szCs w:val="28"/>
          <w:rPrChange w:id="4189" w:author="user" w:date="2014-05-25T12:30:00Z">
            <w:rPr/>
          </w:rPrChange>
        </w:rPr>
        <w:t>Mov</w:t>
      </w:r>
      <w:proofErr w:type="spellEnd"/>
      <w:r w:rsidRPr="009B063D">
        <w:rPr>
          <w:sz w:val="28"/>
          <w:szCs w:val="28"/>
          <w:rPrChange w:id="4190" w:author="user" w:date="2014-05-25T12:30:00Z">
            <w:rPr/>
          </w:rPrChange>
        </w:rPr>
        <w:t>.</w:t>
      </w:r>
      <w:proofErr w:type="gramEnd"/>
      <w:r w:rsidRPr="009B063D">
        <w:rPr>
          <w:sz w:val="28"/>
          <w:szCs w:val="28"/>
          <w:rPrChange w:id="4191" w:author="user" w:date="2014-05-25T12:30:00Z">
            <w:rPr/>
          </w:rPrChange>
        </w:rPr>
        <w:t xml:space="preserve"> III&amp;24&amp;564\\</w:t>
      </w:r>
    </w:p>
    <w:p w:rsidR="00640F9D" w:rsidRPr="009B063D" w:rsidRDefault="00640F9D" w:rsidP="00640F9D">
      <w:pPr>
        <w:pStyle w:val="PreformattedText"/>
        <w:rPr>
          <w:sz w:val="28"/>
          <w:szCs w:val="28"/>
          <w:rPrChange w:id="4192" w:author="user" w:date="2014-05-25T12:30:00Z">
            <w:rPr/>
          </w:rPrChange>
        </w:rPr>
      </w:pPr>
      <w:r w:rsidRPr="009B063D">
        <w:rPr>
          <w:sz w:val="28"/>
          <w:szCs w:val="28"/>
          <w:rPrChange w:id="4193" w:author="user" w:date="2014-05-25T12:30:00Z">
            <w:rPr/>
          </w:rPrChange>
        </w:rPr>
        <w:t xml:space="preserve">      </w:t>
      </w:r>
      <w:proofErr w:type="gramStart"/>
      <w:r w:rsidRPr="009B063D">
        <w:rPr>
          <w:sz w:val="28"/>
          <w:szCs w:val="28"/>
          <w:rPrChange w:id="4194" w:author="user" w:date="2014-05-25T12:30:00Z">
            <w:rPr/>
          </w:rPrChange>
        </w:rPr>
        <w:t xml:space="preserve">No.6 </w:t>
      </w:r>
      <w:proofErr w:type="spellStart"/>
      <w:r w:rsidRPr="009B063D">
        <w:rPr>
          <w:sz w:val="28"/>
          <w:szCs w:val="28"/>
          <w:rPrChange w:id="4195" w:author="user" w:date="2014-05-25T12:30:00Z">
            <w:rPr/>
          </w:rPrChange>
        </w:rPr>
        <w:t>Mov</w:t>
      </w:r>
      <w:proofErr w:type="spellEnd"/>
      <w:r w:rsidRPr="009B063D">
        <w:rPr>
          <w:sz w:val="28"/>
          <w:szCs w:val="28"/>
          <w:rPrChange w:id="4196" w:author="user" w:date="2014-05-25T12:30:00Z">
            <w:rPr/>
          </w:rPrChange>
        </w:rPr>
        <w:t>.</w:t>
      </w:r>
      <w:proofErr w:type="gramEnd"/>
      <w:r w:rsidRPr="009B063D">
        <w:rPr>
          <w:sz w:val="28"/>
          <w:szCs w:val="28"/>
          <w:rPrChange w:id="4197" w:author="user" w:date="2014-05-25T12:30:00Z">
            <w:rPr/>
          </w:rPrChange>
        </w:rPr>
        <w:t xml:space="preserve"> I&amp;28&amp;836\\</w:t>
      </w:r>
    </w:p>
    <w:p w:rsidR="00640F9D" w:rsidRPr="009B063D" w:rsidRDefault="00640F9D" w:rsidP="00640F9D">
      <w:pPr>
        <w:pStyle w:val="PreformattedText"/>
        <w:rPr>
          <w:sz w:val="28"/>
          <w:szCs w:val="28"/>
          <w:rPrChange w:id="4198" w:author="user" w:date="2014-05-25T12:30:00Z">
            <w:rPr/>
          </w:rPrChange>
        </w:rPr>
      </w:pPr>
      <w:r w:rsidRPr="009B063D">
        <w:rPr>
          <w:sz w:val="28"/>
          <w:szCs w:val="28"/>
          <w:rPrChange w:id="4199" w:author="user" w:date="2014-05-25T12:30:00Z">
            <w:rPr/>
          </w:rPrChange>
        </w:rPr>
        <w:t xml:space="preserve">      </w:t>
      </w:r>
      <w:proofErr w:type="gramStart"/>
      <w:r w:rsidRPr="009B063D">
        <w:rPr>
          <w:sz w:val="28"/>
          <w:szCs w:val="28"/>
          <w:rPrChange w:id="4200" w:author="user" w:date="2014-05-25T12:30:00Z">
            <w:rPr/>
          </w:rPrChange>
        </w:rPr>
        <w:t xml:space="preserve">No.6 </w:t>
      </w:r>
      <w:proofErr w:type="spellStart"/>
      <w:r w:rsidRPr="009B063D">
        <w:rPr>
          <w:sz w:val="28"/>
          <w:szCs w:val="28"/>
          <w:rPrChange w:id="4201" w:author="user" w:date="2014-05-25T12:30:00Z">
            <w:rPr/>
          </w:rPrChange>
        </w:rPr>
        <w:t>Mov</w:t>
      </w:r>
      <w:proofErr w:type="spellEnd"/>
      <w:r w:rsidRPr="009B063D">
        <w:rPr>
          <w:sz w:val="28"/>
          <w:szCs w:val="28"/>
          <w:rPrChange w:id="4202" w:author="user" w:date="2014-05-25T12:30:00Z">
            <w:rPr/>
          </w:rPrChange>
        </w:rPr>
        <w:t>.</w:t>
      </w:r>
      <w:proofErr w:type="gramEnd"/>
      <w:r w:rsidRPr="009B063D">
        <w:rPr>
          <w:sz w:val="28"/>
          <w:szCs w:val="28"/>
          <w:rPrChange w:id="4203" w:author="user" w:date="2014-05-25T12:30:00Z">
            <w:rPr/>
          </w:rPrChange>
        </w:rPr>
        <w:t xml:space="preserve"> II&amp;11&amp;459\\</w:t>
      </w:r>
    </w:p>
    <w:p w:rsidR="00640F9D" w:rsidRPr="009B063D" w:rsidRDefault="00640F9D" w:rsidP="00640F9D">
      <w:pPr>
        <w:pStyle w:val="PreformattedText"/>
        <w:rPr>
          <w:sz w:val="28"/>
          <w:szCs w:val="28"/>
          <w:rPrChange w:id="4204" w:author="user" w:date="2014-05-25T12:30:00Z">
            <w:rPr/>
          </w:rPrChange>
        </w:rPr>
      </w:pPr>
      <w:r w:rsidRPr="009B063D">
        <w:rPr>
          <w:sz w:val="28"/>
          <w:szCs w:val="28"/>
          <w:rPrChange w:id="4205" w:author="user" w:date="2014-05-25T12:30:00Z">
            <w:rPr/>
          </w:rPrChange>
        </w:rPr>
        <w:t xml:space="preserve">      \</w:t>
      </w:r>
      <w:proofErr w:type="spellStart"/>
      <w:r w:rsidRPr="009B063D">
        <w:rPr>
          <w:sz w:val="28"/>
          <w:szCs w:val="28"/>
          <w:rPrChange w:id="4206" w:author="user" w:date="2014-05-25T12:30:00Z">
            <w:rPr/>
          </w:rPrChange>
        </w:rPr>
        <w:t>hline</w:t>
      </w:r>
      <w:proofErr w:type="spellEnd"/>
    </w:p>
    <w:p w:rsidR="00640F9D" w:rsidRPr="009B063D" w:rsidRDefault="00640F9D" w:rsidP="00640F9D">
      <w:pPr>
        <w:pStyle w:val="PreformattedText"/>
        <w:rPr>
          <w:sz w:val="28"/>
          <w:szCs w:val="28"/>
          <w:rPrChange w:id="4207" w:author="user" w:date="2014-05-25T12:30:00Z">
            <w:rPr/>
          </w:rPrChange>
        </w:rPr>
      </w:pPr>
      <w:r w:rsidRPr="009B063D">
        <w:rPr>
          <w:sz w:val="28"/>
          <w:szCs w:val="28"/>
          <w:rPrChange w:id="4208" w:author="user" w:date="2014-05-25T12:30:00Z">
            <w:rPr/>
          </w:rPrChange>
        </w:rPr>
        <w:t xml:space="preserve">      \</w:t>
      </w:r>
      <w:proofErr w:type="spellStart"/>
      <w:r w:rsidRPr="009B063D">
        <w:rPr>
          <w:sz w:val="28"/>
          <w:szCs w:val="28"/>
          <w:rPrChange w:id="4209" w:author="user" w:date="2014-05-25T12:30:00Z">
            <w:rPr/>
          </w:rPrChange>
        </w:rPr>
        <w:t>textbf</w:t>
      </w:r>
      <w:proofErr w:type="spellEnd"/>
      <w:r w:rsidRPr="009B063D">
        <w:rPr>
          <w:sz w:val="28"/>
          <w:szCs w:val="28"/>
          <w:rPrChange w:id="4210" w:author="user" w:date="2014-05-25T12:30:00Z">
            <w:rPr/>
          </w:rPrChange>
        </w:rPr>
        <w:t>{Total} &amp;286&amp;6445\\</w:t>
      </w:r>
    </w:p>
    <w:p w:rsidR="00640F9D" w:rsidRPr="009B063D" w:rsidRDefault="00640F9D" w:rsidP="00640F9D">
      <w:pPr>
        <w:pStyle w:val="PreformattedText"/>
        <w:rPr>
          <w:sz w:val="28"/>
          <w:szCs w:val="28"/>
          <w:rPrChange w:id="4211" w:author="user" w:date="2014-05-25T12:30:00Z">
            <w:rPr/>
          </w:rPrChange>
        </w:rPr>
      </w:pPr>
      <w:r w:rsidRPr="009B063D">
        <w:rPr>
          <w:sz w:val="28"/>
          <w:szCs w:val="28"/>
          <w:rPrChange w:id="4212" w:author="user" w:date="2014-05-25T12:30:00Z">
            <w:rPr/>
          </w:rPrChange>
        </w:rPr>
        <w:t xml:space="preserve">      \</w:t>
      </w:r>
      <w:proofErr w:type="spellStart"/>
      <w:r w:rsidRPr="009B063D">
        <w:rPr>
          <w:sz w:val="28"/>
          <w:szCs w:val="28"/>
          <w:rPrChange w:id="4213" w:author="user" w:date="2014-05-25T12:30:00Z">
            <w:rPr/>
          </w:rPrChange>
        </w:rPr>
        <w:t>hline</w:t>
      </w:r>
      <w:proofErr w:type="spellEnd"/>
    </w:p>
    <w:p w:rsidR="00640F9D" w:rsidRPr="009B063D" w:rsidRDefault="00640F9D" w:rsidP="00640F9D">
      <w:pPr>
        <w:pStyle w:val="PreformattedText"/>
        <w:rPr>
          <w:sz w:val="28"/>
          <w:szCs w:val="28"/>
          <w:rPrChange w:id="4214" w:author="user" w:date="2014-05-25T12:30:00Z">
            <w:rPr/>
          </w:rPrChange>
        </w:rPr>
      </w:pPr>
      <w:r w:rsidRPr="009B063D">
        <w:rPr>
          <w:sz w:val="28"/>
          <w:szCs w:val="28"/>
          <w:rPrChange w:id="4215" w:author="user" w:date="2014-05-25T12:30:00Z">
            <w:rPr/>
          </w:rPrChange>
        </w:rPr>
        <w:t xml:space="preserve">   \end{tabular}</w:t>
      </w:r>
    </w:p>
    <w:p w:rsidR="00640F9D" w:rsidRPr="009B063D" w:rsidRDefault="00640F9D" w:rsidP="00640F9D">
      <w:pPr>
        <w:pStyle w:val="PreformattedText"/>
        <w:rPr>
          <w:sz w:val="28"/>
          <w:szCs w:val="28"/>
          <w:rPrChange w:id="4216" w:author="user" w:date="2014-05-25T12:30:00Z">
            <w:rPr/>
          </w:rPrChange>
        </w:rPr>
      </w:pPr>
      <w:r w:rsidRPr="009B063D">
        <w:rPr>
          <w:sz w:val="28"/>
          <w:szCs w:val="28"/>
          <w:rPrChange w:id="4217" w:author="user" w:date="2014-05-25T12:30:00Z">
            <w:rPr/>
          </w:rPrChange>
        </w:rPr>
        <w:t>\end{table}</w:t>
      </w:r>
    </w:p>
    <w:p w:rsidR="00640F9D" w:rsidRPr="009B063D" w:rsidRDefault="00640F9D" w:rsidP="00640F9D">
      <w:pPr>
        <w:pStyle w:val="PreformattedText"/>
        <w:rPr>
          <w:sz w:val="28"/>
          <w:szCs w:val="28"/>
          <w:rPrChange w:id="4218" w:author="user" w:date="2014-05-25T12:30:00Z">
            <w:rPr/>
          </w:rPrChange>
        </w:rPr>
      </w:pPr>
    </w:p>
    <w:p w:rsidR="00640F9D" w:rsidRPr="009B063D" w:rsidRDefault="00640F9D" w:rsidP="00640F9D">
      <w:pPr>
        <w:pStyle w:val="PreformattedText"/>
        <w:rPr>
          <w:sz w:val="28"/>
          <w:szCs w:val="28"/>
          <w:rPrChange w:id="4219" w:author="user" w:date="2014-05-25T12:30:00Z">
            <w:rPr/>
          </w:rPrChange>
        </w:rPr>
      </w:pPr>
    </w:p>
    <w:p w:rsidR="00640F9D" w:rsidRPr="009B063D" w:rsidRDefault="00640F9D" w:rsidP="00640F9D">
      <w:pPr>
        <w:pStyle w:val="PreformattedText"/>
        <w:rPr>
          <w:sz w:val="28"/>
          <w:szCs w:val="28"/>
          <w:rPrChange w:id="4220" w:author="user" w:date="2014-05-25T12:30:00Z">
            <w:rPr/>
          </w:rPrChange>
        </w:rPr>
      </w:pPr>
      <w:r w:rsidRPr="009B063D">
        <w:rPr>
          <w:sz w:val="28"/>
          <w:szCs w:val="28"/>
          <w:rPrChange w:id="4221" w:author="user" w:date="2014-05-25T12:30:00Z">
            <w:rPr/>
          </w:rPrChange>
        </w:rPr>
        <w:t>\begin{figure*}[</w:t>
      </w:r>
      <w:proofErr w:type="spellStart"/>
      <w:r w:rsidRPr="009B063D">
        <w:rPr>
          <w:sz w:val="28"/>
          <w:szCs w:val="28"/>
          <w:rPrChange w:id="4222" w:author="user" w:date="2014-05-25T12:30:00Z">
            <w:rPr/>
          </w:rPrChange>
        </w:rPr>
        <w:t>tp</w:t>
      </w:r>
      <w:proofErr w:type="spellEnd"/>
      <w:r w:rsidRPr="009B063D">
        <w:rPr>
          <w:sz w:val="28"/>
          <w:szCs w:val="28"/>
          <w:rPrChange w:id="4223" w:author="user" w:date="2014-05-25T12:30:00Z">
            <w:rPr/>
          </w:rPrChange>
        </w:rPr>
        <w:t>]</w:t>
      </w:r>
    </w:p>
    <w:p w:rsidR="00640F9D" w:rsidRPr="009B063D" w:rsidRDefault="00640F9D" w:rsidP="00640F9D">
      <w:pPr>
        <w:pStyle w:val="PreformattedText"/>
        <w:rPr>
          <w:sz w:val="28"/>
          <w:szCs w:val="28"/>
          <w:rPrChange w:id="4224" w:author="user" w:date="2014-05-25T12:30:00Z">
            <w:rPr/>
          </w:rPrChange>
        </w:rPr>
      </w:pPr>
      <w:r w:rsidRPr="009B063D">
        <w:rPr>
          <w:sz w:val="28"/>
          <w:szCs w:val="28"/>
          <w:rPrChange w:id="4225" w:author="user" w:date="2014-05-25T12:30:00Z">
            <w:rPr/>
          </w:rPrChange>
        </w:rPr>
        <w:t xml:space="preserve">   \begin{center}</w:t>
      </w:r>
    </w:p>
    <w:p w:rsidR="00640F9D" w:rsidRPr="009B063D" w:rsidRDefault="00640F9D" w:rsidP="00640F9D">
      <w:pPr>
        <w:pStyle w:val="PreformattedText"/>
        <w:rPr>
          <w:sz w:val="28"/>
          <w:szCs w:val="28"/>
          <w:rPrChange w:id="4226" w:author="user" w:date="2014-05-25T12:30:00Z">
            <w:rPr/>
          </w:rPrChange>
        </w:rPr>
      </w:pPr>
      <w:r w:rsidRPr="009B063D">
        <w:rPr>
          <w:sz w:val="28"/>
          <w:szCs w:val="28"/>
          <w:rPrChange w:id="4227" w:author="user" w:date="2014-05-25T12:30:00Z">
            <w:rPr/>
          </w:rPrChange>
        </w:rPr>
        <w:t xml:space="preserve">      \</w:t>
      </w:r>
      <w:proofErr w:type="spellStart"/>
      <w:r w:rsidRPr="009B063D">
        <w:rPr>
          <w:sz w:val="28"/>
          <w:szCs w:val="28"/>
          <w:rPrChange w:id="4228" w:author="user" w:date="2014-05-25T12:30:00Z">
            <w:rPr/>
          </w:rPrChange>
        </w:rPr>
        <w:t>includegraphics</w:t>
      </w:r>
      <w:proofErr w:type="spellEnd"/>
      <w:r w:rsidRPr="009B063D">
        <w:rPr>
          <w:sz w:val="28"/>
          <w:szCs w:val="28"/>
          <w:rPrChange w:id="4229" w:author="user" w:date="2014-05-25T12:30:00Z">
            <w:rPr/>
          </w:rPrChange>
        </w:rPr>
        <w:t>[width=\</w:t>
      </w:r>
      <w:proofErr w:type="spellStart"/>
      <w:r w:rsidRPr="009B063D">
        <w:rPr>
          <w:sz w:val="28"/>
          <w:szCs w:val="28"/>
          <w:rPrChange w:id="4230" w:author="user" w:date="2014-05-25T12:30:00Z">
            <w:rPr/>
          </w:rPrChange>
        </w:rPr>
        <w:t>textwidth</w:t>
      </w:r>
      <w:proofErr w:type="spellEnd"/>
      <w:r w:rsidRPr="009B063D">
        <w:rPr>
          <w:sz w:val="28"/>
          <w:szCs w:val="28"/>
          <w:rPrChange w:id="4231" w:author="user" w:date="2014-05-25T12:30:00Z">
            <w:rPr/>
          </w:rPrChange>
        </w:rPr>
        <w:t>]{fig/notes}</w:t>
      </w:r>
    </w:p>
    <w:p w:rsidR="00640F9D" w:rsidRPr="009B063D" w:rsidRDefault="00640F9D" w:rsidP="00640F9D">
      <w:pPr>
        <w:pStyle w:val="PreformattedText"/>
        <w:rPr>
          <w:sz w:val="28"/>
          <w:szCs w:val="28"/>
          <w:rPrChange w:id="4232" w:author="user" w:date="2014-05-25T12:30:00Z">
            <w:rPr/>
          </w:rPrChange>
        </w:rPr>
      </w:pPr>
    </w:p>
    <w:p w:rsidR="00640F9D" w:rsidRPr="009B063D" w:rsidRDefault="00640F9D" w:rsidP="00640F9D">
      <w:pPr>
        <w:pStyle w:val="PreformattedText"/>
        <w:rPr>
          <w:sz w:val="28"/>
          <w:szCs w:val="28"/>
          <w:rPrChange w:id="4233" w:author="user" w:date="2014-05-25T12:30:00Z">
            <w:rPr/>
          </w:rPrChange>
        </w:rPr>
      </w:pPr>
      <w:r w:rsidRPr="009B063D">
        <w:rPr>
          <w:sz w:val="28"/>
          <w:szCs w:val="28"/>
          <w:rPrChange w:id="4234" w:author="user" w:date="2014-05-25T12:30:00Z">
            <w:rPr/>
          </w:rPrChange>
        </w:rPr>
        <w:t xml:space="preserve">   \end{center}</w:t>
      </w:r>
    </w:p>
    <w:p w:rsidR="00640F9D" w:rsidRPr="009B063D" w:rsidRDefault="00640F9D" w:rsidP="00640F9D">
      <w:pPr>
        <w:pStyle w:val="PreformattedText"/>
        <w:rPr>
          <w:sz w:val="28"/>
          <w:szCs w:val="28"/>
          <w:rPrChange w:id="4235" w:author="user" w:date="2014-05-25T12:30:00Z">
            <w:rPr/>
          </w:rPrChange>
        </w:rPr>
      </w:pPr>
      <w:r w:rsidRPr="009B063D">
        <w:rPr>
          <w:sz w:val="28"/>
          <w:szCs w:val="28"/>
          <w:rPrChange w:id="4236" w:author="user" w:date="2014-05-25T12:30:00Z">
            <w:rPr/>
          </w:rPrChange>
        </w:rPr>
        <w:t xml:space="preserve">   \caption{Movement length (notes) distribution}</w:t>
      </w:r>
    </w:p>
    <w:p w:rsidR="00640F9D" w:rsidRPr="009B063D" w:rsidRDefault="00640F9D" w:rsidP="00640F9D">
      <w:pPr>
        <w:pStyle w:val="PreformattedText"/>
        <w:rPr>
          <w:sz w:val="28"/>
          <w:szCs w:val="28"/>
          <w:rPrChange w:id="4237" w:author="user" w:date="2014-05-25T12:30:00Z">
            <w:rPr/>
          </w:rPrChange>
        </w:rPr>
      </w:pPr>
      <w:r w:rsidRPr="009B063D">
        <w:rPr>
          <w:sz w:val="28"/>
          <w:szCs w:val="28"/>
          <w:rPrChange w:id="4238" w:author="user" w:date="2014-05-25T12:30:00Z">
            <w:rPr/>
          </w:rPrChange>
        </w:rPr>
        <w:t xml:space="preserve">   \label{</w:t>
      </w:r>
      <w:proofErr w:type="spellStart"/>
      <w:r w:rsidRPr="009B063D">
        <w:rPr>
          <w:sz w:val="28"/>
          <w:szCs w:val="28"/>
          <w:rPrChange w:id="4239" w:author="user" w:date="2014-05-25T12:30:00Z">
            <w:rPr/>
          </w:rPrChange>
        </w:rPr>
        <w:t>fig:notes</w:t>
      </w:r>
      <w:proofErr w:type="spellEnd"/>
      <w:r w:rsidRPr="009B063D">
        <w:rPr>
          <w:sz w:val="28"/>
          <w:szCs w:val="28"/>
          <w:rPrChange w:id="4240" w:author="user" w:date="2014-05-25T12:30:00Z">
            <w:rPr/>
          </w:rPrChange>
        </w:rPr>
        <w:t>}</w:t>
      </w:r>
    </w:p>
    <w:p w:rsidR="00640F9D" w:rsidRPr="009B063D" w:rsidRDefault="00640F9D" w:rsidP="00640F9D">
      <w:pPr>
        <w:pStyle w:val="PreformattedText"/>
        <w:rPr>
          <w:sz w:val="28"/>
          <w:szCs w:val="28"/>
          <w:rPrChange w:id="4241" w:author="user" w:date="2014-05-25T12:30:00Z">
            <w:rPr/>
          </w:rPrChange>
        </w:rPr>
      </w:pPr>
      <w:r w:rsidRPr="009B063D">
        <w:rPr>
          <w:sz w:val="28"/>
          <w:szCs w:val="28"/>
          <w:rPrChange w:id="4242" w:author="user" w:date="2014-05-25T12:30:00Z">
            <w:rPr/>
          </w:rPrChange>
        </w:rPr>
        <w:t>\end{figure*}</w:t>
      </w:r>
    </w:p>
    <w:p w:rsidR="00640F9D" w:rsidRPr="009B063D" w:rsidRDefault="00640F9D" w:rsidP="00640F9D">
      <w:pPr>
        <w:pStyle w:val="PreformattedText"/>
        <w:rPr>
          <w:sz w:val="28"/>
          <w:szCs w:val="28"/>
          <w:rPrChange w:id="4243" w:author="user" w:date="2014-05-25T12:30:00Z">
            <w:rPr/>
          </w:rPrChange>
        </w:rPr>
      </w:pPr>
    </w:p>
    <w:p w:rsidR="00640F9D" w:rsidRPr="009B063D" w:rsidRDefault="00640F9D" w:rsidP="00640F9D">
      <w:pPr>
        <w:pStyle w:val="PreformattedText"/>
        <w:rPr>
          <w:sz w:val="28"/>
          <w:szCs w:val="28"/>
          <w:rPrChange w:id="4244" w:author="user" w:date="2014-05-25T12:30:00Z">
            <w:rPr/>
          </w:rPrChange>
        </w:rPr>
      </w:pPr>
      <w:r w:rsidRPr="009B063D">
        <w:rPr>
          <w:sz w:val="28"/>
          <w:szCs w:val="28"/>
          <w:rPrChange w:id="4245" w:author="user" w:date="2014-05-25T12:30:00Z">
            <w:rPr/>
          </w:rPrChange>
        </w:rPr>
        <w:t>\begin{figure*}[</w:t>
      </w:r>
      <w:proofErr w:type="spellStart"/>
      <w:r w:rsidRPr="009B063D">
        <w:rPr>
          <w:sz w:val="28"/>
          <w:szCs w:val="28"/>
          <w:rPrChange w:id="4246" w:author="user" w:date="2014-05-25T12:30:00Z">
            <w:rPr/>
          </w:rPrChange>
        </w:rPr>
        <w:t>tp</w:t>
      </w:r>
      <w:proofErr w:type="spellEnd"/>
      <w:r w:rsidRPr="009B063D">
        <w:rPr>
          <w:sz w:val="28"/>
          <w:szCs w:val="28"/>
          <w:rPrChange w:id="4247" w:author="user" w:date="2014-05-25T12:30:00Z">
            <w:rPr/>
          </w:rPrChange>
        </w:rPr>
        <w:t>]</w:t>
      </w:r>
    </w:p>
    <w:p w:rsidR="00640F9D" w:rsidRPr="009B063D" w:rsidRDefault="00640F9D" w:rsidP="00640F9D">
      <w:pPr>
        <w:pStyle w:val="PreformattedText"/>
        <w:rPr>
          <w:sz w:val="28"/>
          <w:szCs w:val="28"/>
          <w:rPrChange w:id="4248" w:author="user" w:date="2014-05-25T12:30:00Z">
            <w:rPr/>
          </w:rPrChange>
        </w:rPr>
      </w:pPr>
      <w:r w:rsidRPr="009B063D">
        <w:rPr>
          <w:sz w:val="28"/>
          <w:szCs w:val="28"/>
          <w:rPrChange w:id="4249" w:author="user" w:date="2014-05-25T12:30:00Z">
            <w:rPr/>
          </w:rPrChange>
        </w:rPr>
        <w:t xml:space="preserve">   \begin{center}</w:t>
      </w:r>
    </w:p>
    <w:p w:rsidR="00640F9D" w:rsidRPr="009B063D" w:rsidRDefault="00640F9D" w:rsidP="00640F9D">
      <w:pPr>
        <w:pStyle w:val="PreformattedText"/>
        <w:rPr>
          <w:sz w:val="28"/>
          <w:szCs w:val="28"/>
          <w:rPrChange w:id="4250" w:author="user" w:date="2014-05-25T12:30:00Z">
            <w:rPr/>
          </w:rPrChange>
        </w:rPr>
      </w:pPr>
      <w:r w:rsidRPr="009B063D">
        <w:rPr>
          <w:sz w:val="28"/>
          <w:szCs w:val="28"/>
          <w:rPrChange w:id="4251" w:author="user" w:date="2014-05-25T12:30:00Z">
            <w:rPr/>
          </w:rPrChange>
        </w:rPr>
        <w:t xml:space="preserve">      \</w:t>
      </w:r>
      <w:proofErr w:type="spellStart"/>
      <w:r w:rsidRPr="009B063D">
        <w:rPr>
          <w:sz w:val="28"/>
          <w:szCs w:val="28"/>
          <w:rPrChange w:id="4252" w:author="user" w:date="2014-05-25T12:30:00Z">
            <w:rPr/>
          </w:rPrChange>
        </w:rPr>
        <w:t>includegraphics</w:t>
      </w:r>
      <w:proofErr w:type="spellEnd"/>
      <w:r w:rsidRPr="009B063D">
        <w:rPr>
          <w:sz w:val="28"/>
          <w:szCs w:val="28"/>
          <w:rPrChange w:id="4253" w:author="user" w:date="2014-05-25T12:30:00Z">
            <w:rPr/>
          </w:rPrChange>
        </w:rPr>
        <w:t>[width=\</w:t>
      </w:r>
      <w:proofErr w:type="spellStart"/>
      <w:r w:rsidRPr="009B063D">
        <w:rPr>
          <w:sz w:val="28"/>
          <w:szCs w:val="28"/>
          <w:rPrChange w:id="4254" w:author="user" w:date="2014-05-25T12:30:00Z">
            <w:rPr/>
          </w:rPrChange>
        </w:rPr>
        <w:t>textwidth</w:t>
      </w:r>
      <w:proofErr w:type="spellEnd"/>
      <w:r w:rsidRPr="009B063D">
        <w:rPr>
          <w:sz w:val="28"/>
          <w:szCs w:val="28"/>
          <w:rPrChange w:id="4255" w:author="user" w:date="2014-05-25T12:30:00Z">
            <w:rPr/>
          </w:rPrChange>
        </w:rPr>
        <w:t>]{fig/phrases}</w:t>
      </w:r>
    </w:p>
    <w:p w:rsidR="00640F9D" w:rsidRPr="009B063D" w:rsidRDefault="00640F9D" w:rsidP="00640F9D">
      <w:pPr>
        <w:pStyle w:val="PreformattedText"/>
        <w:rPr>
          <w:sz w:val="28"/>
          <w:szCs w:val="28"/>
          <w:rPrChange w:id="4256" w:author="user" w:date="2014-05-25T12:30:00Z">
            <w:rPr/>
          </w:rPrChange>
        </w:rPr>
      </w:pPr>
    </w:p>
    <w:p w:rsidR="00640F9D" w:rsidRPr="009B063D" w:rsidRDefault="00640F9D" w:rsidP="00640F9D">
      <w:pPr>
        <w:pStyle w:val="PreformattedText"/>
        <w:rPr>
          <w:sz w:val="28"/>
          <w:szCs w:val="28"/>
          <w:rPrChange w:id="4257" w:author="user" w:date="2014-05-25T12:30:00Z">
            <w:rPr/>
          </w:rPrChange>
        </w:rPr>
      </w:pPr>
      <w:r w:rsidRPr="009B063D">
        <w:rPr>
          <w:sz w:val="28"/>
          <w:szCs w:val="28"/>
          <w:rPrChange w:id="4258" w:author="user" w:date="2014-05-25T12:30:00Z">
            <w:rPr/>
          </w:rPrChange>
        </w:rPr>
        <w:t xml:space="preserve">   \end{center}</w:t>
      </w:r>
    </w:p>
    <w:p w:rsidR="00640F9D" w:rsidRPr="009B063D" w:rsidRDefault="00640F9D" w:rsidP="00640F9D">
      <w:pPr>
        <w:pStyle w:val="PreformattedText"/>
        <w:rPr>
          <w:sz w:val="28"/>
          <w:szCs w:val="28"/>
          <w:rPrChange w:id="4259" w:author="user" w:date="2014-05-25T12:30:00Z">
            <w:rPr/>
          </w:rPrChange>
        </w:rPr>
      </w:pPr>
      <w:r w:rsidRPr="009B063D">
        <w:rPr>
          <w:sz w:val="28"/>
          <w:szCs w:val="28"/>
          <w:rPrChange w:id="4260" w:author="user" w:date="2014-05-25T12:30:00Z">
            <w:rPr/>
          </w:rPrChange>
        </w:rPr>
        <w:t xml:space="preserve">   \caption{Movement length (phrases) distribution}</w:t>
      </w:r>
    </w:p>
    <w:p w:rsidR="00640F9D" w:rsidRPr="009B063D" w:rsidRDefault="00640F9D" w:rsidP="00640F9D">
      <w:pPr>
        <w:pStyle w:val="PreformattedText"/>
        <w:rPr>
          <w:sz w:val="28"/>
          <w:szCs w:val="28"/>
          <w:rPrChange w:id="4261" w:author="user" w:date="2014-05-25T12:30:00Z">
            <w:rPr/>
          </w:rPrChange>
        </w:rPr>
      </w:pPr>
      <w:r w:rsidRPr="009B063D">
        <w:rPr>
          <w:sz w:val="28"/>
          <w:szCs w:val="28"/>
          <w:rPrChange w:id="4262" w:author="user" w:date="2014-05-25T12:30:00Z">
            <w:rPr/>
          </w:rPrChange>
        </w:rPr>
        <w:t xml:space="preserve">   \label{</w:t>
      </w:r>
      <w:proofErr w:type="spellStart"/>
      <w:r w:rsidRPr="009B063D">
        <w:rPr>
          <w:sz w:val="28"/>
          <w:szCs w:val="28"/>
          <w:rPrChange w:id="4263" w:author="user" w:date="2014-05-25T12:30:00Z">
            <w:rPr/>
          </w:rPrChange>
        </w:rPr>
        <w:t>fig:phrases</w:t>
      </w:r>
      <w:proofErr w:type="spellEnd"/>
      <w:r w:rsidRPr="009B063D">
        <w:rPr>
          <w:sz w:val="28"/>
          <w:szCs w:val="28"/>
          <w:rPrChange w:id="4264" w:author="user" w:date="2014-05-25T12:30:00Z">
            <w:rPr/>
          </w:rPrChange>
        </w:rPr>
        <w:t>}</w:t>
      </w:r>
    </w:p>
    <w:p w:rsidR="00640F9D" w:rsidRPr="009B063D" w:rsidRDefault="00640F9D" w:rsidP="00640F9D">
      <w:pPr>
        <w:pStyle w:val="PreformattedText"/>
        <w:rPr>
          <w:sz w:val="28"/>
          <w:szCs w:val="28"/>
          <w:rPrChange w:id="4265" w:author="user" w:date="2014-05-25T12:30:00Z">
            <w:rPr/>
          </w:rPrChange>
        </w:rPr>
      </w:pPr>
      <w:r w:rsidRPr="009B063D">
        <w:rPr>
          <w:sz w:val="28"/>
          <w:szCs w:val="28"/>
          <w:rPrChange w:id="4266" w:author="user" w:date="2014-05-25T12:30:00Z">
            <w:rPr/>
          </w:rPrChange>
        </w:rPr>
        <w:t>\end{figure*}</w:t>
      </w:r>
    </w:p>
    <w:p w:rsidR="00640F9D" w:rsidRPr="009B063D" w:rsidRDefault="00640F9D" w:rsidP="00640F9D">
      <w:pPr>
        <w:pStyle w:val="PreformattedText"/>
        <w:rPr>
          <w:sz w:val="28"/>
          <w:szCs w:val="28"/>
          <w:rPrChange w:id="4267" w:author="user" w:date="2014-05-25T12:30:00Z">
            <w:rPr/>
          </w:rPrChange>
        </w:rPr>
      </w:pPr>
    </w:p>
    <w:p w:rsidR="00640F9D" w:rsidRPr="009B063D" w:rsidRDefault="00640F9D" w:rsidP="00640F9D">
      <w:pPr>
        <w:pStyle w:val="PreformattedText"/>
        <w:rPr>
          <w:sz w:val="28"/>
          <w:szCs w:val="28"/>
          <w:rPrChange w:id="4268" w:author="user" w:date="2014-05-25T12:30:00Z">
            <w:rPr/>
          </w:rPrChange>
        </w:rPr>
      </w:pPr>
      <w:r w:rsidRPr="009B063D">
        <w:rPr>
          <w:sz w:val="28"/>
          <w:szCs w:val="28"/>
          <w:rPrChange w:id="4269" w:author="user" w:date="2014-05-25T12:30:00Z">
            <w:rPr/>
          </w:rPrChange>
        </w:rPr>
        <w:t>\begin{figure*}[</w:t>
      </w:r>
      <w:proofErr w:type="spellStart"/>
      <w:r w:rsidRPr="009B063D">
        <w:rPr>
          <w:sz w:val="28"/>
          <w:szCs w:val="28"/>
          <w:rPrChange w:id="4270" w:author="user" w:date="2014-05-25T12:30:00Z">
            <w:rPr/>
          </w:rPrChange>
        </w:rPr>
        <w:t>tp</w:t>
      </w:r>
      <w:proofErr w:type="spellEnd"/>
      <w:r w:rsidRPr="009B063D">
        <w:rPr>
          <w:sz w:val="28"/>
          <w:szCs w:val="28"/>
          <w:rPrChange w:id="4271" w:author="user" w:date="2014-05-25T12:30:00Z">
            <w:rPr/>
          </w:rPrChange>
        </w:rPr>
        <w:t>]</w:t>
      </w:r>
    </w:p>
    <w:p w:rsidR="00640F9D" w:rsidRPr="009B063D" w:rsidRDefault="00640F9D" w:rsidP="00640F9D">
      <w:pPr>
        <w:pStyle w:val="PreformattedText"/>
        <w:rPr>
          <w:sz w:val="28"/>
          <w:szCs w:val="28"/>
          <w:rPrChange w:id="4272" w:author="user" w:date="2014-05-25T12:30:00Z">
            <w:rPr/>
          </w:rPrChange>
        </w:rPr>
      </w:pPr>
      <w:r w:rsidRPr="009B063D">
        <w:rPr>
          <w:sz w:val="28"/>
          <w:szCs w:val="28"/>
          <w:rPrChange w:id="4273" w:author="user" w:date="2014-05-25T12:30:00Z">
            <w:rPr/>
          </w:rPrChange>
        </w:rPr>
        <w:t xml:space="preserve">   \begin{center}</w:t>
      </w:r>
    </w:p>
    <w:p w:rsidR="00640F9D" w:rsidRPr="009B063D" w:rsidRDefault="00640F9D" w:rsidP="00640F9D">
      <w:pPr>
        <w:pStyle w:val="PreformattedText"/>
        <w:rPr>
          <w:sz w:val="28"/>
          <w:szCs w:val="28"/>
          <w:rPrChange w:id="4274" w:author="user" w:date="2014-05-25T12:30:00Z">
            <w:rPr/>
          </w:rPrChange>
        </w:rPr>
      </w:pPr>
      <w:r w:rsidRPr="009B063D">
        <w:rPr>
          <w:sz w:val="28"/>
          <w:szCs w:val="28"/>
          <w:rPrChange w:id="4275" w:author="user" w:date="2014-05-25T12:30:00Z">
            <w:rPr/>
          </w:rPrChange>
        </w:rPr>
        <w:t xml:space="preserve">      \</w:t>
      </w:r>
      <w:proofErr w:type="spellStart"/>
      <w:r w:rsidRPr="009B063D">
        <w:rPr>
          <w:sz w:val="28"/>
          <w:szCs w:val="28"/>
          <w:rPrChange w:id="4276" w:author="user" w:date="2014-05-25T12:30:00Z">
            <w:rPr/>
          </w:rPrChange>
        </w:rPr>
        <w:t>includegraphics</w:t>
      </w:r>
      <w:proofErr w:type="spellEnd"/>
      <w:r w:rsidRPr="009B063D">
        <w:rPr>
          <w:sz w:val="28"/>
          <w:szCs w:val="28"/>
          <w:rPrChange w:id="4277" w:author="user" w:date="2014-05-25T12:30:00Z">
            <w:rPr/>
          </w:rPrChange>
        </w:rPr>
        <w:t>[width=\</w:t>
      </w:r>
      <w:proofErr w:type="spellStart"/>
      <w:r w:rsidRPr="009B063D">
        <w:rPr>
          <w:sz w:val="28"/>
          <w:szCs w:val="28"/>
          <w:rPrChange w:id="4278" w:author="user" w:date="2014-05-25T12:30:00Z">
            <w:rPr/>
          </w:rPrChange>
        </w:rPr>
        <w:t>textwidth</w:t>
      </w:r>
      <w:proofErr w:type="spellEnd"/>
      <w:r w:rsidRPr="009B063D">
        <w:rPr>
          <w:sz w:val="28"/>
          <w:szCs w:val="28"/>
          <w:rPrChange w:id="4279" w:author="user" w:date="2014-05-25T12:30:00Z">
            <w:rPr/>
          </w:rPrChange>
        </w:rPr>
        <w:t>]{fig/</w:t>
      </w:r>
      <w:proofErr w:type="spellStart"/>
      <w:r w:rsidRPr="009B063D">
        <w:rPr>
          <w:sz w:val="28"/>
          <w:szCs w:val="28"/>
          <w:rPrChange w:id="4280" w:author="user" w:date="2014-05-25T12:30:00Z">
            <w:rPr/>
          </w:rPrChange>
        </w:rPr>
        <w:t>phrlength</w:t>
      </w:r>
      <w:proofErr w:type="spellEnd"/>
      <w:r w:rsidRPr="009B063D">
        <w:rPr>
          <w:sz w:val="28"/>
          <w:szCs w:val="28"/>
          <w:rPrChange w:id="4281" w:author="user" w:date="2014-05-25T12:30:00Z">
            <w:rPr/>
          </w:rPrChange>
        </w:rPr>
        <w:t>}</w:t>
      </w:r>
    </w:p>
    <w:p w:rsidR="00640F9D" w:rsidRPr="009B063D" w:rsidRDefault="00640F9D" w:rsidP="00640F9D">
      <w:pPr>
        <w:pStyle w:val="PreformattedText"/>
        <w:rPr>
          <w:sz w:val="28"/>
          <w:szCs w:val="28"/>
          <w:rPrChange w:id="4282" w:author="user" w:date="2014-05-25T12:30:00Z">
            <w:rPr/>
          </w:rPrChange>
        </w:rPr>
      </w:pPr>
    </w:p>
    <w:p w:rsidR="00640F9D" w:rsidRPr="009B063D" w:rsidRDefault="00640F9D" w:rsidP="00640F9D">
      <w:pPr>
        <w:pStyle w:val="PreformattedText"/>
        <w:rPr>
          <w:sz w:val="28"/>
          <w:szCs w:val="28"/>
          <w:rPrChange w:id="4283" w:author="user" w:date="2014-05-25T12:30:00Z">
            <w:rPr/>
          </w:rPrChange>
        </w:rPr>
      </w:pPr>
      <w:r w:rsidRPr="009B063D">
        <w:rPr>
          <w:sz w:val="28"/>
          <w:szCs w:val="28"/>
          <w:rPrChange w:id="4284" w:author="user" w:date="2014-05-25T12:30:00Z">
            <w:rPr/>
          </w:rPrChange>
        </w:rPr>
        <w:t xml:space="preserve">   \end{center}</w:t>
      </w:r>
    </w:p>
    <w:p w:rsidR="00640F9D" w:rsidRPr="009B063D" w:rsidRDefault="00640F9D" w:rsidP="00640F9D">
      <w:pPr>
        <w:pStyle w:val="PreformattedText"/>
        <w:rPr>
          <w:sz w:val="28"/>
          <w:szCs w:val="28"/>
          <w:rPrChange w:id="4285" w:author="user" w:date="2014-05-25T12:30:00Z">
            <w:rPr/>
          </w:rPrChange>
        </w:rPr>
      </w:pPr>
      <w:r w:rsidRPr="009B063D">
        <w:rPr>
          <w:sz w:val="28"/>
          <w:szCs w:val="28"/>
          <w:rPrChange w:id="4286" w:author="user" w:date="2014-05-25T12:30:00Z">
            <w:rPr/>
          </w:rPrChange>
        </w:rPr>
        <w:t xml:space="preserve">   \caption{Phrase length (notes) distribution}</w:t>
      </w:r>
    </w:p>
    <w:p w:rsidR="00640F9D" w:rsidRPr="009B063D" w:rsidRDefault="00640F9D" w:rsidP="00640F9D">
      <w:pPr>
        <w:pStyle w:val="PreformattedText"/>
        <w:rPr>
          <w:sz w:val="28"/>
          <w:szCs w:val="28"/>
          <w:rPrChange w:id="4287" w:author="user" w:date="2014-05-25T12:30:00Z">
            <w:rPr/>
          </w:rPrChange>
        </w:rPr>
      </w:pPr>
      <w:r w:rsidRPr="009B063D">
        <w:rPr>
          <w:sz w:val="28"/>
          <w:szCs w:val="28"/>
          <w:rPrChange w:id="4288" w:author="user" w:date="2014-05-25T12:30:00Z">
            <w:rPr/>
          </w:rPrChange>
        </w:rPr>
        <w:t xml:space="preserve">   \label{</w:t>
      </w:r>
      <w:proofErr w:type="spellStart"/>
      <w:r w:rsidRPr="009B063D">
        <w:rPr>
          <w:sz w:val="28"/>
          <w:szCs w:val="28"/>
          <w:rPrChange w:id="4289" w:author="user" w:date="2014-05-25T12:30:00Z">
            <w:rPr/>
          </w:rPrChange>
        </w:rPr>
        <w:t>fig:phrlength</w:t>
      </w:r>
      <w:proofErr w:type="spellEnd"/>
      <w:r w:rsidRPr="009B063D">
        <w:rPr>
          <w:sz w:val="28"/>
          <w:szCs w:val="28"/>
          <w:rPrChange w:id="4290" w:author="user" w:date="2014-05-25T12:30:00Z">
            <w:rPr/>
          </w:rPrChange>
        </w:rPr>
        <w:t>}</w:t>
      </w:r>
    </w:p>
    <w:p w:rsidR="00640F9D" w:rsidRPr="009B063D" w:rsidRDefault="00640F9D" w:rsidP="00640F9D">
      <w:pPr>
        <w:pStyle w:val="PreformattedText"/>
        <w:rPr>
          <w:sz w:val="28"/>
          <w:szCs w:val="28"/>
          <w:rPrChange w:id="4291" w:author="user" w:date="2014-05-25T12:30:00Z">
            <w:rPr/>
          </w:rPrChange>
        </w:rPr>
      </w:pPr>
      <w:r w:rsidRPr="009B063D">
        <w:rPr>
          <w:sz w:val="28"/>
          <w:szCs w:val="28"/>
          <w:rPrChange w:id="4292" w:author="user" w:date="2014-05-25T12:30:00Z">
            <w:rPr/>
          </w:rPrChange>
        </w:rPr>
        <w:t>\end{figure*}</w:t>
      </w:r>
    </w:p>
    <w:p w:rsidR="00640F9D" w:rsidRPr="009B063D" w:rsidRDefault="00640F9D" w:rsidP="00640F9D">
      <w:pPr>
        <w:pStyle w:val="PreformattedText"/>
        <w:rPr>
          <w:sz w:val="28"/>
          <w:szCs w:val="28"/>
          <w:rPrChange w:id="4293" w:author="user" w:date="2014-05-25T12:30:00Z">
            <w:rPr/>
          </w:rPrChange>
        </w:rPr>
      </w:pPr>
    </w:p>
    <w:p w:rsidR="00640F9D" w:rsidRPr="009B063D" w:rsidRDefault="00640F9D" w:rsidP="00640F9D">
      <w:pPr>
        <w:pStyle w:val="PreformattedText"/>
        <w:rPr>
          <w:sz w:val="28"/>
          <w:szCs w:val="28"/>
          <w:rPrChange w:id="4294" w:author="user" w:date="2014-05-25T12:30:00Z">
            <w:rPr/>
          </w:rPrChange>
        </w:rPr>
      </w:pPr>
    </w:p>
    <w:p w:rsidR="00640F9D" w:rsidRPr="009B063D" w:rsidRDefault="00640F9D" w:rsidP="00640F9D">
      <w:pPr>
        <w:pStyle w:val="PreformattedText"/>
        <w:rPr>
          <w:sz w:val="28"/>
          <w:szCs w:val="28"/>
          <w:rPrChange w:id="4295" w:author="user" w:date="2014-05-25T12:30:00Z">
            <w:rPr/>
          </w:rPrChange>
        </w:rPr>
      </w:pPr>
    </w:p>
    <w:p w:rsidR="00640F9D" w:rsidRPr="009B063D" w:rsidRDefault="00640F9D" w:rsidP="00640F9D">
      <w:pPr>
        <w:pStyle w:val="PreformattedText"/>
        <w:rPr>
          <w:sz w:val="28"/>
          <w:szCs w:val="28"/>
          <w:rPrChange w:id="4296" w:author="user" w:date="2014-05-25T12:30:00Z">
            <w:rPr/>
          </w:rPrChange>
        </w:rPr>
      </w:pPr>
    </w:p>
    <w:p w:rsidR="00640F9D" w:rsidRPr="009B063D" w:rsidRDefault="00640F9D" w:rsidP="00640F9D">
      <w:pPr>
        <w:pStyle w:val="PreformattedText"/>
        <w:rPr>
          <w:sz w:val="28"/>
          <w:szCs w:val="28"/>
          <w:rPrChange w:id="4297" w:author="user" w:date="2014-05-25T12:30:00Z">
            <w:rPr/>
          </w:rPrChange>
        </w:rPr>
      </w:pPr>
    </w:p>
    <w:p w:rsidR="00640F9D" w:rsidRPr="009B063D" w:rsidRDefault="00640F9D" w:rsidP="00640F9D">
      <w:pPr>
        <w:pStyle w:val="PreformattedText"/>
        <w:rPr>
          <w:sz w:val="28"/>
          <w:szCs w:val="28"/>
          <w:rPrChange w:id="4298" w:author="user" w:date="2014-05-25T12:30:00Z">
            <w:rPr/>
          </w:rPrChange>
        </w:rPr>
      </w:pPr>
    </w:p>
    <w:p w:rsidR="00640F9D" w:rsidRPr="009B063D" w:rsidRDefault="00640F9D" w:rsidP="00640F9D">
      <w:pPr>
        <w:pStyle w:val="PreformattedText"/>
        <w:rPr>
          <w:sz w:val="28"/>
          <w:szCs w:val="28"/>
          <w:rPrChange w:id="4299" w:author="user" w:date="2014-05-25T12:30:00Z">
            <w:rPr/>
          </w:rPrChange>
        </w:rPr>
      </w:pPr>
      <w:r w:rsidRPr="009B063D">
        <w:rPr>
          <w:sz w:val="28"/>
          <w:szCs w:val="28"/>
          <w:rPrChange w:id="4300" w:author="user" w:date="2014-05-25T12:30:00Z">
            <w:rPr/>
          </w:rPrChange>
        </w:rPr>
        <w:t xml:space="preserve"> %</w:t>
      </w:r>
      <w:proofErr w:type="spellStart"/>
      <w:r w:rsidRPr="009B063D">
        <w:rPr>
          <w:sz w:val="28"/>
          <w:szCs w:val="28"/>
          <w:rPrChange w:id="4301" w:author="user" w:date="2014-05-25T12:30:00Z">
            <w:rPr/>
          </w:rPrChange>
        </w:rPr>
        <w:t>TODO</w:t>
      </w:r>
      <w:proofErr w:type="gramStart"/>
      <w:r w:rsidRPr="009B063D">
        <w:rPr>
          <w:sz w:val="28"/>
          <w:szCs w:val="28"/>
          <w:rPrChange w:id="4302" w:author="user" w:date="2014-05-25T12:30:00Z">
            <w:rPr/>
          </w:rPrChange>
        </w:rPr>
        <w:t>:recording</w:t>
      </w:r>
      <w:proofErr w:type="spellEnd"/>
      <w:proofErr w:type="gramEnd"/>
      <w:r w:rsidRPr="009B063D">
        <w:rPr>
          <w:sz w:val="28"/>
          <w:szCs w:val="28"/>
          <w:rPrChange w:id="4303" w:author="user" w:date="2014-05-25T12:30:00Z">
            <w:rPr/>
          </w:rPrChange>
        </w:rPr>
        <w:t xml:space="preserve"> example pic</w:t>
      </w:r>
    </w:p>
    <w:p w:rsidR="00640F9D" w:rsidRPr="009B063D" w:rsidRDefault="00640F9D" w:rsidP="00640F9D">
      <w:pPr>
        <w:pStyle w:val="PreformattedText"/>
        <w:rPr>
          <w:sz w:val="28"/>
          <w:szCs w:val="28"/>
          <w:rPrChange w:id="4304" w:author="user" w:date="2014-05-25T12:30:00Z">
            <w:rPr/>
          </w:rPrChange>
        </w:rPr>
      </w:pPr>
    </w:p>
    <w:p w:rsidR="00640F9D" w:rsidRPr="009B063D" w:rsidRDefault="00640F9D" w:rsidP="00640F9D">
      <w:pPr>
        <w:pStyle w:val="PreformattedText"/>
        <w:rPr>
          <w:sz w:val="28"/>
          <w:szCs w:val="28"/>
          <w:rPrChange w:id="4305" w:author="user" w:date="2014-05-25T12:30:00Z">
            <w:rPr/>
          </w:rPrChange>
        </w:rPr>
      </w:pPr>
      <w:r w:rsidRPr="009B063D">
        <w:rPr>
          <w:sz w:val="28"/>
          <w:szCs w:val="28"/>
          <w:rPrChange w:id="4306" w:author="user" w:date="2014-05-25T12:30:00Z">
            <w:rPr/>
          </w:rPrChange>
        </w:rPr>
        <w:t>\chapter{Experiments}</w:t>
      </w:r>
    </w:p>
    <w:p w:rsidR="00640F9D" w:rsidRPr="009B063D" w:rsidRDefault="00640F9D" w:rsidP="00640F9D">
      <w:pPr>
        <w:pStyle w:val="PreformattedText"/>
        <w:rPr>
          <w:sz w:val="28"/>
          <w:szCs w:val="28"/>
          <w:rPrChange w:id="4307" w:author="user" w:date="2014-05-25T12:30:00Z">
            <w:rPr/>
          </w:rPrChange>
        </w:rPr>
      </w:pPr>
      <w:r w:rsidRPr="009B063D">
        <w:rPr>
          <w:sz w:val="28"/>
          <w:szCs w:val="28"/>
          <w:rPrChange w:id="4308" w:author="user" w:date="2014-05-25T12:30:00Z">
            <w:rPr/>
          </w:rPrChange>
        </w:rPr>
        <w:t>\label{</w:t>
      </w:r>
      <w:proofErr w:type="spellStart"/>
      <w:r w:rsidRPr="009B063D">
        <w:rPr>
          <w:sz w:val="28"/>
          <w:szCs w:val="28"/>
          <w:rPrChange w:id="4309" w:author="user" w:date="2014-05-25T12:30:00Z">
            <w:rPr/>
          </w:rPrChange>
        </w:rPr>
        <w:t>chap:exp</w:t>
      </w:r>
      <w:proofErr w:type="spellEnd"/>
      <w:r w:rsidRPr="009B063D">
        <w:rPr>
          <w:sz w:val="28"/>
          <w:szCs w:val="28"/>
          <w:rPrChange w:id="4310" w:author="user" w:date="2014-05-25T12:30:00Z">
            <w:rPr/>
          </w:rPrChange>
        </w:rPr>
        <w:t>}</w:t>
      </w:r>
    </w:p>
    <w:p w:rsidR="00640F9D" w:rsidRPr="009B063D" w:rsidRDefault="00640F9D" w:rsidP="00640F9D">
      <w:pPr>
        <w:pStyle w:val="PreformattedText"/>
        <w:rPr>
          <w:sz w:val="28"/>
          <w:szCs w:val="28"/>
          <w:rPrChange w:id="4311" w:author="user" w:date="2014-05-25T12:30:00Z">
            <w:rPr/>
          </w:rPrChange>
        </w:rPr>
      </w:pPr>
      <w:r w:rsidRPr="009B063D">
        <w:rPr>
          <w:sz w:val="28"/>
          <w:szCs w:val="28"/>
          <w:rPrChange w:id="4312" w:author="user" w:date="2014-05-25T12:30:00Z">
            <w:rPr/>
          </w:rPrChange>
        </w:rPr>
        <w:t xml:space="preserve">In this chapter, we will show some experiment results to </w:t>
      </w:r>
      <w:del w:id="4313" w:author="user" w:date="2014-05-25T22:54:00Z">
        <w:r w:rsidRPr="009B063D" w:rsidDel="00127B1B">
          <w:rPr>
            <w:sz w:val="28"/>
            <w:szCs w:val="28"/>
            <w:rPrChange w:id="4314" w:author="user" w:date="2014-05-25T12:30:00Z">
              <w:rPr/>
            </w:rPrChange>
          </w:rPr>
          <w:delText xml:space="preserve">proof </w:delText>
        </w:r>
      </w:del>
      <w:ins w:id="4315" w:author="user" w:date="2014-05-25T22:54:00Z">
        <w:r w:rsidR="00127B1B" w:rsidRPr="009B063D">
          <w:rPr>
            <w:sz w:val="28"/>
            <w:szCs w:val="28"/>
            <w:rPrChange w:id="4316" w:author="user" w:date="2014-05-25T12:30:00Z">
              <w:rPr/>
            </w:rPrChange>
          </w:rPr>
          <w:t>pro</w:t>
        </w:r>
        <w:r w:rsidR="00127B1B">
          <w:rPr>
            <w:rFonts w:hint="eastAsia"/>
            <w:sz w:val="28"/>
            <w:szCs w:val="28"/>
          </w:rPr>
          <w:t>ve</w:t>
        </w:r>
        <w:r w:rsidR="00127B1B" w:rsidRPr="009B063D">
          <w:rPr>
            <w:sz w:val="28"/>
            <w:szCs w:val="28"/>
            <w:rPrChange w:id="4317" w:author="user" w:date="2014-05-25T12:30:00Z">
              <w:rPr/>
            </w:rPrChange>
          </w:rPr>
          <w:t xml:space="preserve"> </w:t>
        </w:r>
      </w:ins>
      <w:r w:rsidRPr="009B063D">
        <w:rPr>
          <w:sz w:val="28"/>
          <w:szCs w:val="28"/>
          <w:rPrChange w:id="4318" w:author="user" w:date="2014-05-25T12:30:00Z">
            <w:rPr/>
          </w:rPrChange>
        </w:rPr>
        <w:t>the effectiveness of our method. Section \ref{</w:t>
      </w:r>
      <w:proofErr w:type="spellStart"/>
      <w:r w:rsidRPr="009B063D">
        <w:rPr>
          <w:sz w:val="28"/>
          <w:szCs w:val="28"/>
          <w:rPrChange w:id="4319" w:author="user" w:date="2014-05-25T12:30:00Z">
            <w:rPr/>
          </w:rPrChange>
        </w:rPr>
        <w:t>sec:onsetnormexp</w:t>
      </w:r>
      <w:proofErr w:type="spellEnd"/>
      <w:r w:rsidRPr="009B063D">
        <w:rPr>
          <w:sz w:val="28"/>
          <w:szCs w:val="28"/>
          <w:rPrChange w:id="4320" w:author="user" w:date="2014-05-25T12:30:00Z">
            <w:rPr/>
          </w:rPrChange>
        </w:rPr>
        <w:t>} deals with the onset deviation problem highlighted in Section \</w:t>
      </w:r>
      <w:proofErr w:type="gramStart"/>
      <w:r w:rsidRPr="009B063D">
        <w:rPr>
          <w:sz w:val="28"/>
          <w:szCs w:val="28"/>
          <w:rPrChange w:id="4321" w:author="user" w:date="2014-05-25T12:30:00Z">
            <w:rPr/>
          </w:rPrChange>
        </w:rPr>
        <w:t>ref{</w:t>
      </w:r>
      <w:proofErr w:type="spellStart"/>
      <w:proofErr w:type="gramEnd"/>
      <w:r w:rsidRPr="009B063D">
        <w:rPr>
          <w:sz w:val="28"/>
          <w:szCs w:val="28"/>
          <w:rPrChange w:id="4322" w:author="user" w:date="2014-05-25T12:30:00Z">
            <w:rPr/>
          </w:rPrChange>
        </w:rPr>
        <w:t>sec:normalize</w:t>
      </w:r>
      <w:proofErr w:type="spellEnd"/>
      <w:r w:rsidRPr="009B063D">
        <w:rPr>
          <w:sz w:val="28"/>
          <w:szCs w:val="28"/>
          <w:rPrChange w:id="4323" w:author="user" w:date="2014-05-25T12:30:00Z">
            <w:rPr/>
          </w:rPrChange>
        </w:rPr>
        <w:t>}. Section \ref{</w:t>
      </w:r>
      <w:proofErr w:type="spellStart"/>
      <w:r w:rsidRPr="009B063D">
        <w:rPr>
          <w:sz w:val="28"/>
          <w:szCs w:val="28"/>
          <w:rPrChange w:id="4324" w:author="user" w:date="2014-05-25T12:30:00Z">
            <w:rPr/>
          </w:rPrChange>
        </w:rPr>
        <w:t>sec:paramselect</w:t>
      </w:r>
      <w:proofErr w:type="spellEnd"/>
      <w:r w:rsidRPr="009B063D">
        <w:rPr>
          <w:sz w:val="28"/>
          <w:szCs w:val="28"/>
          <w:rPrChange w:id="4325" w:author="user" w:date="2014-05-25T12:30:00Z">
            <w:rPr/>
          </w:rPrChange>
        </w:rPr>
        <w:t>} discusses how various parameters in our system are chosen. Section \ref{</w:t>
      </w:r>
      <w:proofErr w:type="spellStart"/>
      <w:r w:rsidRPr="009B063D">
        <w:rPr>
          <w:sz w:val="28"/>
          <w:szCs w:val="28"/>
          <w:rPrChange w:id="4326" w:author="user" w:date="2014-05-25T12:30:00Z">
            <w:rPr/>
          </w:rPrChange>
        </w:rPr>
        <w:t>sec:turing</w:t>
      </w:r>
      <w:proofErr w:type="spellEnd"/>
      <w:r w:rsidRPr="009B063D">
        <w:rPr>
          <w:sz w:val="28"/>
          <w:szCs w:val="28"/>
          <w:rPrChange w:id="4327" w:author="user" w:date="2014-05-25T12:30:00Z">
            <w:rPr/>
          </w:rPrChange>
        </w:rPr>
        <w:t xml:space="preserve">} describes a subjective test to </w:t>
      </w:r>
      <w:del w:id="4328" w:author="user" w:date="2014-05-25T22:55:00Z">
        <w:r w:rsidRPr="009B063D" w:rsidDel="00127B1B">
          <w:rPr>
            <w:sz w:val="28"/>
            <w:szCs w:val="28"/>
            <w:rPrChange w:id="4329" w:author="user" w:date="2014-05-25T12:30:00Z">
              <w:rPr/>
            </w:rPrChange>
          </w:rPr>
          <w:delText xml:space="preserve">test </w:delText>
        </w:r>
      </w:del>
      <w:ins w:id="4330" w:author="user" w:date="2014-05-25T22:55:00Z">
        <w:r w:rsidR="00127B1B">
          <w:rPr>
            <w:rFonts w:hint="eastAsia"/>
            <w:sz w:val="28"/>
            <w:szCs w:val="28"/>
          </w:rPr>
          <w:t>check</w:t>
        </w:r>
        <w:r w:rsidR="00127B1B" w:rsidRPr="009B063D">
          <w:rPr>
            <w:sz w:val="28"/>
            <w:szCs w:val="28"/>
            <w:rPrChange w:id="4331" w:author="user" w:date="2014-05-25T12:30:00Z">
              <w:rPr/>
            </w:rPrChange>
          </w:rPr>
          <w:t xml:space="preserve"> </w:t>
        </w:r>
      </w:ins>
      <w:r w:rsidRPr="009B063D">
        <w:rPr>
          <w:sz w:val="28"/>
          <w:szCs w:val="28"/>
          <w:rPrChange w:id="4332" w:author="user" w:date="2014-05-25T12:30:00Z">
            <w:rPr/>
          </w:rPrChange>
        </w:rPr>
        <w:t>if audience</w:t>
      </w:r>
      <w:ins w:id="4333" w:author="user" w:date="2014-05-25T22:55:00Z">
        <w:r w:rsidR="00127B1B">
          <w:rPr>
            <w:rFonts w:hint="eastAsia"/>
            <w:sz w:val="28"/>
            <w:szCs w:val="28"/>
          </w:rPr>
          <w:t>s</w:t>
        </w:r>
      </w:ins>
      <w:r w:rsidRPr="009B063D">
        <w:rPr>
          <w:sz w:val="28"/>
          <w:szCs w:val="28"/>
          <w:rPrChange w:id="4334" w:author="user" w:date="2014-05-25T12:30:00Z">
            <w:rPr/>
          </w:rPrChange>
        </w:rPr>
        <w:t xml:space="preserve"> can or ca</w:t>
      </w:r>
      <w:ins w:id="4335" w:author="user" w:date="2014-05-25T22:55:00Z">
        <w:r w:rsidR="00127B1B">
          <w:rPr>
            <w:rFonts w:hint="eastAsia"/>
            <w:sz w:val="28"/>
            <w:szCs w:val="28"/>
          </w:rPr>
          <w:t>n</w:t>
        </w:r>
      </w:ins>
      <w:del w:id="4336" w:author="user" w:date="2014-05-25T22:55:00Z">
        <w:r w:rsidRPr="009B063D" w:rsidDel="00127B1B">
          <w:rPr>
            <w:sz w:val="28"/>
            <w:szCs w:val="28"/>
            <w:rPrChange w:id="4337" w:author="user" w:date="2014-05-25T12:30:00Z">
              <w:rPr/>
            </w:rPrChange>
          </w:rPr>
          <w:delText>n</w:delText>
        </w:r>
      </w:del>
      <w:ins w:id="4338" w:author="user" w:date="2014-05-25T22:56:00Z">
        <w:r w:rsidR="00127B1B">
          <w:rPr>
            <w:rFonts w:hint="eastAsia"/>
            <w:sz w:val="28"/>
            <w:szCs w:val="28"/>
          </w:rPr>
          <w:t>no</w:t>
        </w:r>
      </w:ins>
      <w:del w:id="4339" w:author="user" w:date="2014-05-25T22:55:00Z">
        <w:r w:rsidRPr="009B063D" w:rsidDel="00127B1B">
          <w:rPr>
            <w:sz w:val="28"/>
            <w:szCs w:val="28"/>
            <w:rPrChange w:id="4340" w:author="user" w:date="2014-05-25T12:30:00Z">
              <w:rPr/>
            </w:rPrChange>
          </w:rPr>
          <w:delText>'</w:delText>
        </w:r>
      </w:del>
      <w:r w:rsidRPr="009B063D">
        <w:rPr>
          <w:sz w:val="28"/>
          <w:szCs w:val="28"/>
          <w:rPrChange w:id="4341" w:author="user" w:date="2014-05-25T12:30:00Z">
            <w:rPr/>
          </w:rPrChange>
        </w:rPr>
        <w:t xml:space="preserve">t identify the difference between </w:t>
      </w:r>
      <w:ins w:id="4342" w:author="user" w:date="2014-05-25T22:56:00Z">
        <w:r w:rsidR="00127B1B">
          <w:rPr>
            <w:rFonts w:hint="eastAsia"/>
            <w:sz w:val="28"/>
            <w:szCs w:val="28"/>
          </w:rPr>
          <w:t>the system-</w:t>
        </w:r>
      </w:ins>
      <w:r w:rsidRPr="009B063D">
        <w:rPr>
          <w:sz w:val="28"/>
          <w:szCs w:val="28"/>
          <w:rPrChange w:id="4343" w:author="user" w:date="2014-05-25T12:30:00Z">
            <w:rPr/>
          </w:rPrChange>
        </w:rPr>
        <w:t>generated and human performances.</w:t>
      </w:r>
    </w:p>
    <w:p w:rsidR="00640F9D" w:rsidRPr="009B063D" w:rsidRDefault="00640F9D" w:rsidP="00640F9D">
      <w:pPr>
        <w:pStyle w:val="PreformattedText"/>
        <w:rPr>
          <w:sz w:val="28"/>
          <w:szCs w:val="28"/>
          <w:rPrChange w:id="4344" w:author="user" w:date="2014-05-25T12:30:00Z">
            <w:rPr/>
          </w:rPrChange>
        </w:rPr>
      </w:pPr>
    </w:p>
    <w:p w:rsidR="00640F9D" w:rsidRPr="009B063D" w:rsidRDefault="00640F9D" w:rsidP="00640F9D">
      <w:pPr>
        <w:pStyle w:val="PreformattedText"/>
        <w:rPr>
          <w:sz w:val="28"/>
          <w:szCs w:val="28"/>
          <w:rPrChange w:id="4345" w:author="user" w:date="2014-05-25T12:30:00Z">
            <w:rPr/>
          </w:rPrChange>
        </w:rPr>
      </w:pPr>
    </w:p>
    <w:p w:rsidR="00640F9D" w:rsidRPr="009B063D" w:rsidRDefault="00640F9D" w:rsidP="00640F9D">
      <w:pPr>
        <w:pStyle w:val="PreformattedText"/>
        <w:rPr>
          <w:sz w:val="28"/>
          <w:szCs w:val="28"/>
          <w:rPrChange w:id="4346" w:author="user" w:date="2014-05-25T12:30:00Z">
            <w:rPr/>
          </w:rPrChange>
        </w:rPr>
      </w:pPr>
      <w:r w:rsidRPr="009B063D">
        <w:rPr>
          <w:sz w:val="28"/>
          <w:szCs w:val="28"/>
          <w:rPrChange w:id="4347" w:author="user" w:date="2014-05-25T12:30:00Z">
            <w:rPr/>
          </w:rPrChange>
        </w:rPr>
        <w:t>\section{Onset Deviation Normalization}</w:t>
      </w:r>
    </w:p>
    <w:p w:rsidR="00640F9D" w:rsidRPr="009B063D" w:rsidRDefault="00640F9D" w:rsidP="00640F9D">
      <w:pPr>
        <w:pStyle w:val="PreformattedText"/>
        <w:rPr>
          <w:sz w:val="28"/>
          <w:szCs w:val="28"/>
          <w:rPrChange w:id="4348" w:author="user" w:date="2014-05-25T12:30:00Z">
            <w:rPr/>
          </w:rPrChange>
        </w:rPr>
      </w:pPr>
      <w:r w:rsidRPr="009B063D">
        <w:rPr>
          <w:sz w:val="28"/>
          <w:szCs w:val="28"/>
          <w:rPrChange w:id="4349" w:author="user" w:date="2014-05-25T12:30:00Z">
            <w:rPr/>
          </w:rPrChange>
        </w:rPr>
        <w:t>\label{</w:t>
      </w:r>
      <w:proofErr w:type="spellStart"/>
      <w:r w:rsidRPr="009B063D">
        <w:rPr>
          <w:sz w:val="28"/>
          <w:szCs w:val="28"/>
          <w:rPrChange w:id="4350" w:author="user" w:date="2014-05-25T12:30:00Z">
            <w:rPr/>
          </w:rPrChange>
        </w:rPr>
        <w:t>sec:onsetnormexp</w:t>
      </w:r>
      <w:proofErr w:type="spellEnd"/>
      <w:r w:rsidRPr="009B063D">
        <w:rPr>
          <w:sz w:val="28"/>
          <w:szCs w:val="28"/>
          <w:rPrChange w:id="4351" w:author="user" w:date="2014-05-25T12:30:00Z">
            <w:rPr/>
          </w:rPrChange>
        </w:rPr>
        <w:t>}</w:t>
      </w:r>
    </w:p>
    <w:p w:rsidR="00640F9D" w:rsidRPr="009B063D" w:rsidRDefault="00640F9D" w:rsidP="00640F9D">
      <w:pPr>
        <w:pStyle w:val="PreformattedText"/>
        <w:rPr>
          <w:sz w:val="28"/>
          <w:szCs w:val="28"/>
          <w:rPrChange w:id="4352" w:author="user" w:date="2014-05-25T12:30:00Z">
            <w:rPr/>
          </w:rPrChange>
        </w:rPr>
      </w:pPr>
      <w:r w:rsidRPr="009B063D">
        <w:rPr>
          <w:sz w:val="28"/>
          <w:szCs w:val="28"/>
          <w:rPrChange w:id="4353" w:author="user" w:date="2014-05-25T12:30:00Z">
            <w:rPr/>
          </w:rPrChange>
        </w:rPr>
        <w:t>As mentioned in Section \ref{</w:t>
      </w:r>
      <w:proofErr w:type="spellStart"/>
      <w:r w:rsidRPr="009B063D">
        <w:rPr>
          <w:sz w:val="28"/>
          <w:szCs w:val="28"/>
          <w:rPrChange w:id="4354" w:author="user" w:date="2014-05-25T12:30:00Z">
            <w:rPr/>
          </w:rPrChange>
        </w:rPr>
        <w:t>sec:normalize</w:t>
      </w:r>
      <w:proofErr w:type="spellEnd"/>
      <w:r w:rsidRPr="009B063D">
        <w:rPr>
          <w:sz w:val="28"/>
          <w:szCs w:val="28"/>
          <w:rPrChange w:id="4355" w:author="user" w:date="2014-05-25T12:30:00Z">
            <w:rPr/>
          </w:rPrChange>
        </w:rPr>
        <w:t>}, a bad normalization</w:t>
      </w:r>
      <w:del w:id="4356" w:author="user" w:date="2014-05-25T22:56:00Z">
        <w:r w:rsidRPr="009B063D" w:rsidDel="00127B1B">
          <w:rPr>
            <w:sz w:val="28"/>
            <w:szCs w:val="28"/>
            <w:rPrChange w:id="4357" w:author="user" w:date="2014-05-25T12:30:00Z">
              <w:rPr/>
            </w:rPrChange>
          </w:rPr>
          <w:delText xml:space="preserve"> method will</w:delText>
        </w:r>
      </w:del>
      <w:r w:rsidRPr="009B063D">
        <w:rPr>
          <w:sz w:val="28"/>
          <w:szCs w:val="28"/>
          <w:rPrChange w:id="4358" w:author="user" w:date="2014-05-25T12:30:00Z">
            <w:rPr/>
          </w:rPrChange>
        </w:rPr>
        <w:t xml:space="preserve"> usually result</w:t>
      </w:r>
      <w:ins w:id="4359" w:author="user" w:date="2014-05-25T22:57:00Z">
        <w:r w:rsidR="00127B1B">
          <w:rPr>
            <w:rFonts w:hint="eastAsia"/>
            <w:sz w:val="28"/>
            <w:szCs w:val="28"/>
          </w:rPr>
          <w:t>s</w:t>
        </w:r>
      </w:ins>
      <w:r w:rsidRPr="009B063D">
        <w:rPr>
          <w:sz w:val="28"/>
          <w:szCs w:val="28"/>
          <w:rPrChange w:id="4360" w:author="user" w:date="2014-05-25T12:30:00Z">
            <w:rPr/>
          </w:rPrChange>
        </w:rPr>
        <w:t xml:space="preserve"> in unreasonable high onset deviation. To overcome this challenge, we proposed a</w:t>
      </w:r>
      <w:ins w:id="4361" w:author="user" w:date="2014-05-25T22:57:00Z">
        <w:r w:rsidR="00127B1B">
          <w:rPr>
            <w:rFonts w:hint="eastAsia"/>
            <w:sz w:val="28"/>
            <w:szCs w:val="28"/>
          </w:rPr>
          <w:t>n</w:t>
        </w:r>
      </w:ins>
      <w:r w:rsidRPr="009B063D">
        <w:rPr>
          <w:sz w:val="28"/>
          <w:szCs w:val="28"/>
          <w:rPrChange w:id="4362" w:author="user" w:date="2014-05-25T12:30:00Z">
            <w:rPr/>
          </w:rPrChange>
        </w:rPr>
        <w:t xml:space="preserve"> automated way to select the </w:t>
      </w:r>
      <w:ins w:id="4363" w:author="user" w:date="2014-05-25T22:57:00Z">
        <w:r w:rsidR="00127B1B">
          <w:rPr>
            <w:rFonts w:hint="eastAsia"/>
            <w:sz w:val="28"/>
            <w:szCs w:val="28"/>
          </w:rPr>
          <w:t xml:space="preserve">best way of </w:t>
        </w:r>
      </w:ins>
      <w:r w:rsidRPr="009B063D">
        <w:rPr>
          <w:sz w:val="28"/>
          <w:szCs w:val="28"/>
          <w:rPrChange w:id="4364" w:author="user" w:date="2014-05-25T12:30:00Z">
            <w:rPr/>
          </w:rPrChange>
        </w:rPr>
        <w:t>normalization</w:t>
      </w:r>
      <w:del w:id="4365" w:author="user" w:date="2014-05-25T22:57:00Z">
        <w:r w:rsidRPr="009B063D" w:rsidDel="00127B1B">
          <w:rPr>
            <w:sz w:val="28"/>
            <w:szCs w:val="28"/>
            <w:rPrChange w:id="4366" w:author="user" w:date="2014-05-25T12:30:00Z">
              <w:rPr/>
            </w:rPrChange>
          </w:rPr>
          <w:delText xml:space="preserve"> </w:delText>
        </w:r>
      </w:del>
      <w:r w:rsidRPr="009B063D">
        <w:rPr>
          <w:sz w:val="28"/>
          <w:szCs w:val="28"/>
          <w:rPrChange w:id="4367" w:author="user" w:date="2014-05-25T12:30:00Z">
            <w:rPr/>
          </w:rPrChange>
        </w:rPr>
        <w:t>. In this section, we will evaluate the effectiveness of th</w:t>
      </w:r>
      <w:ins w:id="4368" w:author="user" w:date="2014-05-25T22:58:00Z">
        <w:r w:rsidR="00127B1B">
          <w:rPr>
            <w:rFonts w:hint="eastAsia"/>
            <w:sz w:val="28"/>
            <w:szCs w:val="28"/>
          </w:rPr>
          <w:t>is</w:t>
        </w:r>
      </w:ins>
      <w:del w:id="4369" w:author="user" w:date="2014-05-25T22:58:00Z">
        <w:r w:rsidRPr="009B063D" w:rsidDel="00127B1B">
          <w:rPr>
            <w:sz w:val="28"/>
            <w:szCs w:val="28"/>
            <w:rPrChange w:id="4370" w:author="user" w:date="2014-05-25T12:30:00Z">
              <w:rPr/>
            </w:rPrChange>
          </w:rPr>
          <w:delText>e</w:delText>
        </w:r>
      </w:del>
      <w:r w:rsidRPr="009B063D">
        <w:rPr>
          <w:sz w:val="28"/>
          <w:szCs w:val="28"/>
          <w:rPrChange w:id="4371" w:author="user" w:date="2014-05-25T12:30:00Z">
            <w:rPr/>
          </w:rPrChange>
        </w:rPr>
        <w:t xml:space="preserve"> method. </w:t>
      </w:r>
    </w:p>
    <w:p w:rsidR="00640F9D" w:rsidRPr="009B063D" w:rsidRDefault="00640F9D" w:rsidP="00640F9D">
      <w:pPr>
        <w:pStyle w:val="PreformattedText"/>
        <w:rPr>
          <w:sz w:val="28"/>
          <w:szCs w:val="28"/>
          <w:rPrChange w:id="4372" w:author="user" w:date="2014-05-25T12:30:00Z">
            <w:rPr/>
          </w:rPrChange>
        </w:rPr>
      </w:pPr>
    </w:p>
    <w:p w:rsidR="00640F9D" w:rsidRPr="009B063D" w:rsidRDefault="00640F9D" w:rsidP="00640F9D">
      <w:pPr>
        <w:pStyle w:val="PreformattedText"/>
        <w:rPr>
          <w:sz w:val="28"/>
          <w:szCs w:val="28"/>
          <w:rPrChange w:id="4373" w:author="user" w:date="2014-05-25T12:30:00Z">
            <w:rPr/>
          </w:rPrChange>
        </w:rPr>
      </w:pPr>
      <w:r w:rsidRPr="009B063D">
        <w:rPr>
          <w:sz w:val="28"/>
          <w:szCs w:val="28"/>
          <w:rPrChange w:id="4374" w:author="user" w:date="2014-05-25T12:30:00Z">
            <w:rPr/>
          </w:rPrChange>
        </w:rPr>
        <w:t>We extract the onset deviation feature from performer E's recording\</w:t>
      </w:r>
      <w:proofErr w:type="gramStart"/>
      <w:r w:rsidRPr="009B063D">
        <w:rPr>
          <w:sz w:val="28"/>
          <w:szCs w:val="28"/>
          <w:rPrChange w:id="4375" w:author="user" w:date="2014-05-25T12:30:00Z">
            <w:rPr/>
          </w:rPrChange>
        </w:rPr>
        <w:t>footnote{</w:t>
      </w:r>
      <w:proofErr w:type="gramEnd"/>
      <w:r w:rsidRPr="009B063D">
        <w:rPr>
          <w:sz w:val="28"/>
          <w:szCs w:val="28"/>
          <w:rPrChange w:id="4376" w:author="user" w:date="2014-05-25T12:30:00Z">
            <w:rPr/>
          </w:rPrChange>
        </w:rPr>
        <w:t>The effect of this method is less obvious for performer with better piano skill, because they have better control over tempo stability.}, using the two types of fixed normalization method</w:t>
      </w:r>
      <w:ins w:id="4377" w:author="user" w:date="2014-05-25T22:58:00Z">
        <w:r w:rsidR="00127B1B">
          <w:rPr>
            <w:rFonts w:hint="eastAsia"/>
            <w:sz w:val="28"/>
            <w:szCs w:val="28"/>
          </w:rPr>
          <w:t>s</w:t>
        </w:r>
      </w:ins>
      <w:r w:rsidRPr="009B063D">
        <w:rPr>
          <w:sz w:val="28"/>
          <w:szCs w:val="28"/>
          <w:rPrChange w:id="4378" w:author="user" w:date="2014-05-25T12:30:00Z">
            <w:rPr/>
          </w:rPrChange>
        </w:rPr>
        <w:t xml:space="preserve"> and </w:t>
      </w:r>
      <w:del w:id="4379" w:author="user" w:date="2014-05-25T22:58:00Z">
        <w:r w:rsidRPr="009B063D" w:rsidDel="00127B1B">
          <w:rPr>
            <w:sz w:val="28"/>
            <w:szCs w:val="28"/>
            <w:rPrChange w:id="4380" w:author="user" w:date="2014-05-25T12:30:00Z">
              <w:rPr/>
            </w:rPrChange>
          </w:rPr>
          <w:delText xml:space="preserve">also </w:delText>
        </w:r>
      </w:del>
      <w:r w:rsidRPr="009B063D">
        <w:rPr>
          <w:sz w:val="28"/>
          <w:szCs w:val="28"/>
          <w:rPrChange w:id="4381" w:author="user" w:date="2014-05-25T12:30:00Z">
            <w:rPr/>
          </w:rPrChange>
        </w:rPr>
        <w:t xml:space="preserve">the </w:t>
      </w:r>
      <w:ins w:id="4382" w:author="user" w:date="2014-05-25T22:59:00Z">
        <w:r w:rsidR="003A6256">
          <w:rPr>
            <w:rFonts w:hint="eastAsia"/>
            <w:sz w:val="28"/>
            <w:szCs w:val="28"/>
          </w:rPr>
          <w:t xml:space="preserve">adopted </w:t>
        </w:r>
      </w:ins>
      <w:r w:rsidRPr="009B063D">
        <w:rPr>
          <w:sz w:val="28"/>
          <w:szCs w:val="28"/>
          <w:rPrChange w:id="4383" w:author="user" w:date="2014-05-25T12:30:00Z">
            <w:rPr/>
          </w:rPrChange>
        </w:rPr>
        <w:t>automatic normalization</w:t>
      </w:r>
      <w:del w:id="4384" w:author="user" w:date="2014-05-25T22:59:00Z">
        <w:r w:rsidRPr="009B063D" w:rsidDel="003A6256">
          <w:rPr>
            <w:sz w:val="28"/>
            <w:szCs w:val="28"/>
            <w:rPrChange w:id="4385" w:author="user" w:date="2014-05-25T12:30:00Z">
              <w:rPr/>
            </w:rPrChange>
          </w:rPr>
          <w:delText xml:space="preserve"> method mentioned in Section \ref{sec:normalize}</w:delText>
        </w:r>
      </w:del>
      <w:r w:rsidRPr="009B063D">
        <w:rPr>
          <w:sz w:val="28"/>
          <w:szCs w:val="28"/>
          <w:rPrChange w:id="4386" w:author="user" w:date="2014-05-25T12:30:00Z">
            <w:rPr/>
          </w:rPrChange>
        </w:rPr>
        <w:t xml:space="preserve">. The onset deviations extracted by each method are shown in Fig. </w:t>
      </w:r>
      <w:proofErr w:type="gramStart"/>
      <w:r w:rsidRPr="009B063D">
        <w:rPr>
          <w:sz w:val="28"/>
          <w:szCs w:val="28"/>
          <w:rPrChange w:id="4387" w:author="user" w:date="2014-05-25T12:30:00Z">
            <w:rPr/>
          </w:rPrChange>
        </w:rPr>
        <w:t>\ref{fig:norm1}, Fig.</w:t>
      </w:r>
      <w:proofErr w:type="gramEnd"/>
      <w:r w:rsidRPr="009B063D">
        <w:rPr>
          <w:sz w:val="28"/>
          <w:szCs w:val="28"/>
          <w:rPrChange w:id="4388" w:author="user" w:date="2014-05-25T12:30:00Z">
            <w:rPr/>
          </w:rPrChange>
        </w:rPr>
        <w:t xml:space="preserve"> </w:t>
      </w:r>
      <w:proofErr w:type="gramStart"/>
      <w:r w:rsidRPr="009B063D">
        <w:rPr>
          <w:sz w:val="28"/>
          <w:szCs w:val="28"/>
          <w:rPrChange w:id="4389" w:author="user" w:date="2014-05-25T12:30:00Z">
            <w:rPr/>
          </w:rPrChange>
        </w:rPr>
        <w:t>\ref{fig:norm3} and Fig.</w:t>
      </w:r>
      <w:proofErr w:type="gramEnd"/>
      <w:r w:rsidRPr="009B063D">
        <w:rPr>
          <w:sz w:val="28"/>
          <w:szCs w:val="28"/>
          <w:rPrChange w:id="4390" w:author="user" w:date="2014-05-25T12:30:00Z">
            <w:rPr/>
          </w:rPrChange>
        </w:rPr>
        <w:t xml:space="preserve"> \</w:t>
      </w:r>
      <w:proofErr w:type="gramStart"/>
      <w:r w:rsidRPr="009B063D">
        <w:rPr>
          <w:sz w:val="28"/>
          <w:szCs w:val="28"/>
          <w:rPrChange w:id="4391" w:author="user" w:date="2014-05-25T12:30:00Z">
            <w:rPr/>
          </w:rPrChange>
        </w:rPr>
        <w:t>ref{</w:t>
      </w:r>
      <w:proofErr w:type="spellStart"/>
      <w:proofErr w:type="gramEnd"/>
      <w:r w:rsidRPr="009B063D">
        <w:rPr>
          <w:sz w:val="28"/>
          <w:szCs w:val="28"/>
          <w:rPrChange w:id="4392" w:author="user" w:date="2014-05-25T12:30:00Z">
            <w:rPr/>
          </w:rPrChange>
        </w:rPr>
        <w:t>fig:normauto</w:t>
      </w:r>
      <w:proofErr w:type="spellEnd"/>
      <w:r w:rsidRPr="009B063D">
        <w:rPr>
          <w:sz w:val="28"/>
          <w:szCs w:val="28"/>
          <w:rPrChange w:id="4393" w:author="user" w:date="2014-05-25T12:30:00Z">
            <w:rPr/>
          </w:rPrChange>
        </w:rPr>
        <w:t xml:space="preserve">}. Each dotted line from left to right represents a phrase in the corpus. Each dot represents the onset deviation value of a note. The notes are </w:t>
      </w:r>
      <w:proofErr w:type="spellStart"/>
      <w:r w:rsidRPr="009B063D">
        <w:rPr>
          <w:sz w:val="28"/>
          <w:szCs w:val="28"/>
          <w:rPrChange w:id="4394" w:author="user" w:date="2014-05-25T12:30:00Z">
            <w:rPr/>
          </w:rPrChange>
        </w:rPr>
        <w:t>spread</w:t>
      </w:r>
      <w:ins w:id="4395" w:author="user" w:date="2014-05-25T22:59:00Z">
        <w:r w:rsidR="003A6256">
          <w:rPr>
            <w:rFonts w:hint="eastAsia"/>
            <w:sz w:val="28"/>
            <w:szCs w:val="28"/>
          </w:rPr>
          <w:t>ed</w:t>
        </w:r>
      </w:ins>
      <w:proofErr w:type="spellEnd"/>
      <w:r w:rsidRPr="009B063D">
        <w:rPr>
          <w:sz w:val="28"/>
          <w:szCs w:val="28"/>
          <w:rPrChange w:id="4396" w:author="user" w:date="2014-05-25T12:30:00Z">
            <w:rPr/>
          </w:rPrChange>
        </w:rPr>
        <w:t xml:space="preserve"> uniformly </w:t>
      </w:r>
      <w:ins w:id="4397" w:author="user" w:date="2014-05-25T23:00:00Z">
        <w:r w:rsidR="003A6256">
          <w:rPr>
            <w:rFonts w:hint="eastAsia"/>
            <w:sz w:val="28"/>
            <w:szCs w:val="28"/>
          </w:rPr>
          <w:t>+</w:t>
        </w:r>
      </w:ins>
      <w:del w:id="4398" w:author="user" w:date="2014-05-25T22:59:00Z">
        <w:r w:rsidRPr="009B063D" w:rsidDel="003A6256">
          <w:rPr>
            <w:sz w:val="28"/>
            <w:szCs w:val="28"/>
            <w:rPrChange w:id="4399" w:author="user" w:date="2014-05-25T12:30:00Z">
              <w:rPr/>
            </w:rPrChange>
          </w:rPr>
          <w:delText xml:space="preserve"> </w:delText>
        </w:r>
      </w:del>
      <w:r w:rsidRPr="009B063D">
        <w:rPr>
          <w:sz w:val="28"/>
          <w:szCs w:val="28"/>
          <w:rPrChange w:id="4400" w:author="user" w:date="2014-05-25T12:30:00Z">
            <w:rPr/>
          </w:rPrChange>
        </w:rPr>
        <w:t>on the horizontal axis, which only shows the order of appearance, instead of the real time scale. First, we can see in Fig. \ref{fig:norm3} that by aligning the note-off events of the last notes results in very large deviations in some phrases</w:t>
      </w:r>
      <w:del w:id="4401" w:author="user" w:date="2014-05-25T23:01:00Z">
        <w:r w:rsidRPr="009B063D" w:rsidDel="003A6256">
          <w:rPr>
            <w:sz w:val="28"/>
            <w:szCs w:val="28"/>
            <w:rPrChange w:id="4402" w:author="user" w:date="2014-05-25T12:30:00Z">
              <w:rPr/>
            </w:rPrChange>
          </w:rPr>
          <w:delText xml:space="preserve">. This is </w:delText>
        </w:r>
      </w:del>
      <w:ins w:id="4403" w:author="user" w:date="2014-05-25T23:01:00Z">
        <w:r w:rsidR="003A6256">
          <w:rPr>
            <w:rFonts w:hint="eastAsia"/>
            <w:sz w:val="28"/>
            <w:szCs w:val="28"/>
          </w:rPr>
          <w:t xml:space="preserve">, </w:t>
        </w:r>
      </w:ins>
      <w:r w:rsidRPr="009B063D">
        <w:rPr>
          <w:sz w:val="28"/>
          <w:szCs w:val="28"/>
          <w:rPrChange w:id="4404" w:author="user" w:date="2014-05-25T12:30:00Z">
            <w:rPr/>
          </w:rPrChange>
        </w:rPr>
        <w:t xml:space="preserve">because extending the last note in certain phrases to emphasize the ending is a </w:t>
      </w:r>
      <w:proofErr w:type="spellStart"/>
      <w:r w:rsidRPr="009B063D">
        <w:rPr>
          <w:sz w:val="28"/>
          <w:szCs w:val="28"/>
          <w:rPrChange w:id="4405" w:author="user" w:date="2014-05-25T12:30:00Z">
            <w:rPr/>
          </w:rPrChange>
        </w:rPr>
        <w:t>common</w:t>
      </w:r>
      <w:del w:id="4406" w:author="user" w:date="2014-05-25T23:01:00Z">
        <w:r w:rsidRPr="009B063D" w:rsidDel="003A6256">
          <w:rPr>
            <w:sz w:val="28"/>
            <w:szCs w:val="28"/>
            <w:rPrChange w:id="4407" w:author="user" w:date="2014-05-25T12:30:00Z">
              <w:rPr/>
            </w:rPrChange>
          </w:rPr>
          <w:delText xml:space="preserve"> </w:delText>
        </w:r>
      </w:del>
      <w:r w:rsidRPr="009B063D">
        <w:rPr>
          <w:sz w:val="28"/>
          <w:szCs w:val="28"/>
          <w:rPrChange w:id="4408" w:author="user" w:date="2014-05-25T12:30:00Z">
            <w:rPr/>
          </w:rPrChange>
        </w:rPr>
        <w:t>expression</w:t>
      </w:r>
      <w:proofErr w:type="spellEnd"/>
      <w:ins w:id="4409" w:author="user" w:date="2014-05-25T23:01:00Z">
        <w:r w:rsidR="003A6256">
          <w:rPr>
            <w:rFonts w:hint="eastAsia"/>
            <w:sz w:val="28"/>
            <w:szCs w:val="28"/>
          </w:rPr>
          <w:t xml:space="preserve"> way</w:t>
        </w:r>
      </w:ins>
      <w:r w:rsidRPr="009B063D">
        <w:rPr>
          <w:sz w:val="28"/>
          <w:szCs w:val="28"/>
          <w:rPrChange w:id="4410" w:author="user" w:date="2014-05-25T12:30:00Z">
            <w:rPr/>
          </w:rPrChange>
        </w:rPr>
        <w:t xml:space="preserve">. This kind of extension will cause the last notes onset in the performance to be far apart from the score. </w:t>
      </w:r>
      <w:proofErr w:type="gramStart"/>
      <w:r w:rsidRPr="009B063D">
        <w:rPr>
          <w:sz w:val="28"/>
          <w:szCs w:val="28"/>
          <w:rPrChange w:id="4411" w:author="user" w:date="2014-05-25T12:30:00Z">
            <w:rPr/>
          </w:rPrChange>
        </w:rPr>
        <w:t>Fig.</w:t>
      </w:r>
      <w:proofErr w:type="gramEnd"/>
      <w:r w:rsidRPr="009B063D">
        <w:rPr>
          <w:sz w:val="28"/>
          <w:szCs w:val="28"/>
          <w:rPrChange w:id="4412" w:author="user" w:date="2014-05-25T12:30:00Z">
            <w:rPr/>
          </w:rPrChange>
        </w:rPr>
        <w:t xml:space="preserve"> </w:t>
      </w:r>
      <w:proofErr w:type="gramStart"/>
      <w:r w:rsidRPr="009B063D">
        <w:rPr>
          <w:sz w:val="28"/>
          <w:szCs w:val="28"/>
          <w:rPrChange w:id="4413" w:author="user" w:date="2014-05-25T12:30:00Z">
            <w:rPr/>
          </w:rPrChange>
        </w:rPr>
        <w:t>\ref{fig:norm1} and Fig.</w:t>
      </w:r>
      <w:proofErr w:type="gramEnd"/>
      <w:r w:rsidRPr="009B063D">
        <w:rPr>
          <w:sz w:val="28"/>
          <w:szCs w:val="28"/>
          <w:rPrChange w:id="4414" w:author="user" w:date="2014-05-25T12:30:00Z">
            <w:rPr/>
          </w:rPrChange>
        </w:rPr>
        <w:t xml:space="preserve"> \ref{</w:t>
      </w:r>
      <w:proofErr w:type="spellStart"/>
      <w:r w:rsidRPr="009B063D">
        <w:rPr>
          <w:sz w:val="28"/>
          <w:szCs w:val="28"/>
          <w:rPrChange w:id="4415" w:author="user" w:date="2014-05-25T12:30:00Z">
            <w:rPr/>
          </w:rPrChange>
        </w:rPr>
        <w:t>fig:normauto</w:t>
      </w:r>
      <w:proofErr w:type="spellEnd"/>
      <w:r w:rsidRPr="009B063D">
        <w:rPr>
          <w:sz w:val="28"/>
          <w:szCs w:val="28"/>
          <w:rPrChange w:id="4416" w:author="user" w:date="2014-05-25T12:30:00Z">
            <w:rPr/>
          </w:rPrChange>
        </w:rPr>
        <w:t>} seem</w:t>
      </w:r>
      <w:del w:id="4417" w:author="user" w:date="2014-05-25T23:02:00Z">
        <w:r w:rsidRPr="009B063D" w:rsidDel="003A6256">
          <w:rPr>
            <w:sz w:val="28"/>
            <w:szCs w:val="28"/>
            <w:rPrChange w:id="4418" w:author="user" w:date="2014-05-25T12:30:00Z">
              <w:rPr/>
            </w:rPrChange>
          </w:rPr>
          <w:delText>ed</w:delText>
        </w:r>
      </w:del>
      <w:r w:rsidRPr="009B063D">
        <w:rPr>
          <w:sz w:val="28"/>
          <w:szCs w:val="28"/>
          <w:rPrChange w:id="4419" w:author="user" w:date="2014-05-25T12:30:00Z">
            <w:rPr/>
          </w:rPrChange>
        </w:rPr>
        <w:t xml:space="preserve"> to work better.</w:t>
      </w:r>
      <w:ins w:id="4420" w:author="user" w:date="2014-05-25T23:02:00Z">
        <w:r w:rsidR="003A6256">
          <w:rPr>
            <w:rFonts w:hint="eastAsia"/>
            <w:sz w:val="28"/>
            <w:szCs w:val="28"/>
          </w:rPr>
          <w:t xml:space="preserve"> </w:t>
        </w:r>
      </w:ins>
      <w:proofErr w:type="gramStart"/>
      <w:r w:rsidRPr="009B063D">
        <w:rPr>
          <w:sz w:val="28"/>
          <w:szCs w:val="28"/>
          <w:rPrChange w:id="4421" w:author="user" w:date="2014-05-25T12:30:00Z">
            <w:rPr/>
          </w:rPrChange>
        </w:rPr>
        <w:t>Although they look similar, but the onset deviation values in Fig.</w:t>
      </w:r>
      <w:proofErr w:type="gramEnd"/>
      <w:r w:rsidRPr="009B063D">
        <w:rPr>
          <w:sz w:val="28"/>
          <w:szCs w:val="28"/>
          <w:rPrChange w:id="4422" w:author="user" w:date="2014-05-25T12:30:00Z">
            <w:rPr/>
          </w:rPrChange>
        </w:rPr>
        <w:t xml:space="preserve"> \ref{fig:norm1} is </w:t>
      </w:r>
      <w:ins w:id="4423" w:author="user" w:date="2014-05-25T23:03:00Z">
        <w:r w:rsidR="003A6256">
          <w:rPr>
            <w:rFonts w:hint="eastAsia"/>
            <w:sz w:val="28"/>
            <w:szCs w:val="28"/>
          </w:rPr>
          <w:t xml:space="preserve">dramatically </w:t>
        </w:r>
      </w:ins>
      <w:r w:rsidRPr="009B063D">
        <w:rPr>
          <w:sz w:val="28"/>
          <w:szCs w:val="28"/>
          <w:rPrChange w:id="4424" w:author="user" w:date="2014-05-25T12:30:00Z">
            <w:rPr/>
          </w:rPrChange>
        </w:rPr>
        <w:t xml:space="preserve">more </w:t>
      </w:r>
      <w:del w:id="4425" w:author="user" w:date="2014-05-25T23:03:00Z">
        <w:r w:rsidRPr="009B063D" w:rsidDel="003A6256">
          <w:rPr>
            <w:sz w:val="28"/>
            <w:szCs w:val="28"/>
            <w:rPrChange w:id="4426" w:author="user" w:date="2014-05-25T12:30:00Z">
              <w:rPr/>
            </w:rPrChange>
          </w:rPr>
          <w:delText xml:space="preserve">dramatic </w:delText>
        </w:r>
      </w:del>
      <w:r w:rsidRPr="009B063D">
        <w:rPr>
          <w:sz w:val="28"/>
          <w:szCs w:val="28"/>
          <w:rPrChange w:id="4427" w:author="user" w:date="2014-05-25T12:30:00Z">
            <w:rPr/>
          </w:rPrChange>
        </w:rPr>
        <w:t>than those in Fig. \ref{</w:t>
      </w:r>
      <w:proofErr w:type="spellStart"/>
      <w:r w:rsidRPr="009B063D">
        <w:rPr>
          <w:sz w:val="28"/>
          <w:szCs w:val="28"/>
          <w:rPrChange w:id="4428" w:author="user" w:date="2014-05-25T12:30:00Z">
            <w:rPr/>
          </w:rPrChange>
        </w:rPr>
        <w:t>fig:normauto</w:t>
      </w:r>
      <w:proofErr w:type="spellEnd"/>
      <w:r w:rsidRPr="009B063D">
        <w:rPr>
          <w:sz w:val="28"/>
          <w:szCs w:val="28"/>
          <w:rPrChange w:id="4429" w:author="user" w:date="2014-05-25T12:30:00Z">
            <w:rPr/>
          </w:rPrChange>
        </w:rPr>
        <w:t xml:space="preserve">}, which </w:t>
      </w:r>
      <w:del w:id="4430" w:author="user" w:date="2014-05-25T23:03:00Z">
        <w:r w:rsidRPr="009B063D" w:rsidDel="003A6256">
          <w:rPr>
            <w:sz w:val="28"/>
            <w:szCs w:val="28"/>
            <w:rPrChange w:id="4431" w:author="user" w:date="2014-05-25T12:30:00Z">
              <w:rPr/>
            </w:rPrChange>
          </w:rPr>
          <w:delText xml:space="preserve">proofs </w:delText>
        </w:r>
      </w:del>
      <w:ins w:id="4432" w:author="user" w:date="2014-05-25T23:03:00Z">
        <w:r w:rsidR="003A6256">
          <w:rPr>
            <w:rFonts w:hint="eastAsia"/>
            <w:sz w:val="28"/>
            <w:szCs w:val="28"/>
          </w:rPr>
          <w:t>shows</w:t>
        </w:r>
        <w:r w:rsidR="003A6256" w:rsidRPr="009B063D">
          <w:rPr>
            <w:sz w:val="28"/>
            <w:szCs w:val="28"/>
            <w:rPrChange w:id="4433" w:author="user" w:date="2014-05-25T12:30:00Z">
              <w:rPr/>
            </w:rPrChange>
          </w:rPr>
          <w:t xml:space="preserve"> </w:t>
        </w:r>
      </w:ins>
      <w:r w:rsidRPr="009B063D">
        <w:rPr>
          <w:sz w:val="28"/>
          <w:szCs w:val="28"/>
          <w:rPrChange w:id="4434" w:author="user" w:date="2014-05-25T12:30:00Z">
            <w:rPr/>
          </w:rPrChange>
        </w:rPr>
        <w:t>that</w:t>
      </w:r>
      <w:del w:id="4435" w:author="user" w:date="2014-05-25T23:04:00Z">
        <w:r w:rsidRPr="009B063D" w:rsidDel="003A6256">
          <w:rPr>
            <w:sz w:val="28"/>
            <w:szCs w:val="28"/>
            <w:rPrChange w:id="4436" w:author="user" w:date="2014-05-25T12:30:00Z">
              <w:rPr/>
            </w:rPrChange>
          </w:rPr>
          <w:delText xml:space="preserve"> the</w:delText>
        </w:r>
      </w:del>
      <w:ins w:id="4437" w:author="user" w:date="2014-05-25T23:04:00Z">
        <w:r w:rsidR="003A6256">
          <w:rPr>
            <w:rFonts w:hint="eastAsia"/>
            <w:sz w:val="28"/>
            <w:szCs w:val="28"/>
          </w:rPr>
          <w:t xml:space="preserve"> </w:t>
        </w:r>
        <w:proofErr w:type="gramStart"/>
        <w:r w:rsidR="003A6256">
          <w:rPr>
            <w:rFonts w:hint="eastAsia"/>
            <w:sz w:val="28"/>
            <w:szCs w:val="28"/>
          </w:rPr>
          <w:t xml:space="preserve">our </w:t>
        </w:r>
      </w:ins>
      <w:r w:rsidRPr="009B063D">
        <w:rPr>
          <w:sz w:val="28"/>
          <w:szCs w:val="28"/>
          <w:rPrChange w:id="4438" w:author="user" w:date="2014-05-25T12:30:00Z">
            <w:rPr/>
          </w:rPrChange>
        </w:rPr>
        <w:t xml:space="preserve"> automatic</w:t>
      </w:r>
      <w:proofErr w:type="gramEnd"/>
      <w:r w:rsidRPr="009B063D">
        <w:rPr>
          <w:sz w:val="28"/>
          <w:szCs w:val="28"/>
          <w:rPrChange w:id="4439" w:author="user" w:date="2014-05-25T12:30:00Z">
            <w:rPr/>
          </w:rPrChange>
        </w:rPr>
        <w:t xml:space="preserve"> normalization method can </w:t>
      </w:r>
      <w:del w:id="4440" w:author="user" w:date="2014-05-25T23:04:00Z">
        <w:r w:rsidRPr="009B063D" w:rsidDel="003A6256">
          <w:rPr>
            <w:sz w:val="28"/>
            <w:szCs w:val="28"/>
            <w:rPrChange w:id="4441" w:author="user" w:date="2014-05-25T12:30:00Z">
              <w:rPr/>
            </w:rPrChange>
          </w:rPr>
          <w:delText xml:space="preserve">generally </w:delText>
        </w:r>
      </w:del>
      <w:r w:rsidRPr="009B063D">
        <w:rPr>
          <w:sz w:val="28"/>
          <w:szCs w:val="28"/>
          <w:rPrChange w:id="4442" w:author="user" w:date="2014-05-25T12:30:00Z">
            <w:rPr/>
          </w:rPrChange>
        </w:rPr>
        <w:t>reduce the onset deviations</w:t>
      </w:r>
      <w:ins w:id="4443" w:author="user" w:date="2014-05-25T23:04:00Z">
        <w:r w:rsidR="003A6256">
          <w:rPr>
            <w:rFonts w:hint="eastAsia"/>
            <w:sz w:val="28"/>
            <w:szCs w:val="28"/>
          </w:rPr>
          <w:t xml:space="preserve"> in general</w:t>
        </w:r>
      </w:ins>
      <w:r w:rsidRPr="009B063D">
        <w:rPr>
          <w:sz w:val="28"/>
          <w:szCs w:val="28"/>
          <w:rPrChange w:id="4444" w:author="user" w:date="2014-05-25T12:30:00Z">
            <w:rPr/>
          </w:rPrChange>
        </w:rPr>
        <w:t xml:space="preserve">. Another benefit of the automated normalization method over </w:t>
      </w:r>
      <w:ins w:id="4445" w:author="user" w:date="2014-05-25T23:05:00Z">
        <w:r w:rsidR="003A6256">
          <w:rPr>
            <w:rFonts w:hint="eastAsia"/>
            <w:sz w:val="28"/>
            <w:szCs w:val="28"/>
          </w:rPr>
          <w:t xml:space="preserve">the method </w:t>
        </w:r>
      </w:ins>
      <w:r w:rsidRPr="009B063D">
        <w:rPr>
          <w:sz w:val="28"/>
          <w:szCs w:val="28"/>
          <w:rPrChange w:id="4446" w:author="user" w:date="2014-05-25T12:30:00Z">
            <w:rPr/>
          </w:rPrChange>
        </w:rPr>
        <w:t xml:space="preserve">aligning last notes onset </w:t>
      </w:r>
      <w:del w:id="4447" w:author="user" w:date="2014-05-25T23:05:00Z">
        <w:r w:rsidRPr="009B063D" w:rsidDel="003A6256">
          <w:rPr>
            <w:sz w:val="28"/>
            <w:szCs w:val="28"/>
            <w:rPrChange w:id="4448" w:author="user" w:date="2014-05-25T12:30:00Z">
              <w:rPr/>
            </w:rPrChange>
          </w:rPr>
          <w:delText xml:space="preserve">method </w:delText>
        </w:r>
      </w:del>
      <w:r w:rsidRPr="009B063D">
        <w:rPr>
          <w:sz w:val="28"/>
          <w:szCs w:val="28"/>
          <w:rPrChange w:id="4449" w:author="user" w:date="2014-05-25T12:30:00Z">
            <w:rPr/>
          </w:rPrChange>
        </w:rPr>
        <w:t>is that the last notes are not force</w:t>
      </w:r>
      <w:ins w:id="4450" w:author="user" w:date="2014-05-25T23:06:00Z">
        <w:r w:rsidR="003A6256">
          <w:rPr>
            <w:rFonts w:hint="eastAsia"/>
            <w:sz w:val="28"/>
            <w:szCs w:val="28"/>
          </w:rPr>
          <w:t>d to</w:t>
        </w:r>
      </w:ins>
      <w:r w:rsidRPr="009B063D">
        <w:rPr>
          <w:sz w:val="28"/>
          <w:szCs w:val="28"/>
          <w:rPrChange w:id="4451" w:author="user" w:date="2014-05-25T12:30:00Z">
            <w:rPr/>
          </w:rPrChange>
        </w:rPr>
        <w:t xml:space="preserve"> align</w:t>
      </w:r>
      <w:del w:id="4452" w:author="user" w:date="2014-05-25T23:06:00Z">
        <w:r w:rsidRPr="009B063D" w:rsidDel="003A6256">
          <w:rPr>
            <w:sz w:val="28"/>
            <w:szCs w:val="28"/>
            <w:rPrChange w:id="4453" w:author="user" w:date="2014-05-25T12:30:00Z">
              <w:rPr/>
            </w:rPrChange>
          </w:rPr>
          <w:delText>ed</w:delText>
        </w:r>
      </w:del>
      <w:r w:rsidRPr="009B063D">
        <w:rPr>
          <w:sz w:val="28"/>
          <w:szCs w:val="28"/>
          <w:rPrChange w:id="4454" w:author="user" w:date="2014-05-25T12:30:00Z">
            <w:rPr/>
          </w:rPrChange>
        </w:rPr>
        <w:t xml:space="preserve">, which allows more space for free </w:t>
      </w:r>
      <w:proofErr w:type="spellStart"/>
      <w:r w:rsidRPr="009B063D">
        <w:rPr>
          <w:sz w:val="28"/>
          <w:szCs w:val="28"/>
          <w:rPrChange w:id="4455" w:author="user" w:date="2014-05-25T12:30:00Z">
            <w:rPr/>
          </w:rPrChange>
        </w:rPr>
        <w:t>expression</w:t>
      </w:r>
      <w:del w:id="4456" w:author="user" w:date="2014-05-25T23:06:00Z">
        <w:r w:rsidRPr="009B063D" w:rsidDel="003A6256">
          <w:rPr>
            <w:sz w:val="28"/>
            <w:szCs w:val="28"/>
            <w:rPrChange w:id="4457" w:author="user" w:date="2014-05-25T12:30:00Z">
              <w:rPr/>
            </w:rPrChange>
          </w:rPr>
          <w:delText xml:space="preserve"> for</w:delText>
        </w:r>
      </w:del>
      <w:ins w:id="4458" w:author="user" w:date="2014-05-25T23:06:00Z">
        <w:r w:rsidR="003A6256">
          <w:rPr>
            <w:rFonts w:hint="eastAsia"/>
            <w:sz w:val="28"/>
            <w:szCs w:val="28"/>
          </w:rPr>
          <w:t>of</w:t>
        </w:r>
      </w:ins>
      <w:proofErr w:type="spellEnd"/>
      <w:r w:rsidRPr="009B063D">
        <w:rPr>
          <w:sz w:val="28"/>
          <w:szCs w:val="28"/>
          <w:rPrChange w:id="4459" w:author="user" w:date="2014-05-25T12:30:00Z">
            <w:rPr/>
          </w:rPrChange>
        </w:rPr>
        <w:t xml:space="preserve"> the last note. This effect can be seen in Fig. \ref{fig:norm1}, in which the right-most end of a line, i.e. the last note, always goes </w:t>
      </w:r>
      <w:r w:rsidRPr="009B063D">
        <w:rPr>
          <w:sz w:val="28"/>
          <w:szCs w:val="28"/>
          <w:rPrChange w:id="4460" w:author="user" w:date="2014-05-25T12:30:00Z">
            <w:rPr/>
          </w:rPrChange>
        </w:rPr>
        <w:lastRenderedPageBreak/>
        <w:t>back to zero, while in Fig. \ref{</w:t>
      </w:r>
      <w:proofErr w:type="spellStart"/>
      <w:r w:rsidRPr="009B063D">
        <w:rPr>
          <w:sz w:val="28"/>
          <w:szCs w:val="28"/>
          <w:rPrChange w:id="4461" w:author="user" w:date="2014-05-25T12:30:00Z">
            <w:rPr/>
          </w:rPrChange>
        </w:rPr>
        <w:t>fig:normauto</w:t>
      </w:r>
      <w:proofErr w:type="spellEnd"/>
      <w:r w:rsidRPr="009B063D">
        <w:rPr>
          <w:sz w:val="28"/>
          <w:szCs w:val="28"/>
          <w:rPrChange w:id="4462" w:author="user" w:date="2014-05-25T12:30:00Z">
            <w:rPr/>
          </w:rPrChange>
        </w:rPr>
        <w:t>}, the end of a line can end in different values</w:t>
      </w:r>
    </w:p>
    <w:p w:rsidR="00640F9D" w:rsidRPr="009B063D" w:rsidRDefault="00640F9D" w:rsidP="00640F9D">
      <w:pPr>
        <w:pStyle w:val="PreformattedText"/>
        <w:rPr>
          <w:sz w:val="28"/>
          <w:szCs w:val="28"/>
          <w:rPrChange w:id="4463" w:author="user" w:date="2014-05-25T12:30:00Z">
            <w:rPr/>
          </w:rPrChange>
        </w:rPr>
      </w:pPr>
    </w:p>
    <w:p w:rsidR="00640F9D" w:rsidRPr="009B063D" w:rsidRDefault="00640F9D" w:rsidP="00640F9D">
      <w:pPr>
        <w:pStyle w:val="PreformattedText"/>
        <w:rPr>
          <w:sz w:val="28"/>
          <w:szCs w:val="28"/>
          <w:rPrChange w:id="4464" w:author="user" w:date="2014-05-25T12:30:00Z">
            <w:rPr/>
          </w:rPrChange>
        </w:rPr>
      </w:pPr>
    </w:p>
    <w:p w:rsidR="00640F9D" w:rsidRPr="009B063D" w:rsidRDefault="00640F9D" w:rsidP="00640F9D">
      <w:pPr>
        <w:pStyle w:val="PreformattedText"/>
        <w:rPr>
          <w:sz w:val="28"/>
          <w:szCs w:val="28"/>
          <w:rPrChange w:id="4465" w:author="user" w:date="2014-05-25T12:30:00Z">
            <w:rPr/>
          </w:rPrChange>
        </w:rPr>
      </w:pPr>
      <w:r w:rsidRPr="009B063D">
        <w:rPr>
          <w:sz w:val="28"/>
          <w:szCs w:val="28"/>
          <w:rPrChange w:id="4466" w:author="user" w:date="2014-05-25T12:30:00Z">
            <w:rPr/>
          </w:rPrChange>
        </w:rPr>
        <w:t>\begin{figure}[</w:t>
      </w:r>
      <w:proofErr w:type="spellStart"/>
      <w:r w:rsidRPr="009B063D">
        <w:rPr>
          <w:sz w:val="28"/>
          <w:szCs w:val="28"/>
          <w:rPrChange w:id="4467" w:author="user" w:date="2014-05-25T12:30:00Z">
            <w:rPr/>
          </w:rPrChange>
        </w:rPr>
        <w:t>tp</w:t>
      </w:r>
      <w:proofErr w:type="spellEnd"/>
      <w:r w:rsidRPr="009B063D">
        <w:rPr>
          <w:sz w:val="28"/>
          <w:szCs w:val="28"/>
          <w:rPrChange w:id="4468" w:author="user" w:date="2014-05-25T12:30:00Z">
            <w:rPr/>
          </w:rPrChange>
        </w:rPr>
        <w:t>]</w:t>
      </w:r>
    </w:p>
    <w:p w:rsidR="00640F9D" w:rsidRPr="009B063D" w:rsidRDefault="00640F9D" w:rsidP="00640F9D">
      <w:pPr>
        <w:pStyle w:val="PreformattedText"/>
        <w:rPr>
          <w:sz w:val="28"/>
          <w:szCs w:val="28"/>
          <w:rPrChange w:id="4469" w:author="user" w:date="2014-05-25T12:30:00Z">
            <w:rPr/>
          </w:rPrChange>
        </w:rPr>
      </w:pPr>
      <w:r w:rsidRPr="009B063D">
        <w:rPr>
          <w:sz w:val="28"/>
          <w:szCs w:val="28"/>
          <w:rPrChange w:id="4470" w:author="user" w:date="2014-05-25T12:30:00Z">
            <w:rPr/>
          </w:rPrChange>
        </w:rPr>
        <w:t xml:space="preserve">   \begin{center}</w:t>
      </w:r>
    </w:p>
    <w:p w:rsidR="00640F9D" w:rsidRPr="009B063D" w:rsidRDefault="00640F9D" w:rsidP="00640F9D">
      <w:pPr>
        <w:pStyle w:val="PreformattedText"/>
        <w:rPr>
          <w:sz w:val="28"/>
          <w:szCs w:val="28"/>
          <w:rPrChange w:id="4471" w:author="user" w:date="2014-05-25T12:30:00Z">
            <w:rPr/>
          </w:rPrChange>
        </w:rPr>
      </w:pPr>
      <w:r w:rsidRPr="009B063D">
        <w:rPr>
          <w:sz w:val="28"/>
          <w:szCs w:val="28"/>
          <w:rPrChange w:id="4472" w:author="user" w:date="2014-05-25T12:30:00Z">
            <w:rPr/>
          </w:rPrChange>
        </w:rPr>
        <w:t xml:space="preserve">      %</w:t>
      </w:r>
      <w:proofErr w:type="spellStart"/>
      <w:r w:rsidRPr="009B063D">
        <w:rPr>
          <w:sz w:val="28"/>
          <w:szCs w:val="28"/>
          <w:rPrChange w:id="4473" w:author="user" w:date="2014-05-25T12:30:00Z">
            <w:rPr/>
          </w:rPrChange>
        </w:rPr>
        <w:t>TODO</w:t>
      </w:r>
      <w:proofErr w:type="gramStart"/>
      <w:r w:rsidRPr="009B063D">
        <w:rPr>
          <w:sz w:val="28"/>
          <w:szCs w:val="28"/>
          <w:rPrChange w:id="4474" w:author="user" w:date="2014-05-25T12:30:00Z">
            <w:rPr/>
          </w:rPrChange>
        </w:rPr>
        <w:t>:Fig</w:t>
      </w:r>
      <w:proofErr w:type="spellEnd"/>
      <w:proofErr w:type="gramEnd"/>
      <w:r w:rsidRPr="009B063D">
        <w:rPr>
          <w:sz w:val="28"/>
          <w:szCs w:val="28"/>
          <w:rPrChange w:id="4475" w:author="user" w:date="2014-05-25T12:30:00Z">
            <w:rPr/>
          </w:rPrChange>
        </w:rPr>
        <w:t>.:Normalization Schemes</w:t>
      </w:r>
    </w:p>
    <w:p w:rsidR="00640F9D" w:rsidRPr="009B063D" w:rsidRDefault="00640F9D" w:rsidP="00640F9D">
      <w:pPr>
        <w:pStyle w:val="PreformattedText"/>
        <w:rPr>
          <w:sz w:val="28"/>
          <w:szCs w:val="28"/>
          <w:rPrChange w:id="4476" w:author="user" w:date="2014-05-25T12:30:00Z">
            <w:rPr/>
          </w:rPrChange>
        </w:rPr>
      </w:pPr>
      <w:r w:rsidRPr="009B063D">
        <w:rPr>
          <w:sz w:val="28"/>
          <w:szCs w:val="28"/>
          <w:rPrChange w:id="4477" w:author="user" w:date="2014-05-25T12:30:00Z">
            <w:rPr/>
          </w:rPrChange>
        </w:rPr>
        <w:t xml:space="preserve">      \</w:t>
      </w:r>
      <w:proofErr w:type="spellStart"/>
      <w:r w:rsidRPr="009B063D">
        <w:rPr>
          <w:sz w:val="28"/>
          <w:szCs w:val="28"/>
          <w:rPrChange w:id="4478" w:author="user" w:date="2014-05-25T12:30:00Z">
            <w:rPr/>
          </w:rPrChange>
        </w:rPr>
        <w:t>includegraphics</w:t>
      </w:r>
      <w:proofErr w:type="spellEnd"/>
      <w:r w:rsidRPr="009B063D">
        <w:rPr>
          <w:sz w:val="28"/>
          <w:szCs w:val="28"/>
          <w:rPrChange w:id="4479" w:author="user" w:date="2014-05-25T12:30:00Z">
            <w:rPr/>
          </w:rPrChange>
        </w:rPr>
        <w:t>[width=0.8\</w:t>
      </w:r>
      <w:proofErr w:type="spellStart"/>
      <w:r w:rsidRPr="009B063D">
        <w:rPr>
          <w:sz w:val="28"/>
          <w:szCs w:val="28"/>
          <w:rPrChange w:id="4480" w:author="user" w:date="2014-05-25T12:30:00Z">
            <w:rPr/>
          </w:rPrChange>
        </w:rPr>
        <w:t>textwidth</w:t>
      </w:r>
      <w:proofErr w:type="spellEnd"/>
      <w:r w:rsidRPr="009B063D">
        <w:rPr>
          <w:sz w:val="28"/>
          <w:szCs w:val="28"/>
          <w:rPrChange w:id="4481" w:author="user" w:date="2014-05-25T12:30:00Z">
            <w:rPr/>
          </w:rPrChange>
        </w:rPr>
        <w:t>]{fig/lian_onset_2}</w:t>
      </w:r>
    </w:p>
    <w:p w:rsidR="00640F9D" w:rsidRPr="009B063D" w:rsidRDefault="00640F9D" w:rsidP="00640F9D">
      <w:pPr>
        <w:pStyle w:val="PreformattedText"/>
        <w:rPr>
          <w:sz w:val="28"/>
          <w:szCs w:val="28"/>
          <w:rPrChange w:id="4482" w:author="user" w:date="2014-05-25T12:30:00Z">
            <w:rPr/>
          </w:rPrChange>
        </w:rPr>
      </w:pPr>
      <w:r w:rsidRPr="009B063D">
        <w:rPr>
          <w:sz w:val="28"/>
          <w:szCs w:val="28"/>
          <w:rPrChange w:id="4483" w:author="user" w:date="2014-05-25T12:30:00Z">
            <w:rPr/>
          </w:rPrChange>
        </w:rPr>
        <w:t xml:space="preserve">   \end{center}</w:t>
      </w:r>
    </w:p>
    <w:p w:rsidR="00640F9D" w:rsidRPr="009B063D" w:rsidRDefault="00640F9D" w:rsidP="00640F9D">
      <w:pPr>
        <w:pStyle w:val="PreformattedText"/>
        <w:rPr>
          <w:sz w:val="28"/>
          <w:szCs w:val="28"/>
          <w:rPrChange w:id="4484" w:author="user" w:date="2014-05-25T12:30:00Z">
            <w:rPr/>
          </w:rPrChange>
        </w:rPr>
      </w:pPr>
      <w:r w:rsidRPr="009B063D">
        <w:rPr>
          <w:sz w:val="28"/>
          <w:szCs w:val="28"/>
          <w:rPrChange w:id="4485" w:author="user" w:date="2014-05-25T12:30:00Z">
            <w:rPr/>
          </w:rPrChange>
        </w:rPr>
        <w:t xml:space="preserve">   \caption{Onset deviations by </w:t>
      </w:r>
      <w:proofErr w:type="spellStart"/>
      <w:r w:rsidRPr="009B063D">
        <w:rPr>
          <w:sz w:val="28"/>
          <w:szCs w:val="28"/>
          <w:rPrChange w:id="4486" w:author="user" w:date="2014-05-25T12:30:00Z">
            <w:rPr/>
          </w:rPrChange>
        </w:rPr>
        <w:t>aligning</w:t>
      </w:r>
      <w:del w:id="4487" w:author="user" w:date="2014-05-25T23:07:00Z">
        <w:r w:rsidRPr="009B063D" w:rsidDel="003A6256">
          <w:rPr>
            <w:sz w:val="28"/>
            <w:szCs w:val="28"/>
            <w:rPrChange w:id="4488" w:author="user" w:date="2014-05-25T12:30:00Z">
              <w:rPr/>
            </w:rPrChange>
          </w:rPr>
          <w:delText xml:space="preserve"> </w:delText>
        </w:r>
      </w:del>
      <w:r w:rsidRPr="009B063D">
        <w:rPr>
          <w:sz w:val="28"/>
          <w:szCs w:val="28"/>
          <w:rPrChange w:id="4489" w:author="user" w:date="2014-05-25T12:30:00Z">
            <w:rPr/>
          </w:rPrChange>
        </w:rPr>
        <w:t>last</w:t>
      </w:r>
      <w:proofErr w:type="spellEnd"/>
      <w:r w:rsidRPr="009B063D">
        <w:rPr>
          <w:sz w:val="28"/>
          <w:szCs w:val="28"/>
          <w:rPrChange w:id="4490" w:author="user" w:date="2014-05-25T12:30:00Z">
            <w:rPr/>
          </w:rPrChange>
        </w:rPr>
        <w:t xml:space="preserve"> note onset}</w:t>
      </w:r>
    </w:p>
    <w:p w:rsidR="00640F9D" w:rsidRPr="009B063D" w:rsidRDefault="00640F9D" w:rsidP="00640F9D">
      <w:pPr>
        <w:pStyle w:val="PreformattedText"/>
        <w:rPr>
          <w:sz w:val="28"/>
          <w:szCs w:val="28"/>
          <w:rPrChange w:id="4491" w:author="user" w:date="2014-05-25T12:30:00Z">
            <w:rPr/>
          </w:rPrChange>
        </w:rPr>
      </w:pPr>
      <w:r w:rsidRPr="009B063D">
        <w:rPr>
          <w:sz w:val="28"/>
          <w:szCs w:val="28"/>
          <w:rPrChange w:id="4492" w:author="user" w:date="2014-05-25T12:30:00Z">
            <w:rPr/>
          </w:rPrChange>
        </w:rPr>
        <w:t xml:space="preserve">   \label{fig:norm1}</w:t>
      </w:r>
    </w:p>
    <w:p w:rsidR="00640F9D" w:rsidRPr="009B063D" w:rsidRDefault="00640F9D" w:rsidP="00640F9D">
      <w:pPr>
        <w:pStyle w:val="PreformattedText"/>
        <w:rPr>
          <w:sz w:val="28"/>
          <w:szCs w:val="28"/>
          <w:rPrChange w:id="4493" w:author="user" w:date="2014-05-25T12:30:00Z">
            <w:rPr/>
          </w:rPrChange>
        </w:rPr>
      </w:pPr>
      <w:r w:rsidRPr="009B063D">
        <w:rPr>
          <w:sz w:val="28"/>
          <w:szCs w:val="28"/>
          <w:rPrChange w:id="4494" w:author="user" w:date="2014-05-25T12:30:00Z">
            <w:rPr/>
          </w:rPrChange>
        </w:rPr>
        <w:t>\end{figure}</w:t>
      </w:r>
    </w:p>
    <w:p w:rsidR="00640F9D" w:rsidRPr="009B063D" w:rsidRDefault="00640F9D" w:rsidP="00640F9D">
      <w:pPr>
        <w:pStyle w:val="PreformattedText"/>
        <w:rPr>
          <w:sz w:val="28"/>
          <w:szCs w:val="28"/>
          <w:rPrChange w:id="4495" w:author="user" w:date="2014-05-25T12:30:00Z">
            <w:rPr/>
          </w:rPrChange>
        </w:rPr>
      </w:pPr>
    </w:p>
    <w:p w:rsidR="00640F9D" w:rsidRPr="009B063D" w:rsidRDefault="00640F9D" w:rsidP="00640F9D">
      <w:pPr>
        <w:pStyle w:val="PreformattedText"/>
        <w:rPr>
          <w:sz w:val="28"/>
          <w:szCs w:val="28"/>
          <w:rPrChange w:id="4496" w:author="user" w:date="2014-05-25T12:30:00Z">
            <w:rPr/>
          </w:rPrChange>
        </w:rPr>
      </w:pPr>
    </w:p>
    <w:p w:rsidR="00640F9D" w:rsidRPr="009B063D" w:rsidRDefault="00640F9D" w:rsidP="00640F9D">
      <w:pPr>
        <w:pStyle w:val="PreformattedText"/>
        <w:rPr>
          <w:sz w:val="28"/>
          <w:szCs w:val="28"/>
          <w:rPrChange w:id="4497" w:author="user" w:date="2014-05-25T12:30:00Z">
            <w:rPr/>
          </w:rPrChange>
        </w:rPr>
      </w:pPr>
      <w:r w:rsidRPr="009B063D">
        <w:rPr>
          <w:sz w:val="28"/>
          <w:szCs w:val="28"/>
          <w:rPrChange w:id="4498" w:author="user" w:date="2014-05-25T12:30:00Z">
            <w:rPr/>
          </w:rPrChange>
        </w:rPr>
        <w:t>\begin{figure}[</w:t>
      </w:r>
      <w:proofErr w:type="spellStart"/>
      <w:r w:rsidRPr="009B063D">
        <w:rPr>
          <w:sz w:val="28"/>
          <w:szCs w:val="28"/>
          <w:rPrChange w:id="4499" w:author="user" w:date="2014-05-25T12:30:00Z">
            <w:rPr/>
          </w:rPrChange>
        </w:rPr>
        <w:t>tp</w:t>
      </w:r>
      <w:proofErr w:type="spellEnd"/>
      <w:r w:rsidRPr="009B063D">
        <w:rPr>
          <w:sz w:val="28"/>
          <w:szCs w:val="28"/>
          <w:rPrChange w:id="4500" w:author="user" w:date="2014-05-25T12:30:00Z">
            <w:rPr/>
          </w:rPrChange>
        </w:rPr>
        <w:t>]</w:t>
      </w:r>
    </w:p>
    <w:p w:rsidR="00640F9D" w:rsidRPr="009B063D" w:rsidRDefault="00640F9D" w:rsidP="00640F9D">
      <w:pPr>
        <w:pStyle w:val="PreformattedText"/>
        <w:rPr>
          <w:sz w:val="28"/>
          <w:szCs w:val="28"/>
          <w:rPrChange w:id="4501" w:author="user" w:date="2014-05-25T12:30:00Z">
            <w:rPr/>
          </w:rPrChange>
        </w:rPr>
      </w:pPr>
      <w:r w:rsidRPr="009B063D">
        <w:rPr>
          <w:sz w:val="28"/>
          <w:szCs w:val="28"/>
          <w:rPrChange w:id="4502" w:author="user" w:date="2014-05-25T12:30:00Z">
            <w:rPr/>
          </w:rPrChange>
        </w:rPr>
        <w:t xml:space="preserve">   \begin{center}</w:t>
      </w:r>
    </w:p>
    <w:p w:rsidR="00640F9D" w:rsidRPr="009B063D" w:rsidRDefault="00640F9D" w:rsidP="00640F9D">
      <w:pPr>
        <w:pStyle w:val="PreformattedText"/>
        <w:rPr>
          <w:sz w:val="28"/>
          <w:szCs w:val="28"/>
          <w:rPrChange w:id="4503" w:author="user" w:date="2014-05-25T12:30:00Z">
            <w:rPr/>
          </w:rPrChange>
        </w:rPr>
      </w:pPr>
      <w:r w:rsidRPr="009B063D">
        <w:rPr>
          <w:sz w:val="28"/>
          <w:szCs w:val="28"/>
          <w:rPrChange w:id="4504" w:author="user" w:date="2014-05-25T12:30:00Z">
            <w:rPr/>
          </w:rPrChange>
        </w:rPr>
        <w:t xml:space="preserve">      %</w:t>
      </w:r>
      <w:proofErr w:type="spellStart"/>
      <w:r w:rsidRPr="009B063D">
        <w:rPr>
          <w:sz w:val="28"/>
          <w:szCs w:val="28"/>
          <w:rPrChange w:id="4505" w:author="user" w:date="2014-05-25T12:30:00Z">
            <w:rPr/>
          </w:rPrChange>
        </w:rPr>
        <w:t>TODO</w:t>
      </w:r>
      <w:proofErr w:type="gramStart"/>
      <w:r w:rsidRPr="009B063D">
        <w:rPr>
          <w:sz w:val="28"/>
          <w:szCs w:val="28"/>
          <w:rPrChange w:id="4506" w:author="user" w:date="2014-05-25T12:30:00Z">
            <w:rPr/>
          </w:rPrChange>
        </w:rPr>
        <w:t>:Fig</w:t>
      </w:r>
      <w:proofErr w:type="spellEnd"/>
      <w:proofErr w:type="gramEnd"/>
      <w:r w:rsidRPr="009B063D">
        <w:rPr>
          <w:sz w:val="28"/>
          <w:szCs w:val="28"/>
          <w:rPrChange w:id="4507" w:author="user" w:date="2014-05-25T12:30:00Z">
            <w:rPr/>
          </w:rPrChange>
        </w:rPr>
        <w:t>.:Normalization Schemes</w:t>
      </w:r>
    </w:p>
    <w:p w:rsidR="00640F9D" w:rsidRPr="009B063D" w:rsidRDefault="00640F9D" w:rsidP="00640F9D">
      <w:pPr>
        <w:pStyle w:val="PreformattedText"/>
        <w:rPr>
          <w:sz w:val="28"/>
          <w:szCs w:val="28"/>
          <w:rPrChange w:id="4508" w:author="user" w:date="2014-05-25T12:30:00Z">
            <w:rPr/>
          </w:rPrChange>
        </w:rPr>
      </w:pPr>
      <w:r w:rsidRPr="009B063D">
        <w:rPr>
          <w:sz w:val="28"/>
          <w:szCs w:val="28"/>
          <w:rPrChange w:id="4509" w:author="user" w:date="2014-05-25T12:30:00Z">
            <w:rPr/>
          </w:rPrChange>
        </w:rPr>
        <w:t xml:space="preserve">      \</w:t>
      </w:r>
      <w:proofErr w:type="spellStart"/>
      <w:r w:rsidRPr="009B063D">
        <w:rPr>
          <w:sz w:val="28"/>
          <w:szCs w:val="28"/>
          <w:rPrChange w:id="4510" w:author="user" w:date="2014-05-25T12:30:00Z">
            <w:rPr/>
          </w:rPrChange>
        </w:rPr>
        <w:t>includegraphics</w:t>
      </w:r>
      <w:proofErr w:type="spellEnd"/>
      <w:r w:rsidRPr="009B063D">
        <w:rPr>
          <w:sz w:val="28"/>
          <w:szCs w:val="28"/>
          <w:rPrChange w:id="4511" w:author="user" w:date="2014-05-25T12:30:00Z">
            <w:rPr/>
          </w:rPrChange>
        </w:rPr>
        <w:t>[width=0.8\</w:t>
      </w:r>
      <w:proofErr w:type="spellStart"/>
      <w:r w:rsidRPr="009B063D">
        <w:rPr>
          <w:sz w:val="28"/>
          <w:szCs w:val="28"/>
          <w:rPrChange w:id="4512" w:author="user" w:date="2014-05-25T12:30:00Z">
            <w:rPr/>
          </w:rPrChange>
        </w:rPr>
        <w:t>textwidth</w:t>
      </w:r>
      <w:proofErr w:type="spellEnd"/>
      <w:r w:rsidRPr="009B063D">
        <w:rPr>
          <w:sz w:val="28"/>
          <w:szCs w:val="28"/>
          <w:rPrChange w:id="4513" w:author="user" w:date="2014-05-25T12:30:00Z">
            <w:rPr/>
          </w:rPrChange>
        </w:rPr>
        <w:t>]{fig/lian_onset_4}</w:t>
      </w:r>
    </w:p>
    <w:p w:rsidR="00640F9D" w:rsidRPr="009B063D" w:rsidRDefault="00640F9D" w:rsidP="00640F9D">
      <w:pPr>
        <w:pStyle w:val="PreformattedText"/>
        <w:rPr>
          <w:sz w:val="28"/>
          <w:szCs w:val="28"/>
          <w:rPrChange w:id="4514" w:author="user" w:date="2014-05-25T12:30:00Z">
            <w:rPr/>
          </w:rPrChange>
        </w:rPr>
      </w:pPr>
      <w:r w:rsidRPr="009B063D">
        <w:rPr>
          <w:sz w:val="28"/>
          <w:szCs w:val="28"/>
          <w:rPrChange w:id="4515" w:author="user" w:date="2014-05-25T12:30:00Z">
            <w:rPr/>
          </w:rPrChange>
        </w:rPr>
        <w:t xml:space="preserve">   \end{center}</w:t>
      </w:r>
    </w:p>
    <w:p w:rsidR="00640F9D" w:rsidRPr="009B063D" w:rsidRDefault="00640F9D" w:rsidP="00640F9D">
      <w:pPr>
        <w:pStyle w:val="PreformattedText"/>
        <w:rPr>
          <w:sz w:val="28"/>
          <w:szCs w:val="28"/>
          <w:rPrChange w:id="4516" w:author="user" w:date="2014-05-25T12:30:00Z">
            <w:rPr/>
          </w:rPrChange>
        </w:rPr>
      </w:pPr>
      <w:r w:rsidRPr="009B063D">
        <w:rPr>
          <w:sz w:val="28"/>
          <w:szCs w:val="28"/>
          <w:rPrChange w:id="4517" w:author="user" w:date="2014-05-25T12:30:00Z">
            <w:rPr/>
          </w:rPrChange>
        </w:rPr>
        <w:t xml:space="preserve">   \caption{Onset deviations by aligning last notes note-off}</w:t>
      </w:r>
    </w:p>
    <w:p w:rsidR="00640F9D" w:rsidRPr="009B063D" w:rsidRDefault="00640F9D" w:rsidP="00640F9D">
      <w:pPr>
        <w:pStyle w:val="PreformattedText"/>
        <w:rPr>
          <w:sz w:val="28"/>
          <w:szCs w:val="28"/>
          <w:rPrChange w:id="4518" w:author="user" w:date="2014-05-25T12:30:00Z">
            <w:rPr/>
          </w:rPrChange>
        </w:rPr>
      </w:pPr>
      <w:r w:rsidRPr="009B063D">
        <w:rPr>
          <w:sz w:val="28"/>
          <w:szCs w:val="28"/>
          <w:rPrChange w:id="4519" w:author="user" w:date="2014-05-25T12:30:00Z">
            <w:rPr/>
          </w:rPrChange>
        </w:rPr>
        <w:t xml:space="preserve">   \label{fig:norm3}</w:t>
      </w:r>
    </w:p>
    <w:p w:rsidR="00640F9D" w:rsidRPr="009B063D" w:rsidRDefault="00640F9D" w:rsidP="00640F9D">
      <w:pPr>
        <w:pStyle w:val="PreformattedText"/>
        <w:rPr>
          <w:sz w:val="28"/>
          <w:szCs w:val="28"/>
          <w:rPrChange w:id="4520" w:author="user" w:date="2014-05-25T12:30:00Z">
            <w:rPr/>
          </w:rPrChange>
        </w:rPr>
      </w:pPr>
      <w:r w:rsidRPr="009B063D">
        <w:rPr>
          <w:sz w:val="28"/>
          <w:szCs w:val="28"/>
          <w:rPrChange w:id="4521" w:author="user" w:date="2014-05-25T12:30:00Z">
            <w:rPr/>
          </w:rPrChange>
        </w:rPr>
        <w:t>\end{figure}</w:t>
      </w:r>
    </w:p>
    <w:p w:rsidR="00640F9D" w:rsidRPr="009B063D" w:rsidRDefault="00640F9D" w:rsidP="00640F9D">
      <w:pPr>
        <w:pStyle w:val="PreformattedText"/>
        <w:rPr>
          <w:sz w:val="28"/>
          <w:szCs w:val="28"/>
          <w:rPrChange w:id="4522" w:author="user" w:date="2014-05-25T12:30:00Z">
            <w:rPr/>
          </w:rPrChange>
        </w:rPr>
      </w:pPr>
    </w:p>
    <w:p w:rsidR="00640F9D" w:rsidRPr="009B063D" w:rsidRDefault="00640F9D" w:rsidP="00640F9D">
      <w:pPr>
        <w:pStyle w:val="PreformattedText"/>
        <w:rPr>
          <w:sz w:val="28"/>
          <w:szCs w:val="28"/>
          <w:rPrChange w:id="4523" w:author="user" w:date="2014-05-25T12:30:00Z">
            <w:rPr/>
          </w:rPrChange>
        </w:rPr>
      </w:pPr>
    </w:p>
    <w:p w:rsidR="00640F9D" w:rsidRPr="009B063D" w:rsidRDefault="00640F9D" w:rsidP="00640F9D">
      <w:pPr>
        <w:pStyle w:val="PreformattedText"/>
        <w:rPr>
          <w:sz w:val="28"/>
          <w:szCs w:val="28"/>
          <w:rPrChange w:id="4524" w:author="user" w:date="2014-05-25T12:30:00Z">
            <w:rPr/>
          </w:rPrChange>
        </w:rPr>
      </w:pPr>
      <w:r w:rsidRPr="009B063D">
        <w:rPr>
          <w:sz w:val="28"/>
          <w:szCs w:val="28"/>
          <w:rPrChange w:id="4525" w:author="user" w:date="2014-05-25T12:30:00Z">
            <w:rPr/>
          </w:rPrChange>
        </w:rPr>
        <w:t>\begin{figure}[</w:t>
      </w:r>
      <w:proofErr w:type="spellStart"/>
      <w:r w:rsidRPr="009B063D">
        <w:rPr>
          <w:sz w:val="28"/>
          <w:szCs w:val="28"/>
          <w:rPrChange w:id="4526" w:author="user" w:date="2014-05-25T12:30:00Z">
            <w:rPr/>
          </w:rPrChange>
        </w:rPr>
        <w:t>tp</w:t>
      </w:r>
      <w:proofErr w:type="spellEnd"/>
      <w:r w:rsidRPr="009B063D">
        <w:rPr>
          <w:sz w:val="28"/>
          <w:szCs w:val="28"/>
          <w:rPrChange w:id="4527" w:author="user" w:date="2014-05-25T12:30:00Z">
            <w:rPr/>
          </w:rPrChange>
        </w:rPr>
        <w:t>]</w:t>
      </w:r>
    </w:p>
    <w:p w:rsidR="00640F9D" w:rsidRPr="009B063D" w:rsidRDefault="00640F9D" w:rsidP="00640F9D">
      <w:pPr>
        <w:pStyle w:val="PreformattedText"/>
        <w:rPr>
          <w:sz w:val="28"/>
          <w:szCs w:val="28"/>
          <w:rPrChange w:id="4528" w:author="user" w:date="2014-05-25T12:30:00Z">
            <w:rPr/>
          </w:rPrChange>
        </w:rPr>
      </w:pPr>
      <w:r w:rsidRPr="009B063D">
        <w:rPr>
          <w:sz w:val="28"/>
          <w:szCs w:val="28"/>
          <w:rPrChange w:id="4529" w:author="user" w:date="2014-05-25T12:30:00Z">
            <w:rPr/>
          </w:rPrChange>
        </w:rPr>
        <w:t xml:space="preserve">   \begin{center}</w:t>
      </w:r>
    </w:p>
    <w:p w:rsidR="00640F9D" w:rsidRPr="009B063D" w:rsidRDefault="00640F9D" w:rsidP="00640F9D">
      <w:pPr>
        <w:pStyle w:val="PreformattedText"/>
        <w:rPr>
          <w:sz w:val="28"/>
          <w:szCs w:val="28"/>
          <w:rPrChange w:id="4530" w:author="user" w:date="2014-05-25T12:30:00Z">
            <w:rPr/>
          </w:rPrChange>
        </w:rPr>
      </w:pPr>
      <w:r w:rsidRPr="009B063D">
        <w:rPr>
          <w:sz w:val="28"/>
          <w:szCs w:val="28"/>
          <w:rPrChange w:id="4531" w:author="user" w:date="2014-05-25T12:30:00Z">
            <w:rPr/>
          </w:rPrChange>
        </w:rPr>
        <w:t xml:space="preserve">      %</w:t>
      </w:r>
      <w:proofErr w:type="spellStart"/>
      <w:r w:rsidRPr="009B063D">
        <w:rPr>
          <w:sz w:val="28"/>
          <w:szCs w:val="28"/>
          <w:rPrChange w:id="4532" w:author="user" w:date="2014-05-25T12:30:00Z">
            <w:rPr/>
          </w:rPrChange>
        </w:rPr>
        <w:t>TODO</w:t>
      </w:r>
      <w:proofErr w:type="gramStart"/>
      <w:r w:rsidRPr="009B063D">
        <w:rPr>
          <w:sz w:val="28"/>
          <w:szCs w:val="28"/>
          <w:rPrChange w:id="4533" w:author="user" w:date="2014-05-25T12:30:00Z">
            <w:rPr/>
          </w:rPrChange>
        </w:rPr>
        <w:t>:Fig</w:t>
      </w:r>
      <w:proofErr w:type="spellEnd"/>
      <w:proofErr w:type="gramEnd"/>
      <w:r w:rsidRPr="009B063D">
        <w:rPr>
          <w:sz w:val="28"/>
          <w:szCs w:val="28"/>
          <w:rPrChange w:id="4534" w:author="user" w:date="2014-05-25T12:30:00Z">
            <w:rPr/>
          </w:rPrChange>
        </w:rPr>
        <w:t>.:Normalization Schemes</w:t>
      </w:r>
    </w:p>
    <w:p w:rsidR="00640F9D" w:rsidRPr="009B063D" w:rsidRDefault="00640F9D" w:rsidP="00640F9D">
      <w:pPr>
        <w:pStyle w:val="PreformattedText"/>
        <w:rPr>
          <w:sz w:val="28"/>
          <w:szCs w:val="28"/>
          <w:rPrChange w:id="4535" w:author="user" w:date="2014-05-25T12:30:00Z">
            <w:rPr/>
          </w:rPrChange>
        </w:rPr>
      </w:pPr>
      <w:r w:rsidRPr="009B063D">
        <w:rPr>
          <w:sz w:val="28"/>
          <w:szCs w:val="28"/>
          <w:rPrChange w:id="4536" w:author="user" w:date="2014-05-25T12:30:00Z">
            <w:rPr/>
          </w:rPrChange>
        </w:rPr>
        <w:t xml:space="preserve">      \</w:t>
      </w:r>
      <w:proofErr w:type="spellStart"/>
      <w:r w:rsidRPr="009B063D">
        <w:rPr>
          <w:sz w:val="28"/>
          <w:szCs w:val="28"/>
          <w:rPrChange w:id="4537" w:author="user" w:date="2014-05-25T12:30:00Z">
            <w:rPr/>
          </w:rPrChange>
        </w:rPr>
        <w:t>includegraphics</w:t>
      </w:r>
      <w:proofErr w:type="spellEnd"/>
      <w:r w:rsidRPr="009B063D">
        <w:rPr>
          <w:sz w:val="28"/>
          <w:szCs w:val="28"/>
          <w:rPrChange w:id="4538" w:author="user" w:date="2014-05-25T12:30:00Z">
            <w:rPr/>
          </w:rPrChange>
        </w:rPr>
        <w:t>[width=0.8\</w:t>
      </w:r>
      <w:proofErr w:type="spellStart"/>
      <w:r w:rsidRPr="009B063D">
        <w:rPr>
          <w:sz w:val="28"/>
          <w:szCs w:val="28"/>
          <w:rPrChange w:id="4539" w:author="user" w:date="2014-05-25T12:30:00Z">
            <w:rPr/>
          </w:rPrChange>
        </w:rPr>
        <w:t>textwidth</w:t>
      </w:r>
      <w:proofErr w:type="spellEnd"/>
      <w:r w:rsidRPr="009B063D">
        <w:rPr>
          <w:sz w:val="28"/>
          <w:szCs w:val="28"/>
          <w:rPrChange w:id="4540" w:author="user" w:date="2014-05-25T12:30:00Z">
            <w:rPr/>
          </w:rPrChange>
        </w:rPr>
        <w:t>]{fig/lian_onset_1}</w:t>
      </w:r>
    </w:p>
    <w:p w:rsidR="00640F9D" w:rsidRPr="009B063D" w:rsidRDefault="00640F9D" w:rsidP="00640F9D">
      <w:pPr>
        <w:pStyle w:val="PreformattedText"/>
        <w:rPr>
          <w:sz w:val="28"/>
          <w:szCs w:val="28"/>
          <w:rPrChange w:id="4541" w:author="user" w:date="2014-05-25T12:30:00Z">
            <w:rPr/>
          </w:rPrChange>
        </w:rPr>
      </w:pPr>
      <w:r w:rsidRPr="009B063D">
        <w:rPr>
          <w:sz w:val="28"/>
          <w:szCs w:val="28"/>
          <w:rPrChange w:id="4542" w:author="user" w:date="2014-05-25T12:30:00Z">
            <w:rPr/>
          </w:rPrChange>
        </w:rPr>
        <w:t xml:space="preserve">   \end{center}</w:t>
      </w:r>
    </w:p>
    <w:p w:rsidR="00640F9D" w:rsidRPr="009B063D" w:rsidRDefault="00640F9D" w:rsidP="00640F9D">
      <w:pPr>
        <w:pStyle w:val="PreformattedText"/>
        <w:rPr>
          <w:sz w:val="28"/>
          <w:szCs w:val="28"/>
          <w:rPrChange w:id="4543" w:author="user" w:date="2014-05-25T12:30:00Z">
            <w:rPr/>
          </w:rPrChange>
        </w:rPr>
      </w:pPr>
      <w:r w:rsidRPr="009B063D">
        <w:rPr>
          <w:sz w:val="28"/>
          <w:szCs w:val="28"/>
          <w:rPrChange w:id="4544" w:author="user" w:date="2014-05-25T12:30:00Z">
            <w:rPr/>
          </w:rPrChange>
        </w:rPr>
        <w:t xml:space="preserve">   \caption{Onset deviations using automated normalization method}</w:t>
      </w:r>
    </w:p>
    <w:p w:rsidR="00640F9D" w:rsidRPr="009B063D" w:rsidRDefault="00640F9D" w:rsidP="00640F9D">
      <w:pPr>
        <w:pStyle w:val="PreformattedText"/>
        <w:rPr>
          <w:sz w:val="28"/>
          <w:szCs w:val="28"/>
          <w:rPrChange w:id="4545" w:author="user" w:date="2014-05-25T12:30:00Z">
            <w:rPr/>
          </w:rPrChange>
        </w:rPr>
      </w:pPr>
      <w:r w:rsidRPr="009B063D">
        <w:rPr>
          <w:sz w:val="28"/>
          <w:szCs w:val="28"/>
          <w:rPrChange w:id="4546" w:author="user" w:date="2014-05-25T12:30:00Z">
            <w:rPr/>
          </w:rPrChange>
        </w:rPr>
        <w:t xml:space="preserve">   \label{</w:t>
      </w:r>
      <w:proofErr w:type="spellStart"/>
      <w:r w:rsidRPr="009B063D">
        <w:rPr>
          <w:sz w:val="28"/>
          <w:szCs w:val="28"/>
          <w:rPrChange w:id="4547" w:author="user" w:date="2014-05-25T12:30:00Z">
            <w:rPr/>
          </w:rPrChange>
        </w:rPr>
        <w:t>fig:normauto</w:t>
      </w:r>
      <w:proofErr w:type="spellEnd"/>
      <w:r w:rsidRPr="009B063D">
        <w:rPr>
          <w:sz w:val="28"/>
          <w:szCs w:val="28"/>
          <w:rPrChange w:id="4548" w:author="user" w:date="2014-05-25T12:30:00Z">
            <w:rPr/>
          </w:rPrChange>
        </w:rPr>
        <w:t>}</w:t>
      </w:r>
    </w:p>
    <w:p w:rsidR="00640F9D" w:rsidRPr="009B063D" w:rsidRDefault="00640F9D" w:rsidP="00640F9D">
      <w:pPr>
        <w:pStyle w:val="PreformattedText"/>
        <w:rPr>
          <w:sz w:val="28"/>
          <w:szCs w:val="28"/>
          <w:rPrChange w:id="4549" w:author="user" w:date="2014-05-25T12:30:00Z">
            <w:rPr/>
          </w:rPrChange>
        </w:rPr>
      </w:pPr>
      <w:r w:rsidRPr="009B063D">
        <w:rPr>
          <w:sz w:val="28"/>
          <w:szCs w:val="28"/>
          <w:rPrChange w:id="4550" w:author="user" w:date="2014-05-25T12:30:00Z">
            <w:rPr/>
          </w:rPrChange>
        </w:rPr>
        <w:t>\end{figure}</w:t>
      </w:r>
    </w:p>
    <w:p w:rsidR="00640F9D" w:rsidRPr="009B063D" w:rsidRDefault="00640F9D" w:rsidP="00640F9D">
      <w:pPr>
        <w:pStyle w:val="PreformattedText"/>
        <w:rPr>
          <w:sz w:val="28"/>
          <w:szCs w:val="28"/>
          <w:rPrChange w:id="4551" w:author="user" w:date="2014-05-25T12:30:00Z">
            <w:rPr/>
          </w:rPrChange>
        </w:rPr>
      </w:pPr>
    </w:p>
    <w:p w:rsidR="00640F9D" w:rsidRPr="009B063D" w:rsidRDefault="00640F9D" w:rsidP="00640F9D">
      <w:pPr>
        <w:pStyle w:val="PreformattedText"/>
        <w:rPr>
          <w:sz w:val="28"/>
          <w:szCs w:val="28"/>
          <w:rPrChange w:id="4552" w:author="user" w:date="2014-05-25T12:30:00Z">
            <w:rPr/>
          </w:rPrChange>
        </w:rPr>
      </w:pPr>
    </w:p>
    <w:p w:rsidR="00640F9D" w:rsidRPr="009B063D" w:rsidRDefault="00640F9D" w:rsidP="00640F9D">
      <w:pPr>
        <w:pStyle w:val="PreformattedText"/>
        <w:rPr>
          <w:sz w:val="28"/>
          <w:szCs w:val="28"/>
          <w:rPrChange w:id="4553" w:author="user" w:date="2014-05-25T12:30:00Z">
            <w:rPr/>
          </w:rPrChange>
        </w:rPr>
      </w:pPr>
      <w:r w:rsidRPr="009B063D">
        <w:rPr>
          <w:sz w:val="28"/>
          <w:szCs w:val="28"/>
          <w:rPrChange w:id="4554" w:author="user" w:date="2014-05-25T12:30:00Z">
            <w:rPr/>
          </w:rPrChange>
        </w:rPr>
        <w:t>\section{</w:t>
      </w:r>
      <w:ins w:id="4555" w:author="user" w:date="2014-05-25T23:08:00Z">
        <w:r w:rsidR="003A6256">
          <w:rPr>
            <w:rFonts w:hint="eastAsia"/>
            <w:sz w:val="28"/>
            <w:szCs w:val="28"/>
          </w:rPr>
          <w:t xml:space="preserve">Determination of </w:t>
        </w:r>
      </w:ins>
      <w:r w:rsidRPr="009B063D">
        <w:rPr>
          <w:sz w:val="28"/>
          <w:szCs w:val="28"/>
          <w:rPrChange w:id="4556" w:author="user" w:date="2014-05-25T12:30:00Z">
            <w:rPr/>
          </w:rPrChange>
        </w:rPr>
        <w:t xml:space="preserve">Parameter </w:t>
      </w:r>
      <w:ins w:id="4557" w:author="user" w:date="2014-05-25T23:08:00Z">
        <w:r w:rsidR="003A6256">
          <w:rPr>
            <w:rFonts w:hint="eastAsia"/>
            <w:sz w:val="28"/>
            <w:szCs w:val="28"/>
          </w:rPr>
          <w:t>Values</w:t>
        </w:r>
      </w:ins>
      <w:del w:id="4558" w:author="user" w:date="2014-05-25T23:07:00Z">
        <w:r w:rsidRPr="009B063D" w:rsidDel="003A6256">
          <w:rPr>
            <w:sz w:val="28"/>
            <w:szCs w:val="28"/>
            <w:rPrChange w:id="4559" w:author="user" w:date="2014-05-25T12:30:00Z">
              <w:rPr/>
            </w:rPrChange>
          </w:rPr>
          <w:delText>Selection</w:delText>
        </w:r>
      </w:del>
      <w:r w:rsidRPr="009B063D">
        <w:rPr>
          <w:sz w:val="28"/>
          <w:szCs w:val="28"/>
          <w:rPrChange w:id="4560" w:author="user" w:date="2014-05-25T12:30:00Z">
            <w:rPr/>
          </w:rPrChange>
        </w:rPr>
        <w:t>}</w:t>
      </w:r>
    </w:p>
    <w:p w:rsidR="00640F9D" w:rsidRPr="009B063D" w:rsidRDefault="00640F9D" w:rsidP="00640F9D">
      <w:pPr>
        <w:pStyle w:val="PreformattedText"/>
        <w:rPr>
          <w:sz w:val="28"/>
          <w:szCs w:val="28"/>
          <w:rPrChange w:id="4561" w:author="user" w:date="2014-05-25T12:30:00Z">
            <w:rPr/>
          </w:rPrChange>
        </w:rPr>
      </w:pPr>
      <w:r w:rsidRPr="009B063D">
        <w:rPr>
          <w:sz w:val="28"/>
          <w:szCs w:val="28"/>
          <w:rPrChange w:id="4562" w:author="user" w:date="2014-05-25T12:30:00Z">
            <w:rPr/>
          </w:rPrChange>
        </w:rPr>
        <w:t>\label{</w:t>
      </w:r>
      <w:proofErr w:type="spellStart"/>
      <w:r w:rsidRPr="009B063D">
        <w:rPr>
          <w:sz w:val="28"/>
          <w:szCs w:val="28"/>
          <w:rPrChange w:id="4563" w:author="user" w:date="2014-05-25T12:30:00Z">
            <w:rPr/>
          </w:rPrChange>
        </w:rPr>
        <w:t>sec:paramselect</w:t>
      </w:r>
      <w:proofErr w:type="spellEnd"/>
      <w:r w:rsidRPr="009B063D">
        <w:rPr>
          <w:sz w:val="28"/>
          <w:szCs w:val="28"/>
          <w:rPrChange w:id="4564" w:author="user" w:date="2014-05-25T12:30:00Z">
            <w:rPr/>
          </w:rPrChange>
        </w:rPr>
        <w:t>}</w:t>
      </w:r>
    </w:p>
    <w:p w:rsidR="00640F9D" w:rsidRPr="009B063D" w:rsidRDefault="00640F9D" w:rsidP="00640F9D">
      <w:pPr>
        <w:pStyle w:val="PreformattedText"/>
        <w:rPr>
          <w:sz w:val="28"/>
          <w:szCs w:val="28"/>
          <w:rPrChange w:id="4565" w:author="user" w:date="2014-05-25T12:30:00Z">
            <w:rPr/>
          </w:rPrChange>
        </w:rPr>
      </w:pPr>
      <w:r w:rsidRPr="009B063D">
        <w:rPr>
          <w:sz w:val="28"/>
          <w:szCs w:val="28"/>
          <w:rPrChange w:id="4566" w:author="user" w:date="2014-05-25T12:30:00Z">
            <w:rPr/>
          </w:rPrChange>
        </w:rPr>
        <w:t>\subsection{SVM-HMM-related Parameters}</w:t>
      </w:r>
    </w:p>
    <w:p w:rsidR="00640F9D" w:rsidRPr="009B063D" w:rsidRDefault="00640F9D" w:rsidP="00640F9D">
      <w:pPr>
        <w:pStyle w:val="PreformattedText"/>
        <w:rPr>
          <w:sz w:val="28"/>
          <w:szCs w:val="28"/>
          <w:rPrChange w:id="4567" w:author="user" w:date="2014-05-25T12:30:00Z">
            <w:rPr/>
          </w:rPrChange>
        </w:rPr>
      </w:pPr>
      <w:r w:rsidRPr="009B063D">
        <w:rPr>
          <w:sz w:val="28"/>
          <w:szCs w:val="28"/>
          <w:rPrChange w:id="4568" w:author="user" w:date="2014-05-25T12:30:00Z">
            <w:rPr/>
          </w:rPrChange>
        </w:rPr>
        <w:t>There are many parameters which need adjustment</w:t>
      </w:r>
      <w:ins w:id="4569" w:author="user" w:date="2014-05-25T23:08:00Z">
        <w:r w:rsidR="003A6256">
          <w:rPr>
            <w:rFonts w:hint="eastAsia"/>
            <w:sz w:val="28"/>
            <w:szCs w:val="28"/>
          </w:rPr>
          <w:t>s</w:t>
        </w:r>
      </w:ins>
      <w:r w:rsidRPr="009B063D">
        <w:rPr>
          <w:sz w:val="28"/>
          <w:szCs w:val="28"/>
          <w:rPrChange w:id="4570" w:author="user" w:date="2014-05-25T12:30:00Z">
            <w:rPr/>
          </w:rPrChange>
        </w:rPr>
        <w:t xml:space="preserve"> in SVM-HMM. Two most important parameters, the termination accuracy $\</w:t>
      </w:r>
      <w:proofErr w:type="spellStart"/>
      <w:r w:rsidRPr="009B063D">
        <w:rPr>
          <w:sz w:val="28"/>
          <w:szCs w:val="28"/>
          <w:rPrChange w:id="4571" w:author="user" w:date="2014-05-25T12:30:00Z">
            <w:rPr/>
          </w:rPrChange>
        </w:rPr>
        <w:t>varepsilon</w:t>
      </w:r>
      <w:proofErr w:type="spellEnd"/>
      <w:r w:rsidRPr="009B063D">
        <w:rPr>
          <w:sz w:val="28"/>
          <w:szCs w:val="28"/>
          <w:rPrChange w:id="4572" w:author="user" w:date="2014-05-25T12:30:00Z">
            <w:rPr/>
          </w:rPrChange>
        </w:rPr>
        <w:t>$ and the misclassification penalty factor C in SVM, are systematically tested in this experiment to find the optimal value. Since SVM-HMM is an iterative algorithm, the $\</w:t>
      </w:r>
      <w:proofErr w:type="spellStart"/>
      <w:r w:rsidRPr="009B063D">
        <w:rPr>
          <w:sz w:val="28"/>
          <w:szCs w:val="28"/>
          <w:rPrChange w:id="4573" w:author="user" w:date="2014-05-25T12:30:00Z">
            <w:rPr/>
          </w:rPrChange>
        </w:rPr>
        <w:t>varepsilon</w:t>
      </w:r>
      <w:proofErr w:type="spellEnd"/>
      <w:r w:rsidRPr="009B063D">
        <w:rPr>
          <w:sz w:val="28"/>
          <w:szCs w:val="28"/>
          <w:rPrChange w:id="4574" w:author="user" w:date="2014-05-25T12:30:00Z">
            <w:rPr/>
          </w:rPrChange>
        </w:rPr>
        <w:t>$ parameter defines the required accuracy for the algorithm to terminate. A smaller $\</w:t>
      </w:r>
      <w:proofErr w:type="spellStart"/>
      <w:r w:rsidRPr="009B063D">
        <w:rPr>
          <w:sz w:val="28"/>
          <w:szCs w:val="28"/>
          <w:rPrChange w:id="4575" w:author="user" w:date="2014-05-25T12:30:00Z">
            <w:rPr/>
          </w:rPrChange>
        </w:rPr>
        <w:t>varepsilon</w:t>
      </w:r>
      <w:proofErr w:type="spellEnd"/>
      <w:r w:rsidRPr="009B063D">
        <w:rPr>
          <w:sz w:val="28"/>
          <w:szCs w:val="28"/>
          <w:rPrChange w:id="4576" w:author="user" w:date="2014-05-25T12:30:00Z">
            <w:rPr/>
          </w:rPrChange>
        </w:rPr>
        <w:t>$ will result in higher accuracy, but may take more iterations</w:t>
      </w:r>
      <w:del w:id="4577" w:author="user" w:date="2014-05-25T23:09:00Z">
        <w:r w:rsidRPr="009B063D" w:rsidDel="003D4541">
          <w:rPr>
            <w:sz w:val="28"/>
            <w:szCs w:val="28"/>
            <w:rPrChange w:id="4578" w:author="user" w:date="2014-05-25T12:30:00Z">
              <w:rPr/>
            </w:rPrChange>
          </w:rPr>
          <w:delText xml:space="preserve"> to compute</w:delText>
        </w:r>
      </w:del>
      <w:r w:rsidRPr="009B063D">
        <w:rPr>
          <w:sz w:val="28"/>
          <w:szCs w:val="28"/>
          <w:rPrChange w:id="4579" w:author="user" w:date="2014-05-25T12:30:00Z">
            <w:rPr/>
          </w:rPrChange>
        </w:rPr>
        <w:t xml:space="preserve">. The C parameter determines how much weight should be assigned to </w:t>
      </w:r>
      <w:del w:id="4580" w:author="user" w:date="2014-05-25T23:09:00Z">
        <w:r w:rsidRPr="009B063D" w:rsidDel="003D4541">
          <w:rPr>
            <w:sz w:val="28"/>
            <w:szCs w:val="28"/>
            <w:rPrChange w:id="4581" w:author="user" w:date="2014-05-25T12:30:00Z">
              <w:rPr/>
            </w:rPrChange>
          </w:rPr>
          <w:delText xml:space="preserve">penalise </w:delText>
        </w:r>
      </w:del>
      <w:ins w:id="4582" w:author="user" w:date="2014-05-25T23:09:00Z">
        <w:r w:rsidR="003D4541" w:rsidRPr="009B063D">
          <w:rPr>
            <w:sz w:val="28"/>
            <w:szCs w:val="28"/>
            <w:rPrChange w:id="4583" w:author="user" w:date="2014-05-25T12:30:00Z">
              <w:rPr/>
            </w:rPrChange>
          </w:rPr>
          <w:t>penali</w:t>
        </w:r>
        <w:r w:rsidR="003D4541">
          <w:rPr>
            <w:rFonts w:hint="eastAsia"/>
            <w:sz w:val="28"/>
            <w:szCs w:val="28"/>
          </w:rPr>
          <w:t>z</w:t>
        </w:r>
        <w:r w:rsidR="003D4541" w:rsidRPr="009B063D">
          <w:rPr>
            <w:sz w:val="28"/>
            <w:szCs w:val="28"/>
            <w:rPrChange w:id="4584" w:author="user" w:date="2014-05-25T12:30:00Z">
              <w:rPr/>
            </w:rPrChange>
          </w:rPr>
          <w:t>e</w:t>
        </w:r>
        <w:r w:rsidR="003D4541">
          <w:rPr>
            <w:rFonts w:hint="eastAsia"/>
            <w:sz w:val="28"/>
            <w:szCs w:val="28"/>
          </w:rPr>
          <w:t>d</w:t>
        </w:r>
        <w:r w:rsidR="003D4541" w:rsidRPr="009B063D">
          <w:rPr>
            <w:sz w:val="28"/>
            <w:szCs w:val="28"/>
            <w:rPrChange w:id="4585" w:author="user" w:date="2014-05-25T12:30:00Z">
              <w:rPr/>
            </w:rPrChange>
          </w:rPr>
          <w:t xml:space="preserve"> </w:t>
        </w:r>
      </w:ins>
      <w:r w:rsidRPr="009B063D">
        <w:rPr>
          <w:sz w:val="28"/>
          <w:szCs w:val="28"/>
          <w:rPrChange w:id="4586" w:author="user" w:date="2014-05-25T12:30:00Z">
            <w:rPr/>
          </w:rPrChange>
        </w:rPr>
        <w:t xml:space="preserve">non-separable samples. A larger C will sacrifice larger margin for </w:t>
      </w:r>
      <w:r w:rsidRPr="009B063D">
        <w:rPr>
          <w:sz w:val="28"/>
          <w:szCs w:val="28"/>
          <w:rPrChange w:id="4587" w:author="user" w:date="2014-05-25T12:30:00Z">
            <w:rPr/>
          </w:rPrChange>
        </w:rPr>
        <w:lastRenderedPageBreak/>
        <w:t xml:space="preserve">lower misclassification error, but it will make the execution time </w:t>
      </w:r>
      <w:proofErr w:type="spellStart"/>
      <w:r w:rsidRPr="009B063D">
        <w:rPr>
          <w:sz w:val="28"/>
          <w:szCs w:val="28"/>
          <w:rPrChange w:id="4588" w:author="user" w:date="2014-05-25T12:30:00Z">
            <w:rPr/>
          </w:rPrChange>
        </w:rPr>
        <w:t>longer</w:t>
      </w:r>
      <w:proofErr w:type="gramStart"/>
      <w:r w:rsidRPr="009B063D">
        <w:rPr>
          <w:sz w:val="28"/>
          <w:szCs w:val="28"/>
          <w:rPrChange w:id="4589" w:author="user" w:date="2014-05-25T12:30:00Z">
            <w:rPr/>
          </w:rPrChange>
        </w:rPr>
        <w:t>.%</w:t>
      </w:r>
      <w:proofErr w:type="gramEnd"/>
      <w:r w:rsidRPr="009B063D">
        <w:rPr>
          <w:sz w:val="28"/>
          <w:szCs w:val="28"/>
          <w:rPrChange w:id="4590" w:author="user" w:date="2014-05-25T12:30:00Z">
            <w:rPr/>
          </w:rPrChange>
        </w:rPr>
        <w:t>Therefore</w:t>
      </w:r>
      <w:proofErr w:type="spellEnd"/>
      <w:r w:rsidRPr="009B063D">
        <w:rPr>
          <w:sz w:val="28"/>
          <w:szCs w:val="28"/>
          <w:rPrChange w:id="4591" w:author="user" w:date="2014-05-25T12:30:00Z">
            <w:rPr/>
          </w:rPrChange>
        </w:rPr>
        <w:t xml:space="preserve">, we will leave the rest of the parameters to their default value, and try to find the best C </w:t>
      </w:r>
      <w:proofErr w:type="spellStart"/>
      <w:r w:rsidRPr="009B063D">
        <w:rPr>
          <w:sz w:val="28"/>
          <w:szCs w:val="28"/>
          <w:rPrChange w:id="4592" w:author="user" w:date="2014-05-25T12:30:00Z">
            <w:rPr/>
          </w:rPrChange>
        </w:rPr>
        <w:t>parameter.l</w:t>
      </w:r>
      <w:proofErr w:type="spellEnd"/>
    </w:p>
    <w:p w:rsidR="00640F9D" w:rsidRPr="009B063D" w:rsidRDefault="00640F9D" w:rsidP="00640F9D">
      <w:pPr>
        <w:pStyle w:val="PreformattedText"/>
        <w:rPr>
          <w:sz w:val="28"/>
          <w:szCs w:val="28"/>
          <w:rPrChange w:id="4593" w:author="user" w:date="2014-05-25T12:30:00Z">
            <w:rPr/>
          </w:rPrChange>
        </w:rPr>
      </w:pPr>
    </w:p>
    <w:p w:rsidR="00640F9D" w:rsidRPr="009B063D" w:rsidRDefault="00640F9D" w:rsidP="00640F9D">
      <w:pPr>
        <w:pStyle w:val="PreformattedText"/>
        <w:rPr>
          <w:sz w:val="28"/>
          <w:szCs w:val="28"/>
          <w:rPrChange w:id="4594" w:author="user" w:date="2014-05-25T12:30:00Z">
            <w:rPr/>
          </w:rPrChange>
        </w:rPr>
      </w:pPr>
      <w:del w:id="4595" w:author="user" w:date="2014-05-25T23:10:00Z">
        <w:r w:rsidRPr="009B063D" w:rsidDel="003D4541">
          <w:rPr>
            <w:sz w:val="28"/>
            <w:szCs w:val="28"/>
            <w:rPrChange w:id="4596" w:author="user" w:date="2014-05-25T12:30:00Z">
              <w:rPr/>
            </w:rPrChange>
          </w:rPr>
          <w:delText xml:space="preserve">We split performer </w:delText>
        </w:r>
      </w:del>
      <w:r w:rsidRPr="009B063D">
        <w:rPr>
          <w:sz w:val="28"/>
          <w:szCs w:val="28"/>
          <w:rPrChange w:id="4597" w:author="user" w:date="2014-05-25T12:30:00Z">
            <w:rPr/>
          </w:rPrChange>
        </w:rPr>
        <w:t xml:space="preserve">A's </w:t>
      </w:r>
      <w:ins w:id="4598" w:author="user" w:date="2014-05-25T23:10:00Z">
        <w:r w:rsidR="003D4541">
          <w:rPr>
            <w:rFonts w:hint="eastAsia"/>
            <w:sz w:val="28"/>
            <w:szCs w:val="28"/>
          </w:rPr>
          <w:t xml:space="preserve">performance </w:t>
        </w:r>
      </w:ins>
      <w:r w:rsidRPr="009B063D">
        <w:rPr>
          <w:sz w:val="28"/>
          <w:szCs w:val="28"/>
          <w:rPrChange w:id="4599" w:author="user" w:date="2014-05-25T12:30:00Z">
            <w:rPr/>
          </w:rPrChange>
        </w:rPr>
        <w:t xml:space="preserve">recordings </w:t>
      </w:r>
      <w:ins w:id="4600" w:author="user" w:date="2014-05-25T23:10:00Z">
        <w:r w:rsidR="003D4541">
          <w:rPr>
            <w:rFonts w:hint="eastAsia"/>
            <w:sz w:val="28"/>
            <w:szCs w:val="28"/>
          </w:rPr>
          <w:t xml:space="preserve">are split </w:t>
        </w:r>
      </w:ins>
      <w:r w:rsidRPr="009B063D">
        <w:rPr>
          <w:sz w:val="28"/>
          <w:szCs w:val="28"/>
          <w:rPrChange w:id="4601" w:author="user" w:date="2014-05-25T12:30:00Z">
            <w:rPr/>
          </w:rPrChange>
        </w:rPr>
        <w:t xml:space="preserve">into two sets: the training set </w:t>
      </w:r>
      <w:del w:id="4602" w:author="user" w:date="2014-05-25T23:11:00Z">
        <w:r w:rsidRPr="009B063D" w:rsidDel="003D4541">
          <w:rPr>
            <w:sz w:val="28"/>
            <w:szCs w:val="28"/>
            <w:rPrChange w:id="4603" w:author="user" w:date="2014-05-25T12:30:00Z">
              <w:rPr/>
            </w:rPrChange>
          </w:rPr>
          <w:delText xml:space="preserve">includes </w:delText>
        </w:r>
      </w:del>
      <w:ins w:id="4604" w:author="user" w:date="2014-05-25T23:11:00Z">
        <w:r w:rsidR="003D4541" w:rsidRPr="009B063D">
          <w:rPr>
            <w:sz w:val="28"/>
            <w:szCs w:val="28"/>
            <w:rPrChange w:id="4605" w:author="user" w:date="2014-05-25T12:30:00Z">
              <w:rPr/>
            </w:rPrChange>
          </w:rPr>
          <w:t>includ</w:t>
        </w:r>
        <w:r w:rsidR="003D4541">
          <w:rPr>
            <w:rFonts w:hint="eastAsia"/>
            <w:sz w:val="28"/>
            <w:szCs w:val="28"/>
          </w:rPr>
          <w:t>ing</w:t>
        </w:r>
        <w:r w:rsidR="003D4541" w:rsidRPr="009B063D">
          <w:rPr>
            <w:sz w:val="28"/>
            <w:szCs w:val="28"/>
            <w:rPrChange w:id="4606" w:author="user" w:date="2014-05-25T12:30:00Z">
              <w:rPr/>
            </w:rPrChange>
          </w:rPr>
          <w:t xml:space="preserve"> </w:t>
        </w:r>
      </w:ins>
      <w:r w:rsidRPr="009B063D">
        <w:rPr>
          <w:sz w:val="28"/>
          <w:szCs w:val="28"/>
          <w:rPrChange w:id="4607" w:author="user" w:date="2014-05-25T12:30:00Z">
            <w:rPr/>
          </w:rPrChange>
        </w:rPr>
        <w:t xml:space="preserve">pieces No.2 to No.6, and the testing set </w:t>
      </w:r>
      <w:del w:id="4608" w:author="user" w:date="2014-05-25T23:11:00Z">
        <w:r w:rsidRPr="009B063D" w:rsidDel="003D4541">
          <w:rPr>
            <w:sz w:val="28"/>
            <w:szCs w:val="28"/>
            <w:rPrChange w:id="4609" w:author="user" w:date="2014-05-25T12:30:00Z">
              <w:rPr/>
            </w:rPrChange>
          </w:rPr>
          <w:delText xml:space="preserve">includes </w:delText>
        </w:r>
      </w:del>
      <w:ins w:id="4610" w:author="user" w:date="2014-05-25T23:11:00Z">
        <w:r w:rsidR="003D4541" w:rsidRPr="009B063D">
          <w:rPr>
            <w:sz w:val="28"/>
            <w:szCs w:val="28"/>
            <w:rPrChange w:id="4611" w:author="user" w:date="2014-05-25T12:30:00Z">
              <w:rPr/>
            </w:rPrChange>
          </w:rPr>
          <w:t>includ</w:t>
        </w:r>
        <w:r w:rsidR="003D4541">
          <w:rPr>
            <w:rFonts w:hint="eastAsia"/>
            <w:sz w:val="28"/>
            <w:szCs w:val="28"/>
          </w:rPr>
          <w:t>ing</w:t>
        </w:r>
        <w:r w:rsidR="003D4541" w:rsidRPr="009B063D">
          <w:rPr>
            <w:sz w:val="28"/>
            <w:szCs w:val="28"/>
            <w:rPrChange w:id="4612" w:author="user" w:date="2014-05-25T12:30:00Z">
              <w:rPr/>
            </w:rPrChange>
          </w:rPr>
          <w:t xml:space="preserve"> </w:t>
        </w:r>
      </w:ins>
      <w:r w:rsidRPr="009B063D">
        <w:rPr>
          <w:sz w:val="28"/>
          <w:szCs w:val="28"/>
          <w:rPrChange w:id="4613" w:author="user" w:date="2014-05-25T12:30:00Z">
            <w:rPr/>
          </w:rPrChange>
        </w:rPr>
        <w:t>piece No.1. We train a model with the training set, and use the learned model to generate the testing set. The generated expressive performance is compared to the corresponding human recordings to calculate the accuracy of the prediction.</w:t>
      </w:r>
    </w:p>
    <w:p w:rsidR="00640F9D" w:rsidRPr="009B063D" w:rsidRDefault="00640F9D" w:rsidP="00640F9D">
      <w:pPr>
        <w:pStyle w:val="PreformattedText"/>
        <w:rPr>
          <w:sz w:val="28"/>
          <w:szCs w:val="28"/>
          <w:rPrChange w:id="4614" w:author="user" w:date="2014-05-25T12:30:00Z">
            <w:rPr/>
          </w:rPrChange>
        </w:rPr>
      </w:pPr>
    </w:p>
    <w:p w:rsidR="00640F9D" w:rsidRPr="009B063D" w:rsidRDefault="00640F9D" w:rsidP="00640F9D">
      <w:pPr>
        <w:pStyle w:val="PreformattedText"/>
        <w:rPr>
          <w:sz w:val="28"/>
          <w:szCs w:val="28"/>
          <w:rPrChange w:id="4615" w:author="user" w:date="2014-05-25T12:30:00Z">
            <w:rPr/>
          </w:rPrChange>
        </w:rPr>
      </w:pPr>
    </w:p>
    <w:p w:rsidR="00640F9D" w:rsidRPr="009B063D" w:rsidRDefault="00640F9D" w:rsidP="00640F9D">
      <w:pPr>
        <w:pStyle w:val="PreformattedText"/>
        <w:rPr>
          <w:sz w:val="28"/>
          <w:szCs w:val="28"/>
          <w:rPrChange w:id="4616" w:author="user" w:date="2014-05-25T12:30:00Z">
            <w:rPr/>
          </w:rPrChange>
        </w:rPr>
      </w:pPr>
    </w:p>
    <w:p w:rsidR="00640F9D" w:rsidRPr="009B063D" w:rsidRDefault="00640F9D" w:rsidP="00640F9D">
      <w:pPr>
        <w:pStyle w:val="PreformattedText"/>
        <w:rPr>
          <w:sz w:val="28"/>
          <w:szCs w:val="28"/>
          <w:rPrChange w:id="4617" w:author="user" w:date="2014-05-25T12:30:00Z">
            <w:rPr/>
          </w:rPrChange>
        </w:rPr>
      </w:pPr>
      <w:r w:rsidRPr="009B063D">
        <w:rPr>
          <w:sz w:val="28"/>
          <w:szCs w:val="28"/>
          <w:rPrChange w:id="4618" w:author="user" w:date="2014-05-25T12:30:00Z">
            <w:rPr/>
          </w:rPrChange>
        </w:rPr>
        <w:t>Ideally, the generated performance will be very similar in expression to the recording. In order to choose the best $\</w:t>
      </w:r>
      <w:proofErr w:type="spellStart"/>
      <w:r w:rsidRPr="009B063D">
        <w:rPr>
          <w:sz w:val="28"/>
          <w:szCs w:val="28"/>
          <w:rPrChange w:id="4619" w:author="user" w:date="2014-05-25T12:30:00Z">
            <w:rPr/>
          </w:rPrChange>
        </w:rPr>
        <w:t>varepsilon</w:t>
      </w:r>
      <w:proofErr w:type="spellEnd"/>
      <w:r w:rsidRPr="009B063D">
        <w:rPr>
          <w:sz w:val="28"/>
          <w:szCs w:val="28"/>
          <w:rPrChange w:id="4620" w:author="user" w:date="2014-05-25T12:30:00Z">
            <w:rPr/>
          </w:rPrChange>
        </w:rPr>
        <w:t>$, we calculate the median of similarities between the generated and recorded performances for each $\</w:t>
      </w:r>
      <w:proofErr w:type="spellStart"/>
      <w:r w:rsidRPr="009B063D">
        <w:rPr>
          <w:sz w:val="28"/>
          <w:szCs w:val="28"/>
          <w:rPrChange w:id="4621" w:author="user" w:date="2014-05-25T12:30:00Z">
            <w:rPr/>
          </w:rPrChange>
        </w:rPr>
        <w:t>varepsilon</w:t>
      </w:r>
      <w:proofErr w:type="spellEnd"/>
      <w:r w:rsidRPr="009B063D">
        <w:rPr>
          <w:sz w:val="28"/>
          <w:szCs w:val="28"/>
          <w:rPrChange w:id="4622" w:author="user" w:date="2014-05-25T12:30:00Z">
            <w:rPr/>
          </w:rPrChange>
        </w:rPr>
        <w:t>$ choice. Note that each performance feature has its own model, so we will be looking at one performance feature and its $\</w:t>
      </w:r>
      <w:proofErr w:type="spellStart"/>
      <w:r w:rsidRPr="009B063D">
        <w:rPr>
          <w:sz w:val="28"/>
          <w:szCs w:val="28"/>
          <w:rPrChange w:id="4623" w:author="user" w:date="2014-05-25T12:30:00Z">
            <w:rPr/>
          </w:rPrChange>
        </w:rPr>
        <w:t>varepsilon</w:t>
      </w:r>
      <w:proofErr w:type="spellEnd"/>
      <w:proofErr w:type="gramStart"/>
      <w:r w:rsidRPr="009B063D">
        <w:rPr>
          <w:sz w:val="28"/>
          <w:szCs w:val="28"/>
          <w:rPrChange w:id="4624" w:author="user" w:date="2014-05-25T12:30:00Z">
            <w:rPr/>
          </w:rPrChange>
        </w:rPr>
        <w:t>$  parameter</w:t>
      </w:r>
      <w:proofErr w:type="gramEnd"/>
      <w:r w:rsidRPr="009B063D">
        <w:rPr>
          <w:sz w:val="28"/>
          <w:szCs w:val="28"/>
          <w:rPrChange w:id="4625" w:author="user" w:date="2014-05-25T12:30:00Z">
            <w:rPr/>
          </w:rPrChange>
        </w:rPr>
        <w:t xml:space="preserve"> at a time. </w:t>
      </w:r>
    </w:p>
    <w:p w:rsidR="00640F9D" w:rsidRPr="009B063D" w:rsidRDefault="00640F9D" w:rsidP="00640F9D">
      <w:pPr>
        <w:pStyle w:val="PreformattedText"/>
        <w:rPr>
          <w:sz w:val="28"/>
          <w:szCs w:val="28"/>
          <w:rPrChange w:id="4626" w:author="user" w:date="2014-05-25T12:30:00Z">
            <w:rPr/>
          </w:rPrChange>
        </w:rPr>
      </w:pPr>
      <w:r w:rsidRPr="009B063D">
        <w:rPr>
          <w:sz w:val="28"/>
          <w:szCs w:val="28"/>
          <w:rPrChange w:id="4627" w:author="user" w:date="2014-05-25T12:30:00Z">
            <w:rPr/>
          </w:rPrChange>
        </w:rPr>
        <w:t>First, the generated performance feature sequence and the recorded one are normalized to a range from 0 to 1</w:t>
      </w:r>
      <w:del w:id="4628" w:author="user" w:date="2014-05-25T23:12:00Z">
        <w:r w:rsidRPr="009B063D" w:rsidDel="0003106E">
          <w:rPr>
            <w:sz w:val="28"/>
            <w:szCs w:val="28"/>
            <w:rPrChange w:id="4629" w:author="user" w:date="2014-05-25T12:30:00Z">
              <w:rPr/>
            </w:rPrChange>
          </w:rPr>
          <w:delText xml:space="preserve">. This is </w:delText>
        </w:r>
      </w:del>
      <w:ins w:id="4630" w:author="user" w:date="2014-05-25T23:12:00Z">
        <w:r w:rsidR="0003106E">
          <w:rPr>
            <w:rFonts w:hint="eastAsia"/>
            <w:sz w:val="28"/>
            <w:szCs w:val="28"/>
          </w:rPr>
          <w:t xml:space="preserve">, </w:t>
        </w:r>
      </w:ins>
      <w:r w:rsidRPr="009B063D">
        <w:rPr>
          <w:sz w:val="28"/>
          <w:szCs w:val="28"/>
          <w:rPrChange w:id="4631" w:author="user" w:date="2014-05-25T12:30:00Z">
            <w:rPr/>
          </w:rPrChange>
        </w:rPr>
        <w:t>because the generated performance may have the same up-and-downs as the score, but the value range</w:t>
      </w:r>
      <w:ins w:id="4632" w:author="user" w:date="2014-05-25T23:13:00Z">
        <w:r w:rsidR="0003106E">
          <w:rPr>
            <w:rFonts w:hint="eastAsia"/>
            <w:sz w:val="28"/>
            <w:szCs w:val="28"/>
          </w:rPr>
          <w:t>s</w:t>
        </w:r>
      </w:ins>
      <w:r w:rsidRPr="009B063D">
        <w:rPr>
          <w:sz w:val="28"/>
          <w:szCs w:val="28"/>
          <w:rPrChange w:id="4633" w:author="user" w:date="2014-05-25T12:30:00Z">
            <w:rPr/>
          </w:rPrChange>
        </w:rPr>
        <w:t xml:space="preserve"> may be different, so we use normalization to ease our these difference. The Euclidean distance between the two normalized sequences is calculated and divided by the length (number of notes) of the phrase, since the phrase can have arbitrary length. Similar procedure is applied to find the best C.</w:t>
      </w:r>
    </w:p>
    <w:p w:rsidR="00640F9D" w:rsidRPr="009B063D" w:rsidRDefault="00640F9D" w:rsidP="00640F9D">
      <w:pPr>
        <w:pStyle w:val="PreformattedText"/>
        <w:rPr>
          <w:sz w:val="28"/>
          <w:szCs w:val="28"/>
          <w:rPrChange w:id="4634" w:author="user" w:date="2014-05-25T12:30:00Z">
            <w:rPr/>
          </w:rPrChange>
        </w:rPr>
      </w:pPr>
    </w:p>
    <w:p w:rsidR="00640F9D" w:rsidRPr="009B063D" w:rsidRDefault="00640F9D" w:rsidP="00640F9D">
      <w:pPr>
        <w:pStyle w:val="PreformattedText"/>
        <w:rPr>
          <w:sz w:val="28"/>
          <w:szCs w:val="28"/>
          <w:rPrChange w:id="4635" w:author="user" w:date="2014-05-25T12:30:00Z">
            <w:rPr/>
          </w:rPrChange>
        </w:rPr>
      </w:pPr>
    </w:p>
    <w:p w:rsidR="00640F9D" w:rsidRPr="009B063D" w:rsidRDefault="00640F9D" w:rsidP="00640F9D">
      <w:pPr>
        <w:pStyle w:val="PreformattedText"/>
        <w:rPr>
          <w:sz w:val="28"/>
          <w:szCs w:val="28"/>
          <w:rPrChange w:id="4636" w:author="user" w:date="2014-05-25T12:30:00Z">
            <w:rPr/>
          </w:rPrChange>
        </w:rPr>
      </w:pPr>
      <w:r w:rsidRPr="009B063D">
        <w:rPr>
          <w:sz w:val="28"/>
          <w:szCs w:val="28"/>
          <w:rPrChange w:id="4637" w:author="user" w:date="2014-05-25T12:30:00Z">
            <w:rPr/>
          </w:rPrChange>
        </w:rPr>
        <w:t>First we fixed C at $0.1$ and tried different $\</w:t>
      </w:r>
      <w:proofErr w:type="spellStart"/>
      <w:r w:rsidRPr="009B063D">
        <w:rPr>
          <w:sz w:val="28"/>
          <w:szCs w:val="28"/>
          <w:rPrChange w:id="4638" w:author="user" w:date="2014-05-25T12:30:00Z">
            <w:rPr/>
          </w:rPrChange>
        </w:rPr>
        <w:t>varepsilon</w:t>
      </w:r>
      <w:proofErr w:type="spellEnd"/>
      <w:r w:rsidRPr="009B063D">
        <w:rPr>
          <w:sz w:val="28"/>
          <w:szCs w:val="28"/>
          <w:rPrChange w:id="4639" w:author="user" w:date="2014-05-25T12:30:00Z">
            <w:rPr/>
          </w:rPrChange>
        </w:rPr>
        <w:t>$'s: $100$, $10$, $1$, $0.75$, $0.5$ and $0.1$. Then, we fix $\</w:t>
      </w:r>
      <w:proofErr w:type="spellStart"/>
      <w:r w:rsidRPr="009B063D">
        <w:rPr>
          <w:sz w:val="28"/>
          <w:szCs w:val="28"/>
          <w:rPrChange w:id="4640" w:author="user" w:date="2014-05-25T12:30:00Z">
            <w:rPr/>
          </w:rPrChange>
        </w:rPr>
        <w:t>varepsilon</w:t>
      </w:r>
      <w:proofErr w:type="spellEnd"/>
      <w:r w:rsidRPr="009B063D">
        <w:rPr>
          <w:sz w:val="28"/>
          <w:szCs w:val="28"/>
          <w:rPrChange w:id="4641" w:author="user" w:date="2014-05-25T12:30:00Z">
            <w:rPr/>
          </w:rPrChange>
        </w:rPr>
        <w:t>$ at the optimal value determined in the previous step and test different C's: $10</w:t>
      </w:r>
      <w:proofErr w:type="gramStart"/>
      <w:r w:rsidRPr="009B063D">
        <w:rPr>
          <w:sz w:val="28"/>
          <w:szCs w:val="28"/>
          <w:rPrChange w:id="4642" w:author="user" w:date="2014-05-25T12:30:00Z">
            <w:rPr/>
          </w:rPrChange>
        </w:rPr>
        <w:t>^{</w:t>
      </w:r>
      <w:proofErr w:type="gramEnd"/>
      <w:r w:rsidRPr="009B063D">
        <w:rPr>
          <w:sz w:val="28"/>
          <w:szCs w:val="28"/>
          <w:rPrChange w:id="4643" w:author="user" w:date="2014-05-25T12:30:00Z">
            <w:rPr/>
          </w:rPrChange>
        </w:rPr>
        <w:t>-3}$, $10^{-2}$, $10^{-1}$, $0.5$, $1$, and $5$. For each $\</w:t>
      </w:r>
      <w:proofErr w:type="spellStart"/>
      <w:r w:rsidRPr="009B063D">
        <w:rPr>
          <w:sz w:val="28"/>
          <w:szCs w:val="28"/>
          <w:rPrChange w:id="4644" w:author="user" w:date="2014-05-25T12:30:00Z">
            <w:rPr/>
          </w:rPrChange>
        </w:rPr>
        <w:t>varepsilon</w:t>
      </w:r>
      <w:proofErr w:type="spellEnd"/>
      <w:r w:rsidRPr="009B063D">
        <w:rPr>
          <w:sz w:val="28"/>
          <w:szCs w:val="28"/>
          <w:rPrChange w:id="4645" w:author="user" w:date="2014-05-25T12:30:00Z">
            <w:rPr/>
          </w:rPrChange>
        </w:rPr>
        <w:t>$ and C combination, we calculate the distance between the generated pieces and recorded examples for all phrases in the testing set for each performer. Then we take the median of all these distances for each $\</w:t>
      </w:r>
      <w:proofErr w:type="spellStart"/>
      <w:r w:rsidRPr="009B063D">
        <w:rPr>
          <w:sz w:val="28"/>
          <w:szCs w:val="28"/>
          <w:rPrChange w:id="4646" w:author="user" w:date="2014-05-25T12:30:00Z">
            <w:rPr/>
          </w:rPrChange>
        </w:rPr>
        <w:t>varepsilon</w:t>
      </w:r>
      <w:proofErr w:type="spellEnd"/>
      <w:r w:rsidRPr="009B063D">
        <w:rPr>
          <w:sz w:val="28"/>
          <w:szCs w:val="28"/>
          <w:rPrChange w:id="4647" w:author="user" w:date="2014-05-25T12:30:00Z">
            <w:rPr/>
          </w:rPrChange>
        </w:rPr>
        <w:t>$ or C. The optimal $\</w:t>
      </w:r>
      <w:proofErr w:type="spellStart"/>
      <w:r w:rsidRPr="009B063D">
        <w:rPr>
          <w:sz w:val="28"/>
          <w:szCs w:val="28"/>
          <w:rPrChange w:id="4648" w:author="user" w:date="2014-05-25T12:30:00Z">
            <w:rPr/>
          </w:rPrChange>
        </w:rPr>
        <w:t>varepsilon</w:t>
      </w:r>
      <w:proofErr w:type="spellEnd"/>
      <w:r w:rsidRPr="009B063D">
        <w:rPr>
          <w:sz w:val="28"/>
          <w:szCs w:val="28"/>
          <w:rPrChange w:id="4649" w:author="user" w:date="2014-05-25T12:30:00Z">
            <w:rPr/>
          </w:rPrChange>
        </w:rPr>
        <w:t>$ or C is the one that minimize the median of the distances.</w:t>
      </w:r>
    </w:p>
    <w:p w:rsidR="00640F9D" w:rsidRPr="009B063D" w:rsidRDefault="00640F9D" w:rsidP="00640F9D">
      <w:pPr>
        <w:pStyle w:val="PreformattedText"/>
        <w:rPr>
          <w:sz w:val="28"/>
          <w:szCs w:val="28"/>
          <w:rPrChange w:id="4650" w:author="user" w:date="2014-05-25T12:30:00Z">
            <w:rPr/>
          </w:rPrChange>
        </w:rPr>
      </w:pPr>
    </w:p>
    <w:p w:rsidR="00640F9D" w:rsidRPr="009B063D" w:rsidRDefault="00640F9D" w:rsidP="00640F9D">
      <w:pPr>
        <w:pStyle w:val="PreformattedText"/>
        <w:rPr>
          <w:sz w:val="28"/>
          <w:szCs w:val="28"/>
          <w:rPrChange w:id="4651" w:author="user" w:date="2014-05-25T12:30:00Z">
            <w:rPr/>
          </w:rPrChange>
        </w:rPr>
      </w:pPr>
    </w:p>
    <w:p w:rsidR="00640F9D" w:rsidRPr="009B063D" w:rsidRDefault="00640F9D" w:rsidP="00640F9D">
      <w:pPr>
        <w:pStyle w:val="PreformattedText"/>
        <w:rPr>
          <w:sz w:val="28"/>
          <w:szCs w:val="28"/>
          <w:rPrChange w:id="4652" w:author="user" w:date="2014-05-25T12:30:00Z">
            <w:rPr/>
          </w:rPrChange>
        </w:rPr>
      </w:pPr>
    </w:p>
    <w:p w:rsidR="00640F9D" w:rsidRPr="009B063D" w:rsidRDefault="00640F9D" w:rsidP="00640F9D">
      <w:pPr>
        <w:pStyle w:val="PreformattedText"/>
        <w:rPr>
          <w:sz w:val="28"/>
          <w:szCs w:val="28"/>
          <w:rPrChange w:id="4653" w:author="user" w:date="2014-05-25T12:30:00Z">
            <w:rPr/>
          </w:rPrChange>
        </w:rPr>
      </w:pPr>
      <w:r w:rsidRPr="009B063D">
        <w:rPr>
          <w:sz w:val="28"/>
          <w:szCs w:val="28"/>
          <w:rPrChange w:id="4654" w:author="user" w:date="2014-05-25T12:30:00Z">
            <w:rPr/>
          </w:rPrChange>
        </w:rPr>
        <w:t>The median distance of the generated performance from the recording for various $\</w:t>
      </w:r>
      <w:proofErr w:type="spellStart"/>
      <w:r w:rsidRPr="009B063D">
        <w:rPr>
          <w:sz w:val="28"/>
          <w:szCs w:val="28"/>
          <w:rPrChange w:id="4655" w:author="user" w:date="2014-05-25T12:30:00Z">
            <w:rPr/>
          </w:rPrChange>
        </w:rPr>
        <w:t>varepsilon</w:t>
      </w:r>
      <w:proofErr w:type="spellEnd"/>
      <w:r w:rsidRPr="009B063D">
        <w:rPr>
          <w:sz w:val="28"/>
          <w:szCs w:val="28"/>
          <w:rPrChange w:id="4656" w:author="user" w:date="2014-05-25T12:30:00Z">
            <w:rPr/>
          </w:rPrChange>
        </w:rPr>
        <w:t>$'s are shown in Fig. \</w:t>
      </w:r>
      <w:proofErr w:type="gramStart"/>
      <w:r w:rsidRPr="009B063D">
        <w:rPr>
          <w:sz w:val="28"/>
          <w:szCs w:val="28"/>
          <w:rPrChange w:id="4657" w:author="user" w:date="2014-05-25T12:30:00Z">
            <w:rPr/>
          </w:rPrChange>
        </w:rPr>
        <w:t>ref{</w:t>
      </w:r>
      <w:proofErr w:type="spellStart"/>
      <w:proofErr w:type="gramEnd"/>
      <w:r w:rsidRPr="009B063D">
        <w:rPr>
          <w:sz w:val="28"/>
          <w:szCs w:val="28"/>
          <w:rPrChange w:id="4658" w:author="user" w:date="2014-05-25T12:30:00Z">
            <w:rPr/>
          </w:rPrChange>
        </w:rPr>
        <w:t>fig:eps_accu</w:t>
      </w:r>
      <w:proofErr w:type="spellEnd"/>
      <w:r w:rsidRPr="009B063D">
        <w:rPr>
          <w:sz w:val="28"/>
          <w:szCs w:val="28"/>
          <w:rPrChange w:id="4659" w:author="user" w:date="2014-05-25T12:30:00Z">
            <w:rPr/>
          </w:rPrChange>
        </w:rPr>
        <w:t>}. The execution time for various $\</w:t>
      </w:r>
      <w:proofErr w:type="spellStart"/>
      <w:r w:rsidRPr="009B063D">
        <w:rPr>
          <w:sz w:val="28"/>
          <w:szCs w:val="28"/>
          <w:rPrChange w:id="4660" w:author="user" w:date="2014-05-25T12:30:00Z">
            <w:rPr/>
          </w:rPrChange>
        </w:rPr>
        <w:t>varepsilon</w:t>
      </w:r>
      <w:proofErr w:type="spellEnd"/>
      <w:r w:rsidRPr="009B063D">
        <w:rPr>
          <w:sz w:val="28"/>
          <w:szCs w:val="28"/>
          <w:rPrChange w:id="4661" w:author="user" w:date="2014-05-25T12:30:00Z">
            <w:rPr/>
          </w:rPrChange>
        </w:rPr>
        <w:t>$'s are shown in Fig. \</w:t>
      </w:r>
      <w:proofErr w:type="gramStart"/>
      <w:r w:rsidRPr="009B063D">
        <w:rPr>
          <w:sz w:val="28"/>
          <w:szCs w:val="28"/>
          <w:rPrChange w:id="4662" w:author="user" w:date="2014-05-25T12:30:00Z">
            <w:rPr/>
          </w:rPrChange>
        </w:rPr>
        <w:t>ref{</w:t>
      </w:r>
      <w:proofErr w:type="spellStart"/>
      <w:proofErr w:type="gramEnd"/>
      <w:r w:rsidRPr="009B063D">
        <w:rPr>
          <w:sz w:val="28"/>
          <w:szCs w:val="28"/>
          <w:rPrChange w:id="4663" w:author="user" w:date="2014-05-25T12:30:00Z">
            <w:rPr/>
          </w:rPrChange>
        </w:rPr>
        <w:t>fig:eps_time</w:t>
      </w:r>
      <w:proofErr w:type="spellEnd"/>
      <w:r w:rsidRPr="009B063D">
        <w:rPr>
          <w:sz w:val="28"/>
          <w:szCs w:val="28"/>
          <w:rPrChange w:id="4664" w:author="user" w:date="2014-05-25T12:30:00Z">
            <w:rPr/>
          </w:rPrChange>
        </w:rPr>
        <w:t>}. For $\</w:t>
      </w:r>
      <w:proofErr w:type="spellStart"/>
      <w:r w:rsidRPr="009B063D">
        <w:rPr>
          <w:sz w:val="28"/>
          <w:szCs w:val="28"/>
          <w:rPrChange w:id="4665" w:author="user" w:date="2014-05-25T12:30:00Z">
            <w:rPr/>
          </w:rPrChange>
        </w:rPr>
        <w:t>varepsilon</w:t>
      </w:r>
      <w:proofErr w:type="spellEnd"/>
      <w:r w:rsidRPr="009B063D">
        <w:rPr>
          <w:sz w:val="28"/>
          <w:szCs w:val="28"/>
          <w:rPrChange w:id="4666" w:author="user" w:date="2014-05-25T12:30:00Z">
            <w:rPr/>
          </w:rPrChange>
        </w:rPr>
        <w:t>$ value</w:t>
      </w:r>
      <w:ins w:id="4667" w:author="user" w:date="2014-05-25T23:15:00Z">
        <w:r w:rsidR="0003106E">
          <w:rPr>
            <w:rFonts w:hint="eastAsia"/>
            <w:sz w:val="28"/>
            <w:szCs w:val="28"/>
          </w:rPr>
          <w:t>s</w:t>
        </w:r>
      </w:ins>
      <w:r w:rsidRPr="009B063D">
        <w:rPr>
          <w:sz w:val="28"/>
          <w:szCs w:val="28"/>
          <w:rPrChange w:id="4668" w:author="user" w:date="2014-05-25T12:30:00Z">
            <w:rPr/>
          </w:rPrChange>
        </w:rPr>
        <w:t xml:space="preserve"> 100 and 10, the termination criteria is too generous so SVM-HMM terminates almost immediately without actually learned anything. Therefore, the outputs are a fixed value for any input. We abandon the data points for $\</w:t>
      </w:r>
      <w:proofErr w:type="spellStart"/>
      <w:r w:rsidRPr="009B063D">
        <w:rPr>
          <w:sz w:val="28"/>
          <w:szCs w:val="28"/>
          <w:rPrChange w:id="4669" w:author="user" w:date="2014-05-25T12:30:00Z">
            <w:rPr/>
          </w:rPrChange>
        </w:rPr>
        <w:t>varepsilon</w:t>
      </w:r>
      <w:proofErr w:type="spellEnd"/>
      <w:r w:rsidRPr="009B063D">
        <w:rPr>
          <w:sz w:val="28"/>
          <w:szCs w:val="28"/>
          <w:rPrChange w:id="4670" w:author="user" w:date="2014-05-25T12:30:00Z">
            <w:rPr/>
          </w:rPrChange>
        </w:rPr>
        <w:t xml:space="preserve"> = 100$ or $10$. We can see that the distance drops slowly when $\</w:t>
      </w:r>
      <w:proofErr w:type="spellStart"/>
      <w:r w:rsidRPr="009B063D">
        <w:rPr>
          <w:sz w:val="28"/>
          <w:szCs w:val="28"/>
          <w:rPrChange w:id="4671" w:author="user" w:date="2014-05-25T12:30:00Z">
            <w:rPr/>
          </w:rPrChange>
        </w:rPr>
        <w:t>varepsilon</w:t>
      </w:r>
      <w:proofErr w:type="spellEnd"/>
      <w:r w:rsidRPr="009B063D">
        <w:rPr>
          <w:sz w:val="28"/>
          <w:szCs w:val="28"/>
          <w:rPrChange w:id="4672" w:author="user" w:date="2014-05-25T12:30:00Z">
            <w:rPr/>
          </w:rPrChange>
        </w:rPr>
        <w:t>$ becomes smaller. We choose $\</w:t>
      </w:r>
      <w:proofErr w:type="spellStart"/>
      <w:r w:rsidRPr="009B063D">
        <w:rPr>
          <w:sz w:val="28"/>
          <w:szCs w:val="28"/>
          <w:rPrChange w:id="4673" w:author="user" w:date="2014-05-25T12:30:00Z">
            <w:rPr/>
          </w:rPrChange>
        </w:rPr>
        <w:t>varepsilon</w:t>
      </w:r>
      <w:proofErr w:type="spellEnd"/>
      <w:r w:rsidRPr="009B063D">
        <w:rPr>
          <w:sz w:val="28"/>
          <w:szCs w:val="28"/>
          <w:rPrChange w:id="4674" w:author="user" w:date="2014-05-25T12:30:00Z">
            <w:rPr/>
          </w:rPrChange>
        </w:rPr>
        <w:t xml:space="preserve"> = 0.1$ for the best accuracy-time tradeoff. %But </w:t>
      </w:r>
      <w:ins w:id="4675" w:author="user" w:date="2014-05-25T23:16:00Z">
        <w:r w:rsidR="0003106E">
          <w:rPr>
            <w:rFonts w:hint="eastAsia"/>
            <w:sz w:val="28"/>
            <w:szCs w:val="28"/>
          </w:rPr>
          <w:t xml:space="preserve">for the interval </w:t>
        </w:r>
      </w:ins>
      <w:r w:rsidRPr="009B063D">
        <w:rPr>
          <w:sz w:val="28"/>
          <w:szCs w:val="28"/>
          <w:rPrChange w:id="4676" w:author="user" w:date="2014-05-25T12:30:00Z">
            <w:rPr/>
          </w:rPrChange>
        </w:rPr>
        <w:lastRenderedPageBreak/>
        <w:t>after $\</w:t>
      </w:r>
      <w:proofErr w:type="spellStart"/>
      <w:r w:rsidRPr="009B063D">
        <w:rPr>
          <w:sz w:val="28"/>
          <w:szCs w:val="28"/>
          <w:rPrChange w:id="4677" w:author="user" w:date="2014-05-25T12:30:00Z">
            <w:rPr/>
          </w:rPrChange>
        </w:rPr>
        <w:t>varepsilon</w:t>
      </w:r>
      <w:proofErr w:type="spellEnd"/>
      <w:r w:rsidRPr="009B063D">
        <w:rPr>
          <w:sz w:val="28"/>
          <w:szCs w:val="28"/>
          <w:rPrChange w:id="4678" w:author="user" w:date="2014-05-25T12:30:00Z">
            <w:rPr/>
          </w:rPrChange>
        </w:rPr>
        <w:t xml:space="preserve">$ </w:t>
      </w:r>
      <w:del w:id="4679" w:author="user" w:date="2014-05-25T23:16:00Z">
        <w:r w:rsidRPr="009B063D" w:rsidDel="0003106E">
          <w:rPr>
            <w:sz w:val="28"/>
            <w:szCs w:val="28"/>
            <w:rPrChange w:id="4680" w:author="user" w:date="2014-05-25T12:30:00Z">
              <w:rPr/>
            </w:rPrChange>
          </w:rPr>
          <w:delText xml:space="preserve">is </w:delText>
        </w:r>
      </w:del>
      <w:ins w:id="4681" w:author="user" w:date="2014-05-25T23:16:00Z">
        <w:r w:rsidR="0003106E">
          <w:rPr>
            <w:rFonts w:hint="eastAsia"/>
            <w:sz w:val="28"/>
            <w:szCs w:val="28"/>
          </w:rPr>
          <w:t>being</w:t>
        </w:r>
        <w:r w:rsidR="0003106E" w:rsidRPr="009B063D">
          <w:rPr>
            <w:sz w:val="28"/>
            <w:szCs w:val="28"/>
            <w:rPrChange w:id="4682" w:author="user" w:date="2014-05-25T12:30:00Z">
              <w:rPr/>
            </w:rPrChange>
          </w:rPr>
          <w:t xml:space="preserve"> </w:t>
        </w:r>
      </w:ins>
      <w:r w:rsidRPr="009B063D">
        <w:rPr>
          <w:sz w:val="28"/>
          <w:szCs w:val="28"/>
          <w:rPrChange w:id="4683" w:author="user" w:date="2014-05-25T12:30:00Z">
            <w:rPr/>
          </w:rPrChange>
        </w:rPr>
        <w:t>smaller than 0.5, the accuracy doesn't drop anymore. So we will choose $\</w:t>
      </w:r>
      <w:proofErr w:type="spellStart"/>
      <w:r w:rsidRPr="009B063D">
        <w:rPr>
          <w:sz w:val="28"/>
          <w:szCs w:val="28"/>
          <w:rPrChange w:id="4684" w:author="user" w:date="2014-05-25T12:30:00Z">
            <w:rPr/>
          </w:rPrChange>
        </w:rPr>
        <w:t>varepsilon</w:t>
      </w:r>
      <w:proofErr w:type="spellEnd"/>
      <w:r w:rsidRPr="009B063D">
        <w:rPr>
          <w:sz w:val="28"/>
          <w:szCs w:val="28"/>
          <w:rPrChange w:id="4685" w:author="user" w:date="2014-05-25T12:30:00Z">
            <w:rPr/>
          </w:rPrChange>
        </w:rPr>
        <w:t xml:space="preserve"> = 0.5 $ for the rest of the experiment</w:t>
      </w:r>
      <w:ins w:id="4686" w:author="user" w:date="2014-05-25T23:17:00Z">
        <w:r w:rsidR="0003106E">
          <w:rPr>
            <w:rFonts w:hint="eastAsia"/>
            <w:sz w:val="28"/>
            <w:szCs w:val="28"/>
          </w:rPr>
          <w:t>s</w:t>
        </w:r>
      </w:ins>
      <w:r w:rsidRPr="009B063D">
        <w:rPr>
          <w:sz w:val="28"/>
          <w:szCs w:val="28"/>
          <w:rPrChange w:id="4687" w:author="user" w:date="2014-05-25T12:30:00Z">
            <w:rPr/>
          </w:rPrChange>
        </w:rPr>
        <w:t xml:space="preserve"> to avoid unnecessary computations.</w:t>
      </w:r>
    </w:p>
    <w:p w:rsidR="00640F9D" w:rsidRPr="009B063D" w:rsidRDefault="00640F9D" w:rsidP="00640F9D">
      <w:pPr>
        <w:pStyle w:val="PreformattedText"/>
        <w:rPr>
          <w:sz w:val="28"/>
          <w:szCs w:val="28"/>
          <w:rPrChange w:id="4688" w:author="user" w:date="2014-05-25T12:30:00Z">
            <w:rPr/>
          </w:rPrChange>
        </w:rPr>
      </w:pPr>
    </w:p>
    <w:p w:rsidR="00640F9D" w:rsidRPr="009B063D" w:rsidRDefault="00640F9D" w:rsidP="00640F9D">
      <w:pPr>
        <w:pStyle w:val="PreformattedText"/>
        <w:rPr>
          <w:sz w:val="28"/>
          <w:szCs w:val="28"/>
          <w:rPrChange w:id="4689" w:author="user" w:date="2014-05-25T12:30:00Z">
            <w:rPr/>
          </w:rPrChange>
        </w:rPr>
      </w:pPr>
      <w:r w:rsidRPr="009B063D">
        <w:rPr>
          <w:sz w:val="28"/>
          <w:szCs w:val="28"/>
          <w:rPrChange w:id="4690" w:author="user" w:date="2014-05-25T12:30:00Z">
            <w:rPr/>
          </w:rPrChange>
        </w:rPr>
        <w:t>\begin{figure*}[</w:t>
      </w:r>
      <w:proofErr w:type="spellStart"/>
      <w:r w:rsidRPr="009B063D">
        <w:rPr>
          <w:sz w:val="28"/>
          <w:szCs w:val="28"/>
          <w:rPrChange w:id="4691" w:author="user" w:date="2014-05-25T12:30:00Z">
            <w:rPr/>
          </w:rPrChange>
        </w:rPr>
        <w:t>tp</w:t>
      </w:r>
      <w:proofErr w:type="spellEnd"/>
      <w:r w:rsidRPr="009B063D">
        <w:rPr>
          <w:sz w:val="28"/>
          <w:szCs w:val="28"/>
          <w:rPrChange w:id="4692" w:author="user" w:date="2014-05-25T12:30:00Z">
            <w:rPr/>
          </w:rPrChange>
        </w:rPr>
        <w:t>]</w:t>
      </w:r>
    </w:p>
    <w:p w:rsidR="00640F9D" w:rsidRPr="009B063D" w:rsidRDefault="00640F9D" w:rsidP="00640F9D">
      <w:pPr>
        <w:pStyle w:val="PreformattedText"/>
        <w:rPr>
          <w:sz w:val="28"/>
          <w:szCs w:val="28"/>
          <w:rPrChange w:id="4693" w:author="user" w:date="2014-05-25T12:30:00Z">
            <w:rPr/>
          </w:rPrChange>
        </w:rPr>
      </w:pPr>
      <w:r w:rsidRPr="009B063D">
        <w:rPr>
          <w:sz w:val="28"/>
          <w:szCs w:val="28"/>
          <w:rPrChange w:id="4694" w:author="user" w:date="2014-05-25T12:30:00Z">
            <w:rPr/>
          </w:rPrChange>
        </w:rPr>
        <w:t xml:space="preserve">   \begin{center}</w:t>
      </w:r>
    </w:p>
    <w:p w:rsidR="00640F9D" w:rsidRPr="009B063D" w:rsidRDefault="00640F9D" w:rsidP="00640F9D">
      <w:pPr>
        <w:pStyle w:val="PreformattedText"/>
        <w:rPr>
          <w:sz w:val="28"/>
          <w:szCs w:val="28"/>
          <w:rPrChange w:id="4695" w:author="user" w:date="2014-05-25T12:30:00Z">
            <w:rPr/>
          </w:rPrChange>
        </w:rPr>
      </w:pPr>
      <w:r w:rsidRPr="009B063D">
        <w:rPr>
          <w:sz w:val="28"/>
          <w:szCs w:val="28"/>
          <w:rPrChange w:id="4696" w:author="user" w:date="2014-05-25T12:30:00Z">
            <w:rPr/>
          </w:rPrChange>
        </w:rPr>
        <w:t xml:space="preserve">      %</w:t>
      </w:r>
      <w:proofErr w:type="spellStart"/>
      <w:r w:rsidRPr="009B063D">
        <w:rPr>
          <w:sz w:val="28"/>
          <w:szCs w:val="28"/>
          <w:rPrChange w:id="4697" w:author="user" w:date="2014-05-25T12:30:00Z">
            <w:rPr/>
          </w:rPrChange>
        </w:rPr>
        <w:t>TODO</w:t>
      </w:r>
      <w:proofErr w:type="gramStart"/>
      <w:r w:rsidRPr="009B063D">
        <w:rPr>
          <w:sz w:val="28"/>
          <w:szCs w:val="28"/>
          <w:rPrChange w:id="4698" w:author="user" w:date="2014-05-25T12:30:00Z">
            <w:rPr/>
          </w:rPrChange>
        </w:rPr>
        <w:t>:Fig</w:t>
      </w:r>
      <w:proofErr w:type="spellEnd"/>
      <w:proofErr w:type="gramEnd"/>
      <w:r w:rsidRPr="009B063D">
        <w:rPr>
          <w:sz w:val="28"/>
          <w:szCs w:val="28"/>
          <w:rPrChange w:id="4699" w:author="user" w:date="2014-05-25T12:30:00Z">
            <w:rPr/>
          </w:rPrChange>
        </w:rPr>
        <w:t>.:Example JSON code</w:t>
      </w:r>
    </w:p>
    <w:p w:rsidR="00640F9D" w:rsidRPr="009B063D" w:rsidRDefault="00640F9D" w:rsidP="00640F9D">
      <w:pPr>
        <w:pStyle w:val="PreformattedText"/>
        <w:rPr>
          <w:sz w:val="28"/>
          <w:szCs w:val="28"/>
          <w:rPrChange w:id="4700" w:author="user" w:date="2014-05-25T12:30:00Z">
            <w:rPr/>
          </w:rPrChange>
        </w:rPr>
      </w:pPr>
      <w:r w:rsidRPr="009B063D">
        <w:rPr>
          <w:sz w:val="28"/>
          <w:szCs w:val="28"/>
          <w:rPrChange w:id="4701" w:author="user" w:date="2014-05-25T12:30:00Z">
            <w:rPr/>
          </w:rPrChange>
        </w:rPr>
        <w:t xml:space="preserve">      \</w:t>
      </w:r>
      <w:proofErr w:type="spellStart"/>
      <w:r w:rsidRPr="009B063D">
        <w:rPr>
          <w:sz w:val="28"/>
          <w:szCs w:val="28"/>
          <w:rPrChange w:id="4702" w:author="user" w:date="2014-05-25T12:30:00Z">
            <w:rPr/>
          </w:rPrChange>
        </w:rPr>
        <w:t>includegraphics</w:t>
      </w:r>
      <w:proofErr w:type="spellEnd"/>
      <w:r w:rsidRPr="009B063D">
        <w:rPr>
          <w:sz w:val="28"/>
          <w:szCs w:val="28"/>
          <w:rPrChange w:id="4703" w:author="user" w:date="2014-05-25T12:30:00Z">
            <w:rPr/>
          </w:rPrChange>
        </w:rPr>
        <w:t>[width=\</w:t>
      </w:r>
      <w:proofErr w:type="spellStart"/>
      <w:r w:rsidRPr="009B063D">
        <w:rPr>
          <w:sz w:val="28"/>
          <w:szCs w:val="28"/>
          <w:rPrChange w:id="4704" w:author="user" w:date="2014-05-25T12:30:00Z">
            <w:rPr/>
          </w:rPrChange>
        </w:rPr>
        <w:t>textwidth</w:t>
      </w:r>
      <w:proofErr w:type="spellEnd"/>
      <w:r w:rsidRPr="009B063D">
        <w:rPr>
          <w:sz w:val="28"/>
          <w:szCs w:val="28"/>
          <w:rPrChange w:id="4705" w:author="user" w:date="2014-05-25T12:30:00Z">
            <w:rPr/>
          </w:rPrChange>
        </w:rPr>
        <w:t>]{fig/</w:t>
      </w:r>
      <w:proofErr w:type="spellStart"/>
      <w:r w:rsidRPr="009B063D">
        <w:rPr>
          <w:sz w:val="28"/>
          <w:szCs w:val="28"/>
          <w:rPrChange w:id="4706" w:author="user" w:date="2014-05-25T12:30:00Z">
            <w:rPr/>
          </w:rPrChange>
        </w:rPr>
        <w:t>eps_accu.eps</w:t>
      </w:r>
      <w:proofErr w:type="spellEnd"/>
      <w:r w:rsidRPr="009B063D">
        <w:rPr>
          <w:sz w:val="28"/>
          <w:szCs w:val="28"/>
          <w:rPrChange w:id="4707" w:author="user" w:date="2014-05-25T12:30:00Z">
            <w:rPr/>
          </w:rPrChange>
        </w:rPr>
        <w:t>}</w:t>
      </w:r>
    </w:p>
    <w:p w:rsidR="00640F9D" w:rsidRPr="009B063D" w:rsidRDefault="00640F9D" w:rsidP="00640F9D">
      <w:pPr>
        <w:pStyle w:val="PreformattedText"/>
        <w:rPr>
          <w:sz w:val="28"/>
          <w:szCs w:val="28"/>
          <w:rPrChange w:id="4708" w:author="user" w:date="2014-05-25T12:30:00Z">
            <w:rPr/>
          </w:rPrChange>
        </w:rPr>
      </w:pPr>
    </w:p>
    <w:p w:rsidR="00640F9D" w:rsidRPr="009B063D" w:rsidRDefault="00640F9D" w:rsidP="00640F9D">
      <w:pPr>
        <w:pStyle w:val="PreformattedText"/>
        <w:rPr>
          <w:sz w:val="28"/>
          <w:szCs w:val="28"/>
          <w:rPrChange w:id="4709" w:author="user" w:date="2014-05-25T12:30:00Z">
            <w:rPr/>
          </w:rPrChange>
        </w:rPr>
      </w:pPr>
      <w:r w:rsidRPr="009B063D">
        <w:rPr>
          <w:sz w:val="28"/>
          <w:szCs w:val="28"/>
          <w:rPrChange w:id="4710" w:author="user" w:date="2014-05-25T12:30:00Z">
            <w:rPr/>
          </w:rPrChange>
        </w:rPr>
        <w:t xml:space="preserve">   \end{center}</w:t>
      </w:r>
    </w:p>
    <w:p w:rsidR="00640F9D" w:rsidRPr="009B063D" w:rsidRDefault="00640F9D" w:rsidP="00640F9D">
      <w:pPr>
        <w:pStyle w:val="PreformattedText"/>
        <w:rPr>
          <w:sz w:val="28"/>
          <w:szCs w:val="28"/>
          <w:rPrChange w:id="4711" w:author="user" w:date="2014-05-25T12:30:00Z">
            <w:rPr/>
          </w:rPrChange>
        </w:rPr>
      </w:pPr>
      <w:r w:rsidRPr="009B063D">
        <w:rPr>
          <w:sz w:val="28"/>
          <w:szCs w:val="28"/>
          <w:rPrChange w:id="4712" w:author="user" w:date="2014-05-25T12:30:00Z">
            <w:rPr/>
          </w:rPrChange>
        </w:rPr>
        <w:t xml:space="preserve">   \caption{Median distance between generated performances and recordings for different $\</w:t>
      </w:r>
      <w:proofErr w:type="spellStart"/>
      <w:r w:rsidRPr="009B063D">
        <w:rPr>
          <w:sz w:val="28"/>
          <w:szCs w:val="28"/>
          <w:rPrChange w:id="4713" w:author="user" w:date="2014-05-25T12:30:00Z">
            <w:rPr/>
          </w:rPrChange>
        </w:rPr>
        <w:t>varepsilon</w:t>
      </w:r>
      <w:proofErr w:type="spellEnd"/>
      <w:r w:rsidRPr="009B063D">
        <w:rPr>
          <w:sz w:val="28"/>
          <w:szCs w:val="28"/>
          <w:rPrChange w:id="4714" w:author="user" w:date="2014-05-25T12:30:00Z">
            <w:rPr/>
          </w:rPrChange>
        </w:rPr>
        <w:t>$'s}</w:t>
      </w:r>
    </w:p>
    <w:p w:rsidR="00640F9D" w:rsidRPr="009B063D" w:rsidRDefault="00640F9D" w:rsidP="00640F9D">
      <w:pPr>
        <w:pStyle w:val="PreformattedText"/>
        <w:rPr>
          <w:sz w:val="28"/>
          <w:szCs w:val="28"/>
          <w:rPrChange w:id="4715" w:author="user" w:date="2014-05-25T12:30:00Z">
            <w:rPr/>
          </w:rPrChange>
        </w:rPr>
      </w:pPr>
      <w:r w:rsidRPr="009B063D">
        <w:rPr>
          <w:sz w:val="28"/>
          <w:szCs w:val="28"/>
          <w:rPrChange w:id="4716" w:author="user" w:date="2014-05-25T12:30:00Z">
            <w:rPr/>
          </w:rPrChange>
        </w:rPr>
        <w:t xml:space="preserve">   \label{</w:t>
      </w:r>
      <w:proofErr w:type="spellStart"/>
      <w:r w:rsidRPr="009B063D">
        <w:rPr>
          <w:sz w:val="28"/>
          <w:szCs w:val="28"/>
          <w:rPrChange w:id="4717" w:author="user" w:date="2014-05-25T12:30:00Z">
            <w:rPr/>
          </w:rPrChange>
        </w:rPr>
        <w:t>fig:eps_accu</w:t>
      </w:r>
      <w:proofErr w:type="spellEnd"/>
      <w:r w:rsidRPr="009B063D">
        <w:rPr>
          <w:sz w:val="28"/>
          <w:szCs w:val="28"/>
          <w:rPrChange w:id="4718" w:author="user" w:date="2014-05-25T12:30:00Z">
            <w:rPr/>
          </w:rPrChange>
        </w:rPr>
        <w:t>}</w:t>
      </w:r>
    </w:p>
    <w:p w:rsidR="00640F9D" w:rsidRPr="009B063D" w:rsidRDefault="00640F9D" w:rsidP="00640F9D">
      <w:pPr>
        <w:pStyle w:val="PreformattedText"/>
        <w:rPr>
          <w:sz w:val="28"/>
          <w:szCs w:val="28"/>
          <w:rPrChange w:id="4719" w:author="user" w:date="2014-05-25T12:30:00Z">
            <w:rPr/>
          </w:rPrChange>
        </w:rPr>
      </w:pPr>
      <w:r w:rsidRPr="009B063D">
        <w:rPr>
          <w:sz w:val="28"/>
          <w:szCs w:val="28"/>
          <w:rPrChange w:id="4720" w:author="user" w:date="2014-05-25T12:30:00Z">
            <w:rPr/>
          </w:rPrChange>
        </w:rPr>
        <w:t>\end{figure*}</w:t>
      </w:r>
    </w:p>
    <w:p w:rsidR="00640F9D" w:rsidRPr="009B063D" w:rsidRDefault="00640F9D" w:rsidP="00640F9D">
      <w:pPr>
        <w:pStyle w:val="PreformattedText"/>
        <w:rPr>
          <w:sz w:val="28"/>
          <w:szCs w:val="28"/>
          <w:rPrChange w:id="4721" w:author="user" w:date="2014-05-25T12:30:00Z">
            <w:rPr/>
          </w:rPrChange>
        </w:rPr>
      </w:pPr>
      <w:r w:rsidRPr="009B063D">
        <w:rPr>
          <w:sz w:val="28"/>
          <w:szCs w:val="28"/>
          <w:rPrChange w:id="4722" w:author="user" w:date="2014-05-25T12:30:00Z">
            <w:rPr/>
          </w:rPrChange>
        </w:rPr>
        <w:t>\begin{figure*}[</w:t>
      </w:r>
      <w:proofErr w:type="spellStart"/>
      <w:r w:rsidRPr="009B063D">
        <w:rPr>
          <w:sz w:val="28"/>
          <w:szCs w:val="28"/>
          <w:rPrChange w:id="4723" w:author="user" w:date="2014-05-25T12:30:00Z">
            <w:rPr/>
          </w:rPrChange>
        </w:rPr>
        <w:t>tp</w:t>
      </w:r>
      <w:proofErr w:type="spellEnd"/>
      <w:r w:rsidRPr="009B063D">
        <w:rPr>
          <w:sz w:val="28"/>
          <w:szCs w:val="28"/>
          <w:rPrChange w:id="4724" w:author="user" w:date="2014-05-25T12:30:00Z">
            <w:rPr/>
          </w:rPrChange>
        </w:rPr>
        <w:t>]</w:t>
      </w:r>
    </w:p>
    <w:p w:rsidR="00640F9D" w:rsidRPr="009B063D" w:rsidRDefault="00640F9D" w:rsidP="00640F9D">
      <w:pPr>
        <w:pStyle w:val="PreformattedText"/>
        <w:rPr>
          <w:sz w:val="28"/>
          <w:szCs w:val="28"/>
          <w:rPrChange w:id="4725" w:author="user" w:date="2014-05-25T12:30:00Z">
            <w:rPr/>
          </w:rPrChange>
        </w:rPr>
      </w:pPr>
      <w:r w:rsidRPr="009B063D">
        <w:rPr>
          <w:sz w:val="28"/>
          <w:szCs w:val="28"/>
          <w:rPrChange w:id="4726" w:author="user" w:date="2014-05-25T12:30:00Z">
            <w:rPr/>
          </w:rPrChange>
        </w:rPr>
        <w:t xml:space="preserve">   \begin{center}</w:t>
      </w:r>
    </w:p>
    <w:p w:rsidR="00640F9D" w:rsidRPr="009B063D" w:rsidRDefault="00640F9D" w:rsidP="00640F9D">
      <w:pPr>
        <w:pStyle w:val="PreformattedText"/>
        <w:rPr>
          <w:sz w:val="28"/>
          <w:szCs w:val="28"/>
          <w:rPrChange w:id="4727" w:author="user" w:date="2014-05-25T12:30:00Z">
            <w:rPr/>
          </w:rPrChange>
        </w:rPr>
      </w:pPr>
      <w:r w:rsidRPr="009B063D">
        <w:rPr>
          <w:sz w:val="28"/>
          <w:szCs w:val="28"/>
          <w:rPrChange w:id="4728" w:author="user" w:date="2014-05-25T12:30:00Z">
            <w:rPr/>
          </w:rPrChange>
        </w:rPr>
        <w:t xml:space="preserve">      %</w:t>
      </w:r>
      <w:proofErr w:type="spellStart"/>
      <w:r w:rsidRPr="009B063D">
        <w:rPr>
          <w:sz w:val="28"/>
          <w:szCs w:val="28"/>
          <w:rPrChange w:id="4729" w:author="user" w:date="2014-05-25T12:30:00Z">
            <w:rPr/>
          </w:rPrChange>
        </w:rPr>
        <w:t>TODO</w:t>
      </w:r>
      <w:proofErr w:type="gramStart"/>
      <w:r w:rsidRPr="009B063D">
        <w:rPr>
          <w:sz w:val="28"/>
          <w:szCs w:val="28"/>
          <w:rPrChange w:id="4730" w:author="user" w:date="2014-05-25T12:30:00Z">
            <w:rPr/>
          </w:rPrChange>
        </w:rPr>
        <w:t>:Fig</w:t>
      </w:r>
      <w:proofErr w:type="spellEnd"/>
      <w:proofErr w:type="gramEnd"/>
      <w:r w:rsidRPr="009B063D">
        <w:rPr>
          <w:sz w:val="28"/>
          <w:szCs w:val="28"/>
          <w:rPrChange w:id="4731" w:author="user" w:date="2014-05-25T12:30:00Z">
            <w:rPr/>
          </w:rPrChange>
        </w:rPr>
        <w:t>.:Example JSON code</w:t>
      </w:r>
    </w:p>
    <w:p w:rsidR="00640F9D" w:rsidRPr="009B063D" w:rsidRDefault="00640F9D" w:rsidP="00640F9D">
      <w:pPr>
        <w:pStyle w:val="PreformattedText"/>
        <w:rPr>
          <w:sz w:val="28"/>
          <w:szCs w:val="28"/>
          <w:rPrChange w:id="4732" w:author="user" w:date="2014-05-25T12:30:00Z">
            <w:rPr/>
          </w:rPrChange>
        </w:rPr>
      </w:pPr>
      <w:r w:rsidRPr="009B063D">
        <w:rPr>
          <w:sz w:val="28"/>
          <w:szCs w:val="28"/>
          <w:rPrChange w:id="4733" w:author="user" w:date="2014-05-25T12:30:00Z">
            <w:rPr/>
          </w:rPrChange>
        </w:rPr>
        <w:t xml:space="preserve">      \</w:t>
      </w:r>
      <w:proofErr w:type="spellStart"/>
      <w:r w:rsidRPr="009B063D">
        <w:rPr>
          <w:sz w:val="28"/>
          <w:szCs w:val="28"/>
          <w:rPrChange w:id="4734" w:author="user" w:date="2014-05-25T12:30:00Z">
            <w:rPr/>
          </w:rPrChange>
        </w:rPr>
        <w:t>includegraphics</w:t>
      </w:r>
      <w:proofErr w:type="spellEnd"/>
      <w:r w:rsidRPr="009B063D">
        <w:rPr>
          <w:sz w:val="28"/>
          <w:szCs w:val="28"/>
          <w:rPrChange w:id="4735" w:author="user" w:date="2014-05-25T12:30:00Z">
            <w:rPr/>
          </w:rPrChange>
        </w:rPr>
        <w:t>[width=\</w:t>
      </w:r>
      <w:proofErr w:type="spellStart"/>
      <w:r w:rsidRPr="009B063D">
        <w:rPr>
          <w:sz w:val="28"/>
          <w:szCs w:val="28"/>
          <w:rPrChange w:id="4736" w:author="user" w:date="2014-05-25T12:30:00Z">
            <w:rPr/>
          </w:rPrChange>
        </w:rPr>
        <w:t>textwidth</w:t>
      </w:r>
      <w:proofErr w:type="spellEnd"/>
      <w:r w:rsidRPr="009B063D">
        <w:rPr>
          <w:sz w:val="28"/>
          <w:szCs w:val="28"/>
          <w:rPrChange w:id="4737" w:author="user" w:date="2014-05-25T12:30:00Z">
            <w:rPr/>
          </w:rPrChange>
        </w:rPr>
        <w:t>]{fig/</w:t>
      </w:r>
      <w:proofErr w:type="spellStart"/>
      <w:r w:rsidRPr="009B063D">
        <w:rPr>
          <w:sz w:val="28"/>
          <w:szCs w:val="28"/>
          <w:rPrChange w:id="4738" w:author="user" w:date="2014-05-25T12:30:00Z">
            <w:rPr/>
          </w:rPrChange>
        </w:rPr>
        <w:t>eps_time.eps</w:t>
      </w:r>
      <w:proofErr w:type="spellEnd"/>
      <w:r w:rsidRPr="009B063D">
        <w:rPr>
          <w:sz w:val="28"/>
          <w:szCs w:val="28"/>
          <w:rPrChange w:id="4739" w:author="user" w:date="2014-05-25T12:30:00Z">
            <w:rPr/>
          </w:rPrChange>
        </w:rPr>
        <w:t>}</w:t>
      </w:r>
    </w:p>
    <w:p w:rsidR="00640F9D" w:rsidRPr="009B063D" w:rsidRDefault="00640F9D" w:rsidP="00640F9D">
      <w:pPr>
        <w:pStyle w:val="PreformattedText"/>
        <w:rPr>
          <w:sz w:val="28"/>
          <w:szCs w:val="28"/>
          <w:rPrChange w:id="4740" w:author="user" w:date="2014-05-25T12:30:00Z">
            <w:rPr/>
          </w:rPrChange>
        </w:rPr>
      </w:pPr>
    </w:p>
    <w:p w:rsidR="00640F9D" w:rsidRPr="009B063D" w:rsidRDefault="00640F9D" w:rsidP="00640F9D">
      <w:pPr>
        <w:pStyle w:val="PreformattedText"/>
        <w:rPr>
          <w:sz w:val="28"/>
          <w:szCs w:val="28"/>
          <w:rPrChange w:id="4741" w:author="user" w:date="2014-05-25T12:30:00Z">
            <w:rPr/>
          </w:rPrChange>
        </w:rPr>
      </w:pPr>
      <w:r w:rsidRPr="009B063D">
        <w:rPr>
          <w:sz w:val="28"/>
          <w:szCs w:val="28"/>
          <w:rPrChange w:id="4742" w:author="user" w:date="2014-05-25T12:30:00Z">
            <w:rPr/>
          </w:rPrChange>
        </w:rPr>
        <w:t xml:space="preserve">   \end{center}</w:t>
      </w:r>
    </w:p>
    <w:p w:rsidR="00640F9D" w:rsidRPr="009B063D" w:rsidRDefault="00640F9D" w:rsidP="00640F9D">
      <w:pPr>
        <w:pStyle w:val="PreformattedText"/>
        <w:rPr>
          <w:sz w:val="28"/>
          <w:szCs w:val="28"/>
          <w:rPrChange w:id="4743" w:author="user" w:date="2014-05-25T12:30:00Z">
            <w:rPr/>
          </w:rPrChange>
        </w:rPr>
      </w:pPr>
      <w:r w:rsidRPr="009B063D">
        <w:rPr>
          <w:sz w:val="28"/>
          <w:szCs w:val="28"/>
          <w:rPrChange w:id="4744" w:author="user" w:date="2014-05-25T12:30:00Z">
            <w:rPr/>
          </w:rPrChange>
        </w:rPr>
        <w:t xml:space="preserve">   \caption{Execution time for different $\</w:t>
      </w:r>
      <w:proofErr w:type="spellStart"/>
      <w:r w:rsidRPr="009B063D">
        <w:rPr>
          <w:sz w:val="28"/>
          <w:szCs w:val="28"/>
          <w:rPrChange w:id="4745" w:author="user" w:date="2014-05-25T12:30:00Z">
            <w:rPr/>
          </w:rPrChange>
        </w:rPr>
        <w:t>varepsilon</w:t>
      </w:r>
      <w:proofErr w:type="spellEnd"/>
      <w:r w:rsidRPr="009B063D">
        <w:rPr>
          <w:sz w:val="28"/>
          <w:szCs w:val="28"/>
          <w:rPrChange w:id="4746" w:author="user" w:date="2014-05-25T12:30:00Z">
            <w:rPr/>
          </w:rPrChange>
        </w:rPr>
        <w:t>$'s}</w:t>
      </w:r>
    </w:p>
    <w:p w:rsidR="00640F9D" w:rsidRPr="009B063D" w:rsidRDefault="00640F9D" w:rsidP="00640F9D">
      <w:pPr>
        <w:pStyle w:val="PreformattedText"/>
        <w:rPr>
          <w:sz w:val="28"/>
          <w:szCs w:val="28"/>
          <w:rPrChange w:id="4747" w:author="user" w:date="2014-05-25T12:30:00Z">
            <w:rPr/>
          </w:rPrChange>
        </w:rPr>
      </w:pPr>
      <w:r w:rsidRPr="009B063D">
        <w:rPr>
          <w:sz w:val="28"/>
          <w:szCs w:val="28"/>
          <w:rPrChange w:id="4748" w:author="user" w:date="2014-05-25T12:30:00Z">
            <w:rPr/>
          </w:rPrChange>
        </w:rPr>
        <w:t xml:space="preserve">   \label{</w:t>
      </w:r>
      <w:proofErr w:type="spellStart"/>
      <w:r w:rsidRPr="009B063D">
        <w:rPr>
          <w:sz w:val="28"/>
          <w:szCs w:val="28"/>
          <w:rPrChange w:id="4749" w:author="user" w:date="2014-05-25T12:30:00Z">
            <w:rPr/>
          </w:rPrChange>
        </w:rPr>
        <w:t>fig:eps_time</w:t>
      </w:r>
      <w:proofErr w:type="spellEnd"/>
      <w:r w:rsidRPr="009B063D">
        <w:rPr>
          <w:sz w:val="28"/>
          <w:szCs w:val="28"/>
          <w:rPrChange w:id="4750" w:author="user" w:date="2014-05-25T12:30:00Z">
            <w:rPr/>
          </w:rPrChange>
        </w:rPr>
        <w:t>}</w:t>
      </w:r>
    </w:p>
    <w:p w:rsidR="00640F9D" w:rsidRPr="009B063D" w:rsidRDefault="00640F9D" w:rsidP="00640F9D">
      <w:pPr>
        <w:pStyle w:val="PreformattedText"/>
        <w:rPr>
          <w:sz w:val="28"/>
          <w:szCs w:val="28"/>
          <w:rPrChange w:id="4751" w:author="user" w:date="2014-05-25T12:30:00Z">
            <w:rPr/>
          </w:rPrChange>
        </w:rPr>
      </w:pPr>
      <w:r w:rsidRPr="009B063D">
        <w:rPr>
          <w:sz w:val="28"/>
          <w:szCs w:val="28"/>
          <w:rPrChange w:id="4752" w:author="user" w:date="2014-05-25T12:30:00Z">
            <w:rPr/>
          </w:rPrChange>
        </w:rPr>
        <w:t>\end{figure*}</w:t>
      </w:r>
    </w:p>
    <w:p w:rsidR="00640F9D" w:rsidRPr="009B063D" w:rsidRDefault="00640F9D" w:rsidP="00640F9D">
      <w:pPr>
        <w:pStyle w:val="PreformattedText"/>
        <w:rPr>
          <w:sz w:val="28"/>
          <w:szCs w:val="28"/>
          <w:rPrChange w:id="4753" w:author="user" w:date="2014-05-25T12:30:00Z">
            <w:rPr/>
          </w:rPrChange>
        </w:rPr>
      </w:pPr>
    </w:p>
    <w:p w:rsidR="00640F9D" w:rsidRPr="009B063D" w:rsidRDefault="00640F9D" w:rsidP="00640F9D">
      <w:pPr>
        <w:pStyle w:val="PreformattedText"/>
        <w:rPr>
          <w:sz w:val="28"/>
          <w:szCs w:val="28"/>
          <w:rPrChange w:id="4754" w:author="user" w:date="2014-05-25T12:30:00Z">
            <w:rPr/>
          </w:rPrChange>
        </w:rPr>
      </w:pPr>
      <w:r w:rsidRPr="009B063D">
        <w:rPr>
          <w:sz w:val="28"/>
          <w:szCs w:val="28"/>
          <w:rPrChange w:id="4755" w:author="user" w:date="2014-05-25T12:30:00Z">
            <w:rPr/>
          </w:rPrChange>
        </w:rPr>
        <w:t xml:space="preserve">As for different C parameter, the accuracy and execution time are shown in Fig. </w:t>
      </w:r>
      <w:proofErr w:type="gramStart"/>
      <w:r w:rsidRPr="009B063D">
        <w:rPr>
          <w:sz w:val="28"/>
          <w:szCs w:val="28"/>
          <w:rPrChange w:id="4756" w:author="user" w:date="2014-05-25T12:30:00Z">
            <w:rPr/>
          </w:rPrChange>
        </w:rPr>
        <w:t>\ref{</w:t>
      </w:r>
      <w:proofErr w:type="spellStart"/>
      <w:r w:rsidRPr="009B063D">
        <w:rPr>
          <w:sz w:val="28"/>
          <w:szCs w:val="28"/>
          <w:rPrChange w:id="4757" w:author="user" w:date="2014-05-25T12:30:00Z">
            <w:rPr/>
          </w:rPrChange>
        </w:rPr>
        <w:t>fig:c_accu</w:t>
      </w:r>
      <w:proofErr w:type="spellEnd"/>
      <w:r w:rsidRPr="009B063D">
        <w:rPr>
          <w:sz w:val="28"/>
          <w:szCs w:val="28"/>
          <w:rPrChange w:id="4758" w:author="user" w:date="2014-05-25T12:30:00Z">
            <w:rPr/>
          </w:rPrChange>
        </w:rPr>
        <w:t>} and Fig.</w:t>
      </w:r>
      <w:proofErr w:type="gramEnd"/>
      <w:r w:rsidRPr="009B063D">
        <w:rPr>
          <w:sz w:val="28"/>
          <w:szCs w:val="28"/>
          <w:rPrChange w:id="4759" w:author="user" w:date="2014-05-25T12:30:00Z">
            <w:rPr/>
          </w:rPrChange>
        </w:rPr>
        <w:t xml:space="preserve"> </w:t>
      </w:r>
      <w:proofErr w:type="gramStart"/>
      <w:r w:rsidRPr="009B063D">
        <w:rPr>
          <w:sz w:val="28"/>
          <w:szCs w:val="28"/>
          <w:rPrChange w:id="4760" w:author="user" w:date="2014-05-25T12:30:00Z">
            <w:rPr/>
          </w:rPrChange>
        </w:rPr>
        <w:t>\ref{</w:t>
      </w:r>
      <w:proofErr w:type="spellStart"/>
      <w:r w:rsidRPr="009B063D">
        <w:rPr>
          <w:sz w:val="28"/>
          <w:szCs w:val="28"/>
          <w:rPrChange w:id="4761" w:author="user" w:date="2014-05-25T12:30:00Z">
            <w:rPr/>
          </w:rPrChange>
        </w:rPr>
        <w:t>fig:c_time</w:t>
      </w:r>
      <w:proofErr w:type="spellEnd"/>
      <w:r w:rsidRPr="009B063D">
        <w:rPr>
          <w:sz w:val="28"/>
          <w:szCs w:val="28"/>
          <w:rPrChange w:id="4762" w:author="user" w:date="2014-05-25T12:30:00Z">
            <w:rPr/>
          </w:rPrChange>
        </w:rPr>
        <w:t>}, respectively.</w:t>
      </w:r>
      <w:proofErr w:type="gramEnd"/>
      <w:r w:rsidRPr="009B063D">
        <w:rPr>
          <w:sz w:val="28"/>
          <w:szCs w:val="28"/>
          <w:rPrChange w:id="4763" w:author="user" w:date="2014-05-25T12:30:00Z">
            <w:rPr/>
          </w:rPrChange>
        </w:rPr>
        <w:t xml:space="preserve"> We can't find a clear trend in Fig. \ref{</w:t>
      </w:r>
      <w:proofErr w:type="spellStart"/>
      <w:r w:rsidRPr="009B063D">
        <w:rPr>
          <w:sz w:val="28"/>
          <w:szCs w:val="28"/>
          <w:rPrChange w:id="4764" w:author="user" w:date="2014-05-25T12:30:00Z">
            <w:rPr/>
          </w:rPrChange>
        </w:rPr>
        <w:t>fig:c_accu</w:t>
      </w:r>
      <w:proofErr w:type="spellEnd"/>
      <w:r w:rsidRPr="009B063D">
        <w:rPr>
          <w:sz w:val="28"/>
          <w:szCs w:val="28"/>
          <w:rPrChange w:id="4765" w:author="user" w:date="2014-05-25T12:30:00Z">
            <w:rPr/>
          </w:rPrChange>
        </w:rPr>
        <w:t xml:space="preserve">}, but we can find that for </w:t>
      </w:r>
      <w:proofErr w:type="spellStart"/>
      <w:r w:rsidRPr="009B063D">
        <w:rPr>
          <w:sz w:val="28"/>
          <w:szCs w:val="28"/>
          <w:rPrChange w:id="4766" w:author="user" w:date="2014-05-25T12:30:00Z">
            <w:rPr/>
          </w:rPrChange>
        </w:rPr>
        <w:t>C over</w:t>
      </w:r>
      <w:proofErr w:type="spellEnd"/>
      <w:r w:rsidRPr="009B063D">
        <w:rPr>
          <w:sz w:val="28"/>
          <w:szCs w:val="28"/>
          <w:rPrChange w:id="4767" w:author="user" w:date="2014-05-25T12:30:00Z">
            <w:rPr/>
          </w:rPrChange>
        </w:rPr>
        <w:t xml:space="preserve"> $10$ and under $0.01$, the model failed to produce meaning</w:t>
      </w:r>
      <w:del w:id="4768" w:author="user" w:date="2014-05-25T23:18:00Z">
        <w:r w:rsidRPr="009B063D" w:rsidDel="0003106E">
          <w:rPr>
            <w:sz w:val="28"/>
            <w:szCs w:val="28"/>
            <w:rPrChange w:id="4769" w:author="user" w:date="2014-05-25T12:30:00Z">
              <w:rPr/>
            </w:rPrChange>
          </w:rPr>
          <w:delText xml:space="preserve"> </w:delText>
        </w:r>
      </w:del>
      <w:r w:rsidRPr="009B063D">
        <w:rPr>
          <w:sz w:val="28"/>
          <w:szCs w:val="28"/>
          <w:rPrChange w:id="4770" w:author="user" w:date="2014-05-25T12:30:00Z">
            <w:rPr/>
          </w:rPrChange>
        </w:rPr>
        <w:t>ful</w:t>
      </w:r>
      <w:del w:id="4771" w:author="user" w:date="2014-05-25T23:18:00Z">
        <w:r w:rsidRPr="009B063D" w:rsidDel="0003106E">
          <w:rPr>
            <w:sz w:val="28"/>
            <w:szCs w:val="28"/>
            <w:rPrChange w:id="4772" w:author="user" w:date="2014-05-25T12:30:00Z">
              <w:rPr/>
            </w:rPrChange>
          </w:rPr>
          <w:delText>e</w:delText>
        </w:r>
      </w:del>
      <w:r w:rsidRPr="009B063D">
        <w:rPr>
          <w:sz w:val="28"/>
          <w:szCs w:val="28"/>
          <w:rPrChange w:id="4773" w:author="user" w:date="2014-05-25T12:30:00Z">
            <w:rPr/>
          </w:rPrChange>
        </w:rPr>
        <w:t xml:space="preserve"> model (i.e. the output is a fixed value), so the data point is omitted in the figure. Therefore, choosing a C in the middle will produce more robust model. </w:t>
      </w:r>
      <w:proofErr w:type="gramStart"/>
      <w:r w:rsidRPr="009B063D">
        <w:rPr>
          <w:sz w:val="28"/>
          <w:szCs w:val="28"/>
          <w:rPrChange w:id="4774" w:author="user" w:date="2014-05-25T12:30:00Z">
            <w:rPr/>
          </w:rPrChange>
        </w:rPr>
        <w:t>In Fig.</w:t>
      </w:r>
      <w:proofErr w:type="gramEnd"/>
      <w:r w:rsidRPr="009B063D">
        <w:rPr>
          <w:sz w:val="28"/>
          <w:szCs w:val="28"/>
          <w:rPrChange w:id="4775" w:author="user" w:date="2014-05-25T12:30:00Z">
            <w:rPr/>
          </w:rPrChange>
        </w:rPr>
        <w:t xml:space="preserve"> \ref{</w:t>
      </w:r>
      <w:proofErr w:type="spellStart"/>
      <w:r w:rsidRPr="009B063D">
        <w:rPr>
          <w:sz w:val="28"/>
          <w:szCs w:val="28"/>
          <w:rPrChange w:id="4776" w:author="user" w:date="2014-05-25T12:30:00Z">
            <w:rPr/>
          </w:rPrChange>
        </w:rPr>
        <w:t>fig:c_time</w:t>
      </w:r>
      <w:proofErr w:type="spellEnd"/>
      <w:r w:rsidRPr="009B063D">
        <w:rPr>
          <w:sz w:val="28"/>
          <w:szCs w:val="28"/>
          <w:rPrChange w:id="4777" w:author="user" w:date="2014-05-25T12:30:00Z">
            <w:rPr/>
          </w:rPrChange>
        </w:rPr>
        <w:t>} the execution time grows as C goes larger</w:t>
      </w:r>
      <w:ins w:id="4778" w:author="user" w:date="2014-05-25T23:19:00Z">
        <w:r w:rsidR="0003106E">
          <w:rPr>
            <w:rFonts w:hint="eastAsia"/>
            <w:sz w:val="28"/>
            <w:szCs w:val="28"/>
          </w:rPr>
          <w:t>.</w:t>
        </w:r>
      </w:ins>
      <w:del w:id="4779" w:author="user" w:date="2014-05-25T23:19:00Z">
        <w:r w:rsidRPr="009B063D" w:rsidDel="0003106E">
          <w:rPr>
            <w:sz w:val="28"/>
            <w:szCs w:val="28"/>
            <w:rPrChange w:id="4780" w:author="user" w:date="2014-05-25T12:30:00Z">
              <w:rPr/>
            </w:rPrChange>
          </w:rPr>
          <w:delText>,</w:delText>
        </w:r>
      </w:del>
      <w:r w:rsidRPr="009B063D">
        <w:rPr>
          <w:sz w:val="28"/>
          <w:szCs w:val="28"/>
          <w:rPrChange w:id="4781" w:author="user" w:date="2014-05-25T12:30:00Z">
            <w:rPr/>
          </w:rPrChange>
        </w:rPr>
        <w:t xml:space="preserve"> </w:t>
      </w:r>
      <w:del w:id="4782" w:author="user" w:date="2014-05-25T23:19:00Z">
        <w:r w:rsidRPr="009B063D" w:rsidDel="0003106E">
          <w:rPr>
            <w:sz w:val="28"/>
            <w:szCs w:val="28"/>
            <w:rPrChange w:id="4783" w:author="user" w:date="2014-05-25T12:30:00Z">
              <w:rPr/>
            </w:rPrChange>
          </w:rPr>
          <w:delText xml:space="preserve">so </w:delText>
        </w:r>
      </w:del>
      <w:ins w:id="4784" w:author="user" w:date="2014-05-25T23:19:00Z">
        <w:r w:rsidR="0003106E">
          <w:rPr>
            <w:rFonts w:hint="eastAsia"/>
            <w:sz w:val="28"/>
            <w:szCs w:val="28"/>
          </w:rPr>
          <w:t>After</w:t>
        </w:r>
        <w:r w:rsidR="0003106E" w:rsidRPr="009B063D">
          <w:rPr>
            <w:sz w:val="28"/>
            <w:szCs w:val="28"/>
            <w:rPrChange w:id="4785" w:author="user" w:date="2014-05-25T12:30:00Z">
              <w:rPr/>
            </w:rPrChange>
          </w:rPr>
          <w:t xml:space="preserve"> </w:t>
        </w:r>
      </w:ins>
      <w:proofErr w:type="spellStart"/>
      <w:r w:rsidRPr="009B063D">
        <w:rPr>
          <w:sz w:val="28"/>
          <w:szCs w:val="28"/>
          <w:rPrChange w:id="4786" w:author="user" w:date="2014-05-25T12:30:00Z">
            <w:rPr/>
          </w:rPrChange>
        </w:rPr>
        <w:t>considereing</w:t>
      </w:r>
      <w:proofErr w:type="spellEnd"/>
      <w:r w:rsidRPr="009B063D">
        <w:rPr>
          <w:sz w:val="28"/>
          <w:szCs w:val="28"/>
          <w:rPrChange w:id="4787" w:author="user" w:date="2014-05-25T12:30:00Z">
            <w:rPr/>
          </w:rPrChange>
        </w:rPr>
        <w:t xml:space="preserve"> the robustness (always producing meaningful model) and time tradeoff, we choose C = 0.1 as our optimal C.</w:t>
      </w:r>
    </w:p>
    <w:p w:rsidR="00640F9D" w:rsidRPr="009B063D" w:rsidRDefault="00640F9D" w:rsidP="00640F9D">
      <w:pPr>
        <w:pStyle w:val="PreformattedText"/>
        <w:rPr>
          <w:sz w:val="28"/>
          <w:szCs w:val="28"/>
          <w:rPrChange w:id="4788" w:author="user" w:date="2014-05-25T12:30:00Z">
            <w:rPr/>
          </w:rPrChange>
        </w:rPr>
      </w:pPr>
    </w:p>
    <w:p w:rsidR="00640F9D" w:rsidRPr="009B063D" w:rsidRDefault="00640F9D" w:rsidP="00640F9D">
      <w:pPr>
        <w:pStyle w:val="PreformattedText"/>
        <w:rPr>
          <w:sz w:val="28"/>
          <w:szCs w:val="28"/>
          <w:rPrChange w:id="4789" w:author="user" w:date="2014-05-25T12:30:00Z">
            <w:rPr/>
          </w:rPrChange>
        </w:rPr>
      </w:pPr>
      <w:r w:rsidRPr="009B063D">
        <w:rPr>
          <w:sz w:val="28"/>
          <w:szCs w:val="28"/>
          <w:rPrChange w:id="4790" w:author="user" w:date="2014-05-25T12:30:00Z">
            <w:rPr/>
          </w:rPrChange>
        </w:rPr>
        <w:t>\begin{figure*}[</w:t>
      </w:r>
      <w:proofErr w:type="spellStart"/>
      <w:r w:rsidRPr="009B063D">
        <w:rPr>
          <w:sz w:val="28"/>
          <w:szCs w:val="28"/>
          <w:rPrChange w:id="4791" w:author="user" w:date="2014-05-25T12:30:00Z">
            <w:rPr/>
          </w:rPrChange>
        </w:rPr>
        <w:t>tp</w:t>
      </w:r>
      <w:proofErr w:type="spellEnd"/>
      <w:r w:rsidRPr="009B063D">
        <w:rPr>
          <w:sz w:val="28"/>
          <w:szCs w:val="28"/>
          <w:rPrChange w:id="4792" w:author="user" w:date="2014-05-25T12:30:00Z">
            <w:rPr/>
          </w:rPrChange>
        </w:rPr>
        <w:t>]</w:t>
      </w:r>
    </w:p>
    <w:p w:rsidR="00640F9D" w:rsidRPr="009B063D" w:rsidRDefault="00640F9D" w:rsidP="00640F9D">
      <w:pPr>
        <w:pStyle w:val="PreformattedText"/>
        <w:rPr>
          <w:sz w:val="28"/>
          <w:szCs w:val="28"/>
          <w:rPrChange w:id="4793" w:author="user" w:date="2014-05-25T12:30:00Z">
            <w:rPr/>
          </w:rPrChange>
        </w:rPr>
      </w:pPr>
      <w:r w:rsidRPr="009B063D">
        <w:rPr>
          <w:sz w:val="28"/>
          <w:szCs w:val="28"/>
          <w:rPrChange w:id="4794" w:author="user" w:date="2014-05-25T12:30:00Z">
            <w:rPr/>
          </w:rPrChange>
        </w:rPr>
        <w:t xml:space="preserve">   \begin{center}</w:t>
      </w:r>
    </w:p>
    <w:p w:rsidR="00640F9D" w:rsidRPr="009B063D" w:rsidRDefault="00640F9D" w:rsidP="00640F9D">
      <w:pPr>
        <w:pStyle w:val="PreformattedText"/>
        <w:rPr>
          <w:sz w:val="28"/>
          <w:szCs w:val="28"/>
          <w:rPrChange w:id="4795" w:author="user" w:date="2014-05-25T12:30:00Z">
            <w:rPr/>
          </w:rPrChange>
        </w:rPr>
      </w:pPr>
      <w:r w:rsidRPr="009B063D">
        <w:rPr>
          <w:sz w:val="28"/>
          <w:szCs w:val="28"/>
          <w:rPrChange w:id="4796" w:author="user" w:date="2014-05-25T12:30:00Z">
            <w:rPr/>
          </w:rPrChange>
        </w:rPr>
        <w:t xml:space="preserve">      %</w:t>
      </w:r>
      <w:proofErr w:type="spellStart"/>
      <w:r w:rsidRPr="009B063D">
        <w:rPr>
          <w:sz w:val="28"/>
          <w:szCs w:val="28"/>
          <w:rPrChange w:id="4797" w:author="user" w:date="2014-05-25T12:30:00Z">
            <w:rPr/>
          </w:rPrChange>
        </w:rPr>
        <w:t>TODO</w:t>
      </w:r>
      <w:proofErr w:type="gramStart"/>
      <w:r w:rsidRPr="009B063D">
        <w:rPr>
          <w:sz w:val="28"/>
          <w:szCs w:val="28"/>
          <w:rPrChange w:id="4798" w:author="user" w:date="2014-05-25T12:30:00Z">
            <w:rPr/>
          </w:rPrChange>
        </w:rPr>
        <w:t>:Fig</w:t>
      </w:r>
      <w:proofErr w:type="spellEnd"/>
      <w:proofErr w:type="gramEnd"/>
      <w:r w:rsidRPr="009B063D">
        <w:rPr>
          <w:sz w:val="28"/>
          <w:szCs w:val="28"/>
          <w:rPrChange w:id="4799" w:author="user" w:date="2014-05-25T12:30:00Z">
            <w:rPr/>
          </w:rPrChange>
        </w:rPr>
        <w:t>.:Example JSON code</w:t>
      </w:r>
    </w:p>
    <w:p w:rsidR="00640F9D" w:rsidRPr="009B063D" w:rsidRDefault="00640F9D" w:rsidP="00640F9D">
      <w:pPr>
        <w:pStyle w:val="PreformattedText"/>
        <w:rPr>
          <w:sz w:val="28"/>
          <w:szCs w:val="28"/>
          <w:rPrChange w:id="4800" w:author="user" w:date="2014-05-25T12:30:00Z">
            <w:rPr/>
          </w:rPrChange>
        </w:rPr>
      </w:pPr>
      <w:r w:rsidRPr="009B063D">
        <w:rPr>
          <w:sz w:val="28"/>
          <w:szCs w:val="28"/>
          <w:rPrChange w:id="4801" w:author="user" w:date="2014-05-25T12:30:00Z">
            <w:rPr/>
          </w:rPrChange>
        </w:rPr>
        <w:t xml:space="preserve">      \</w:t>
      </w:r>
      <w:proofErr w:type="spellStart"/>
      <w:r w:rsidRPr="009B063D">
        <w:rPr>
          <w:sz w:val="28"/>
          <w:szCs w:val="28"/>
          <w:rPrChange w:id="4802" w:author="user" w:date="2014-05-25T12:30:00Z">
            <w:rPr/>
          </w:rPrChange>
        </w:rPr>
        <w:t>includegraphics</w:t>
      </w:r>
      <w:proofErr w:type="spellEnd"/>
      <w:r w:rsidRPr="009B063D">
        <w:rPr>
          <w:sz w:val="28"/>
          <w:szCs w:val="28"/>
          <w:rPrChange w:id="4803" w:author="user" w:date="2014-05-25T12:30:00Z">
            <w:rPr/>
          </w:rPrChange>
        </w:rPr>
        <w:t>[width=\</w:t>
      </w:r>
      <w:proofErr w:type="spellStart"/>
      <w:r w:rsidRPr="009B063D">
        <w:rPr>
          <w:sz w:val="28"/>
          <w:szCs w:val="28"/>
          <w:rPrChange w:id="4804" w:author="user" w:date="2014-05-25T12:30:00Z">
            <w:rPr/>
          </w:rPrChange>
        </w:rPr>
        <w:t>textwidth</w:t>
      </w:r>
      <w:proofErr w:type="spellEnd"/>
      <w:r w:rsidRPr="009B063D">
        <w:rPr>
          <w:sz w:val="28"/>
          <w:szCs w:val="28"/>
          <w:rPrChange w:id="4805" w:author="user" w:date="2014-05-25T12:30:00Z">
            <w:rPr/>
          </w:rPrChange>
        </w:rPr>
        <w:t>]{fig/</w:t>
      </w:r>
      <w:proofErr w:type="spellStart"/>
      <w:r w:rsidRPr="009B063D">
        <w:rPr>
          <w:sz w:val="28"/>
          <w:szCs w:val="28"/>
          <w:rPrChange w:id="4806" w:author="user" w:date="2014-05-25T12:30:00Z">
            <w:rPr/>
          </w:rPrChange>
        </w:rPr>
        <w:t>C_accu</w:t>
      </w:r>
      <w:proofErr w:type="spellEnd"/>
      <w:r w:rsidRPr="009B063D">
        <w:rPr>
          <w:sz w:val="28"/>
          <w:szCs w:val="28"/>
          <w:rPrChange w:id="4807" w:author="user" w:date="2014-05-25T12:30:00Z">
            <w:rPr/>
          </w:rPrChange>
        </w:rPr>
        <w:t>}</w:t>
      </w:r>
    </w:p>
    <w:p w:rsidR="00640F9D" w:rsidRPr="009B063D" w:rsidRDefault="00640F9D" w:rsidP="00640F9D">
      <w:pPr>
        <w:pStyle w:val="PreformattedText"/>
        <w:rPr>
          <w:sz w:val="28"/>
          <w:szCs w:val="28"/>
          <w:rPrChange w:id="4808" w:author="user" w:date="2014-05-25T12:30:00Z">
            <w:rPr/>
          </w:rPrChange>
        </w:rPr>
      </w:pPr>
    </w:p>
    <w:p w:rsidR="00640F9D" w:rsidRPr="009B063D" w:rsidRDefault="00640F9D" w:rsidP="00640F9D">
      <w:pPr>
        <w:pStyle w:val="PreformattedText"/>
        <w:rPr>
          <w:sz w:val="28"/>
          <w:szCs w:val="28"/>
          <w:rPrChange w:id="4809" w:author="user" w:date="2014-05-25T12:30:00Z">
            <w:rPr/>
          </w:rPrChange>
        </w:rPr>
      </w:pPr>
      <w:r w:rsidRPr="009B063D">
        <w:rPr>
          <w:sz w:val="28"/>
          <w:szCs w:val="28"/>
          <w:rPrChange w:id="4810" w:author="user" w:date="2014-05-25T12:30:00Z">
            <w:rPr/>
          </w:rPrChange>
        </w:rPr>
        <w:t xml:space="preserve">   \end{center}</w:t>
      </w:r>
    </w:p>
    <w:p w:rsidR="00640F9D" w:rsidRPr="009B063D" w:rsidRDefault="00640F9D" w:rsidP="00640F9D">
      <w:pPr>
        <w:pStyle w:val="PreformattedText"/>
        <w:rPr>
          <w:sz w:val="28"/>
          <w:szCs w:val="28"/>
          <w:rPrChange w:id="4811" w:author="user" w:date="2014-05-25T12:30:00Z">
            <w:rPr/>
          </w:rPrChange>
        </w:rPr>
      </w:pPr>
      <w:r w:rsidRPr="009B063D">
        <w:rPr>
          <w:sz w:val="28"/>
          <w:szCs w:val="28"/>
          <w:rPrChange w:id="4812" w:author="user" w:date="2014-05-25T12:30:00Z">
            <w:rPr/>
          </w:rPrChange>
        </w:rPr>
        <w:t xml:space="preserve">   \caption{Median distance between generated performances and recordings for different C's}</w:t>
      </w:r>
    </w:p>
    <w:p w:rsidR="00640F9D" w:rsidRPr="009B063D" w:rsidRDefault="00640F9D" w:rsidP="00640F9D">
      <w:pPr>
        <w:pStyle w:val="PreformattedText"/>
        <w:rPr>
          <w:sz w:val="28"/>
          <w:szCs w:val="28"/>
          <w:rPrChange w:id="4813" w:author="user" w:date="2014-05-25T12:30:00Z">
            <w:rPr/>
          </w:rPrChange>
        </w:rPr>
      </w:pPr>
      <w:r w:rsidRPr="009B063D">
        <w:rPr>
          <w:sz w:val="28"/>
          <w:szCs w:val="28"/>
          <w:rPrChange w:id="4814" w:author="user" w:date="2014-05-25T12:30:00Z">
            <w:rPr/>
          </w:rPrChange>
        </w:rPr>
        <w:t xml:space="preserve">   \label{</w:t>
      </w:r>
      <w:proofErr w:type="spellStart"/>
      <w:r w:rsidRPr="009B063D">
        <w:rPr>
          <w:sz w:val="28"/>
          <w:szCs w:val="28"/>
          <w:rPrChange w:id="4815" w:author="user" w:date="2014-05-25T12:30:00Z">
            <w:rPr/>
          </w:rPrChange>
        </w:rPr>
        <w:t>fig:c_accu</w:t>
      </w:r>
      <w:proofErr w:type="spellEnd"/>
      <w:r w:rsidRPr="009B063D">
        <w:rPr>
          <w:sz w:val="28"/>
          <w:szCs w:val="28"/>
          <w:rPrChange w:id="4816" w:author="user" w:date="2014-05-25T12:30:00Z">
            <w:rPr/>
          </w:rPrChange>
        </w:rPr>
        <w:t>}</w:t>
      </w:r>
    </w:p>
    <w:p w:rsidR="00640F9D" w:rsidRPr="009B063D" w:rsidRDefault="00640F9D" w:rsidP="00640F9D">
      <w:pPr>
        <w:pStyle w:val="PreformattedText"/>
        <w:rPr>
          <w:sz w:val="28"/>
          <w:szCs w:val="28"/>
          <w:rPrChange w:id="4817" w:author="user" w:date="2014-05-25T12:30:00Z">
            <w:rPr/>
          </w:rPrChange>
        </w:rPr>
      </w:pPr>
      <w:r w:rsidRPr="009B063D">
        <w:rPr>
          <w:sz w:val="28"/>
          <w:szCs w:val="28"/>
          <w:rPrChange w:id="4818" w:author="user" w:date="2014-05-25T12:30:00Z">
            <w:rPr/>
          </w:rPrChange>
        </w:rPr>
        <w:t>\end{figure*}</w:t>
      </w:r>
    </w:p>
    <w:p w:rsidR="00640F9D" w:rsidRPr="009B063D" w:rsidRDefault="00640F9D" w:rsidP="00640F9D">
      <w:pPr>
        <w:pStyle w:val="PreformattedText"/>
        <w:rPr>
          <w:sz w:val="28"/>
          <w:szCs w:val="28"/>
          <w:rPrChange w:id="4819" w:author="user" w:date="2014-05-25T12:30:00Z">
            <w:rPr/>
          </w:rPrChange>
        </w:rPr>
      </w:pPr>
      <w:r w:rsidRPr="009B063D">
        <w:rPr>
          <w:sz w:val="28"/>
          <w:szCs w:val="28"/>
          <w:rPrChange w:id="4820" w:author="user" w:date="2014-05-25T12:30:00Z">
            <w:rPr/>
          </w:rPrChange>
        </w:rPr>
        <w:t>\begin{figure*}[</w:t>
      </w:r>
      <w:proofErr w:type="spellStart"/>
      <w:r w:rsidRPr="009B063D">
        <w:rPr>
          <w:sz w:val="28"/>
          <w:szCs w:val="28"/>
          <w:rPrChange w:id="4821" w:author="user" w:date="2014-05-25T12:30:00Z">
            <w:rPr/>
          </w:rPrChange>
        </w:rPr>
        <w:t>tp</w:t>
      </w:r>
      <w:proofErr w:type="spellEnd"/>
      <w:r w:rsidRPr="009B063D">
        <w:rPr>
          <w:sz w:val="28"/>
          <w:szCs w:val="28"/>
          <w:rPrChange w:id="4822" w:author="user" w:date="2014-05-25T12:30:00Z">
            <w:rPr/>
          </w:rPrChange>
        </w:rPr>
        <w:t>]</w:t>
      </w:r>
    </w:p>
    <w:p w:rsidR="00640F9D" w:rsidRPr="009B063D" w:rsidRDefault="00640F9D" w:rsidP="00640F9D">
      <w:pPr>
        <w:pStyle w:val="PreformattedText"/>
        <w:rPr>
          <w:sz w:val="28"/>
          <w:szCs w:val="28"/>
          <w:rPrChange w:id="4823" w:author="user" w:date="2014-05-25T12:30:00Z">
            <w:rPr/>
          </w:rPrChange>
        </w:rPr>
      </w:pPr>
      <w:r w:rsidRPr="009B063D">
        <w:rPr>
          <w:sz w:val="28"/>
          <w:szCs w:val="28"/>
          <w:rPrChange w:id="4824" w:author="user" w:date="2014-05-25T12:30:00Z">
            <w:rPr/>
          </w:rPrChange>
        </w:rPr>
        <w:t xml:space="preserve">   \begin{center}</w:t>
      </w:r>
    </w:p>
    <w:p w:rsidR="00640F9D" w:rsidRPr="009B063D" w:rsidRDefault="00640F9D" w:rsidP="00640F9D">
      <w:pPr>
        <w:pStyle w:val="PreformattedText"/>
        <w:rPr>
          <w:sz w:val="28"/>
          <w:szCs w:val="28"/>
          <w:rPrChange w:id="4825" w:author="user" w:date="2014-05-25T12:30:00Z">
            <w:rPr/>
          </w:rPrChange>
        </w:rPr>
      </w:pPr>
      <w:r w:rsidRPr="009B063D">
        <w:rPr>
          <w:sz w:val="28"/>
          <w:szCs w:val="28"/>
          <w:rPrChange w:id="4826" w:author="user" w:date="2014-05-25T12:30:00Z">
            <w:rPr/>
          </w:rPrChange>
        </w:rPr>
        <w:lastRenderedPageBreak/>
        <w:t xml:space="preserve">      %</w:t>
      </w:r>
      <w:proofErr w:type="spellStart"/>
      <w:r w:rsidRPr="009B063D">
        <w:rPr>
          <w:sz w:val="28"/>
          <w:szCs w:val="28"/>
          <w:rPrChange w:id="4827" w:author="user" w:date="2014-05-25T12:30:00Z">
            <w:rPr/>
          </w:rPrChange>
        </w:rPr>
        <w:t>TODO</w:t>
      </w:r>
      <w:proofErr w:type="gramStart"/>
      <w:r w:rsidRPr="009B063D">
        <w:rPr>
          <w:sz w:val="28"/>
          <w:szCs w:val="28"/>
          <w:rPrChange w:id="4828" w:author="user" w:date="2014-05-25T12:30:00Z">
            <w:rPr/>
          </w:rPrChange>
        </w:rPr>
        <w:t>:Fig</w:t>
      </w:r>
      <w:proofErr w:type="spellEnd"/>
      <w:proofErr w:type="gramEnd"/>
      <w:r w:rsidRPr="009B063D">
        <w:rPr>
          <w:sz w:val="28"/>
          <w:szCs w:val="28"/>
          <w:rPrChange w:id="4829" w:author="user" w:date="2014-05-25T12:30:00Z">
            <w:rPr/>
          </w:rPrChange>
        </w:rPr>
        <w:t>.:Example JSON code</w:t>
      </w:r>
    </w:p>
    <w:p w:rsidR="00640F9D" w:rsidRPr="009B063D" w:rsidRDefault="00640F9D" w:rsidP="00640F9D">
      <w:pPr>
        <w:pStyle w:val="PreformattedText"/>
        <w:rPr>
          <w:sz w:val="28"/>
          <w:szCs w:val="28"/>
          <w:rPrChange w:id="4830" w:author="user" w:date="2014-05-25T12:30:00Z">
            <w:rPr/>
          </w:rPrChange>
        </w:rPr>
      </w:pPr>
      <w:r w:rsidRPr="009B063D">
        <w:rPr>
          <w:sz w:val="28"/>
          <w:szCs w:val="28"/>
          <w:rPrChange w:id="4831" w:author="user" w:date="2014-05-25T12:30:00Z">
            <w:rPr/>
          </w:rPrChange>
        </w:rPr>
        <w:t xml:space="preserve">      \</w:t>
      </w:r>
      <w:proofErr w:type="spellStart"/>
      <w:r w:rsidRPr="009B063D">
        <w:rPr>
          <w:sz w:val="28"/>
          <w:szCs w:val="28"/>
          <w:rPrChange w:id="4832" w:author="user" w:date="2014-05-25T12:30:00Z">
            <w:rPr/>
          </w:rPrChange>
        </w:rPr>
        <w:t>includegraphics</w:t>
      </w:r>
      <w:proofErr w:type="spellEnd"/>
      <w:r w:rsidRPr="009B063D">
        <w:rPr>
          <w:sz w:val="28"/>
          <w:szCs w:val="28"/>
          <w:rPrChange w:id="4833" w:author="user" w:date="2014-05-25T12:30:00Z">
            <w:rPr/>
          </w:rPrChange>
        </w:rPr>
        <w:t>[width=\</w:t>
      </w:r>
      <w:proofErr w:type="spellStart"/>
      <w:r w:rsidRPr="009B063D">
        <w:rPr>
          <w:sz w:val="28"/>
          <w:szCs w:val="28"/>
          <w:rPrChange w:id="4834" w:author="user" w:date="2014-05-25T12:30:00Z">
            <w:rPr/>
          </w:rPrChange>
        </w:rPr>
        <w:t>textwidth</w:t>
      </w:r>
      <w:proofErr w:type="spellEnd"/>
      <w:r w:rsidRPr="009B063D">
        <w:rPr>
          <w:sz w:val="28"/>
          <w:szCs w:val="28"/>
          <w:rPrChange w:id="4835" w:author="user" w:date="2014-05-25T12:30:00Z">
            <w:rPr/>
          </w:rPrChange>
        </w:rPr>
        <w:t>]{fig/</w:t>
      </w:r>
      <w:proofErr w:type="spellStart"/>
      <w:r w:rsidRPr="009B063D">
        <w:rPr>
          <w:sz w:val="28"/>
          <w:szCs w:val="28"/>
          <w:rPrChange w:id="4836" w:author="user" w:date="2014-05-25T12:30:00Z">
            <w:rPr/>
          </w:rPrChange>
        </w:rPr>
        <w:t>C_time</w:t>
      </w:r>
      <w:proofErr w:type="spellEnd"/>
      <w:r w:rsidRPr="009B063D">
        <w:rPr>
          <w:sz w:val="28"/>
          <w:szCs w:val="28"/>
          <w:rPrChange w:id="4837" w:author="user" w:date="2014-05-25T12:30:00Z">
            <w:rPr/>
          </w:rPrChange>
        </w:rPr>
        <w:t>}</w:t>
      </w:r>
    </w:p>
    <w:p w:rsidR="00640F9D" w:rsidRPr="009B063D" w:rsidRDefault="00640F9D" w:rsidP="00640F9D">
      <w:pPr>
        <w:pStyle w:val="PreformattedText"/>
        <w:rPr>
          <w:sz w:val="28"/>
          <w:szCs w:val="28"/>
          <w:rPrChange w:id="4838" w:author="user" w:date="2014-05-25T12:30:00Z">
            <w:rPr/>
          </w:rPrChange>
        </w:rPr>
      </w:pPr>
      <w:r w:rsidRPr="009B063D">
        <w:rPr>
          <w:sz w:val="28"/>
          <w:szCs w:val="28"/>
          <w:rPrChange w:id="4839" w:author="user" w:date="2014-05-25T12:30:00Z">
            <w:rPr/>
          </w:rPrChange>
        </w:rPr>
        <w:t xml:space="preserve">   \end{center}</w:t>
      </w:r>
    </w:p>
    <w:p w:rsidR="00640F9D" w:rsidRPr="009B063D" w:rsidRDefault="00640F9D" w:rsidP="00640F9D">
      <w:pPr>
        <w:pStyle w:val="PreformattedText"/>
        <w:rPr>
          <w:sz w:val="28"/>
          <w:szCs w:val="28"/>
          <w:rPrChange w:id="4840" w:author="user" w:date="2014-05-25T12:30:00Z">
            <w:rPr/>
          </w:rPrChange>
        </w:rPr>
      </w:pPr>
      <w:r w:rsidRPr="009B063D">
        <w:rPr>
          <w:sz w:val="28"/>
          <w:szCs w:val="28"/>
          <w:rPrChange w:id="4841" w:author="user" w:date="2014-05-25T12:30:00Z">
            <w:rPr/>
          </w:rPrChange>
        </w:rPr>
        <w:t xml:space="preserve">   \caption{Execution time for different C's}</w:t>
      </w:r>
    </w:p>
    <w:p w:rsidR="00640F9D" w:rsidRPr="009B063D" w:rsidRDefault="00640F9D" w:rsidP="00640F9D">
      <w:pPr>
        <w:pStyle w:val="PreformattedText"/>
        <w:rPr>
          <w:sz w:val="28"/>
          <w:szCs w:val="28"/>
          <w:rPrChange w:id="4842" w:author="user" w:date="2014-05-25T12:30:00Z">
            <w:rPr/>
          </w:rPrChange>
        </w:rPr>
      </w:pPr>
      <w:r w:rsidRPr="009B063D">
        <w:rPr>
          <w:sz w:val="28"/>
          <w:szCs w:val="28"/>
          <w:rPrChange w:id="4843" w:author="user" w:date="2014-05-25T12:30:00Z">
            <w:rPr/>
          </w:rPrChange>
        </w:rPr>
        <w:t xml:space="preserve">   \label{</w:t>
      </w:r>
      <w:proofErr w:type="spellStart"/>
      <w:r w:rsidRPr="009B063D">
        <w:rPr>
          <w:sz w:val="28"/>
          <w:szCs w:val="28"/>
          <w:rPrChange w:id="4844" w:author="user" w:date="2014-05-25T12:30:00Z">
            <w:rPr/>
          </w:rPrChange>
        </w:rPr>
        <w:t>fig:c_time</w:t>
      </w:r>
      <w:proofErr w:type="spellEnd"/>
      <w:r w:rsidRPr="009B063D">
        <w:rPr>
          <w:sz w:val="28"/>
          <w:szCs w:val="28"/>
          <w:rPrChange w:id="4845" w:author="user" w:date="2014-05-25T12:30:00Z">
            <w:rPr/>
          </w:rPrChange>
        </w:rPr>
        <w:t>}</w:t>
      </w:r>
    </w:p>
    <w:p w:rsidR="00640F9D" w:rsidRPr="009B063D" w:rsidRDefault="00640F9D" w:rsidP="00640F9D">
      <w:pPr>
        <w:pStyle w:val="PreformattedText"/>
        <w:rPr>
          <w:sz w:val="28"/>
          <w:szCs w:val="28"/>
          <w:rPrChange w:id="4846" w:author="user" w:date="2014-05-25T12:30:00Z">
            <w:rPr/>
          </w:rPrChange>
        </w:rPr>
      </w:pPr>
      <w:r w:rsidRPr="009B063D">
        <w:rPr>
          <w:sz w:val="28"/>
          <w:szCs w:val="28"/>
          <w:rPrChange w:id="4847" w:author="user" w:date="2014-05-25T12:30:00Z">
            <w:rPr/>
          </w:rPrChange>
        </w:rPr>
        <w:t>\end{figure*}</w:t>
      </w:r>
    </w:p>
    <w:p w:rsidR="00640F9D" w:rsidRPr="009B063D" w:rsidRDefault="00640F9D" w:rsidP="00640F9D">
      <w:pPr>
        <w:pStyle w:val="PreformattedText"/>
        <w:rPr>
          <w:sz w:val="28"/>
          <w:szCs w:val="28"/>
          <w:rPrChange w:id="4848" w:author="user" w:date="2014-05-25T12:30:00Z">
            <w:rPr/>
          </w:rPrChange>
        </w:rPr>
      </w:pPr>
      <w:r w:rsidRPr="009B063D">
        <w:rPr>
          <w:sz w:val="28"/>
          <w:szCs w:val="28"/>
          <w:rPrChange w:id="4849" w:author="user" w:date="2014-05-25T12:30:00Z">
            <w:rPr/>
          </w:rPrChange>
        </w:rPr>
        <w:t>\subsection{Quantization</w:t>
      </w:r>
      <w:ins w:id="4850" w:author="user" w:date="2014-05-25T23:20:00Z">
        <w:r w:rsidR="006B4431">
          <w:rPr>
            <w:rFonts w:hint="eastAsia"/>
            <w:sz w:val="28"/>
            <w:szCs w:val="28"/>
          </w:rPr>
          <w:t xml:space="preserve"> of</w:t>
        </w:r>
      </w:ins>
      <w:r w:rsidRPr="009B063D">
        <w:rPr>
          <w:sz w:val="28"/>
          <w:szCs w:val="28"/>
          <w:rPrChange w:id="4851" w:author="user" w:date="2014-05-25T12:30:00Z">
            <w:rPr/>
          </w:rPrChange>
        </w:rPr>
        <w:t xml:space="preserve"> Parameter</w:t>
      </w:r>
      <w:ins w:id="4852" w:author="user" w:date="2014-05-25T23:20:00Z">
        <w:r w:rsidR="006B4431">
          <w:rPr>
            <w:rFonts w:hint="eastAsia"/>
            <w:sz w:val="28"/>
            <w:szCs w:val="28"/>
          </w:rPr>
          <w:t xml:space="preserve"> values</w:t>
        </w:r>
      </w:ins>
      <w:r w:rsidRPr="009B063D">
        <w:rPr>
          <w:sz w:val="28"/>
          <w:szCs w:val="28"/>
          <w:rPrChange w:id="4853" w:author="user" w:date="2014-05-25T12:30:00Z">
            <w:rPr/>
          </w:rPrChange>
        </w:rPr>
        <w:t>}</w:t>
      </w:r>
    </w:p>
    <w:p w:rsidR="00640F9D" w:rsidRPr="009B063D" w:rsidRDefault="00640F9D" w:rsidP="00640F9D">
      <w:pPr>
        <w:pStyle w:val="PreformattedText"/>
        <w:rPr>
          <w:sz w:val="28"/>
          <w:szCs w:val="28"/>
          <w:rPrChange w:id="4854" w:author="user" w:date="2014-05-25T12:30:00Z">
            <w:rPr/>
          </w:rPrChange>
        </w:rPr>
      </w:pPr>
      <w:r w:rsidRPr="009B063D">
        <w:rPr>
          <w:sz w:val="28"/>
          <w:szCs w:val="28"/>
          <w:rPrChange w:id="4855" w:author="user" w:date="2014-05-25T12:30:00Z">
            <w:rPr/>
          </w:rPrChange>
        </w:rPr>
        <w:t>Besides $\</w:t>
      </w:r>
      <w:proofErr w:type="spellStart"/>
      <w:r w:rsidRPr="009B063D">
        <w:rPr>
          <w:sz w:val="28"/>
          <w:szCs w:val="28"/>
          <w:rPrChange w:id="4856" w:author="user" w:date="2014-05-25T12:30:00Z">
            <w:rPr/>
          </w:rPrChange>
        </w:rPr>
        <w:t>varepsilon</w:t>
      </w:r>
      <w:proofErr w:type="spellEnd"/>
      <w:r w:rsidRPr="009B063D">
        <w:rPr>
          <w:sz w:val="28"/>
          <w:szCs w:val="28"/>
          <w:rPrChange w:id="4857" w:author="user" w:date="2014-05-25T12:30:00Z">
            <w:rPr/>
          </w:rPrChange>
        </w:rPr>
        <w:t xml:space="preserve">$ and C, the number of quantization levels for SVM-HMM input </w:t>
      </w:r>
      <w:del w:id="4858" w:author="user" w:date="2014-05-25T23:21:00Z">
        <w:r w:rsidRPr="009B063D" w:rsidDel="006B4431">
          <w:rPr>
            <w:sz w:val="28"/>
            <w:szCs w:val="28"/>
            <w:rPrChange w:id="4859" w:author="user" w:date="2014-05-25T12:30:00Z">
              <w:rPr/>
            </w:rPrChange>
          </w:rPr>
          <w:delText xml:space="preserve">is </w:delText>
        </w:r>
      </w:del>
      <w:r w:rsidRPr="009B063D">
        <w:rPr>
          <w:sz w:val="28"/>
          <w:szCs w:val="28"/>
          <w:rPrChange w:id="4860" w:author="user" w:date="2014-05-25T12:30:00Z">
            <w:rPr/>
          </w:rPrChange>
        </w:rPr>
        <w:t xml:space="preserve">also has some impact on the execution time. If the performance features are quantized into more fine-grained levels, the quantization errors can be reduced, but the execution time and memory usage will grow dramatically. Also, larger number of intervals doesn't imply </w:t>
      </w:r>
      <w:ins w:id="4861" w:author="user" w:date="2014-05-25T23:22:00Z">
        <w:r w:rsidR="006B4431">
          <w:rPr>
            <w:rFonts w:hint="eastAsia"/>
            <w:sz w:val="28"/>
            <w:szCs w:val="28"/>
          </w:rPr>
          <w:t xml:space="preserve">a </w:t>
        </w:r>
      </w:ins>
      <w:r w:rsidRPr="009B063D">
        <w:rPr>
          <w:sz w:val="28"/>
          <w:szCs w:val="28"/>
          <w:rPrChange w:id="4862" w:author="user" w:date="2014-05-25T12:30:00Z">
            <w:rPr/>
          </w:rPrChange>
        </w:rPr>
        <w:t>more accurate or robust model. Because SVM-HMM is originally used in part-of-speech tagging</w:t>
      </w:r>
      <w:del w:id="4863" w:author="user" w:date="2014-05-25T23:23:00Z">
        <w:r w:rsidRPr="009B063D" w:rsidDel="006B4431">
          <w:rPr>
            <w:sz w:val="28"/>
            <w:szCs w:val="28"/>
            <w:rPrChange w:id="4864" w:author="user" w:date="2014-05-25T12:30:00Z">
              <w:rPr/>
            </w:rPrChange>
          </w:rPr>
          <w:delText xml:space="preserve"> problem</w:delText>
        </w:r>
      </w:del>
      <w:r w:rsidRPr="009B063D">
        <w:rPr>
          <w:sz w:val="28"/>
          <w:szCs w:val="28"/>
          <w:rPrChange w:id="4865" w:author="user" w:date="2014-05-25T12:30:00Z">
            <w:rPr/>
          </w:rPrChange>
        </w:rPr>
        <w:t xml:space="preserve">, if we </w:t>
      </w:r>
      <w:del w:id="4866" w:author="user" w:date="2014-05-25T23:23:00Z">
        <w:r w:rsidRPr="009B063D" w:rsidDel="006B4431">
          <w:rPr>
            <w:sz w:val="28"/>
            <w:szCs w:val="28"/>
            <w:rPrChange w:id="4867" w:author="user" w:date="2014-05-25T12:30:00Z">
              <w:rPr/>
            </w:rPrChange>
          </w:rPr>
          <w:delText xml:space="preserve">use </w:delText>
        </w:r>
      </w:del>
      <w:r w:rsidRPr="009B063D">
        <w:rPr>
          <w:sz w:val="28"/>
          <w:szCs w:val="28"/>
          <w:rPrChange w:id="4868" w:author="user" w:date="2014-05-25T12:30:00Z">
            <w:rPr/>
          </w:rPrChange>
        </w:rPr>
        <w:t xml:space="preserve">divide the performance features into more intervals, there will be fewer samples in each interval. </w:t>
      </w:r>
      <w:del w:id="4869" w:author="user" w:date="2014-05-25T23:24:00Z">
        <w:r w:rsidRPr="009B063D" w:rsidDel="006B4431">
          <w:rPr>
            <w:sz w:val="28"/>
            <w:szCs w:val="28"/>
            <w:rPrChange w:id="4870" w:author="user" w:date="2014-05-25T12:30:00Z">
              <w:rPr/>
            </w:rPrChange>
          </w:rPr>
          <w:delText>But f</w:delText>
        </w:r>
      </w:del>
      <w:ins w:id="4871" w:author="user" w:date="2014-05-25T23:24:00Z">
        <w:r w:rsidR="006B4431">
          <w:rPr>
            <w:rFonts w:hint="eastAsia"/>
            <w:sz w:val="28"/>
            <w:szCs w:val="28"/>
          </w:rPr>
          <w:t>F</w:t>
        </w:r>
      </w:ins>
      <w:r w:rsidRPr="009B063D">
        <w:rPr>
          <w:sz w:val="28"/>
          <w:szCs w:val="28"/>
          <w:rPrChange w:id="4872" w:author="user" w:date="2014-05-25T12:30:00Z">
            <w:rPr/>
          </w:rPrChange>
        </w:rPr>
        <w:t>rom a statistical learning point of view, it is desirable to have fewer bins with more samples in each</w:t>
      </w:r>
      <w:ins w:id="4873" w:author="user" w:date="2014-05-25T23:24:00Z">
        <w:r w:rsidR="006B4431">
          <w:rPr>
            <w:rFonts w:hint="eastAsia"/>
            <w:sz w:val="28"/>
            <w:szCs w:val="28"/>
          </w:rPr>
          <w:t xml:space="preserve"> bin</w:t>
        </w:r>
      </w:ins>
      <w:r w:rsidRPr="009B063D">
        <w:rPr>
          <w:sz w:val="28"/>
          <w:szCs w:val="28"/>
          <w:rPrChange w:id="4874" w:author="user" w:date="2014-05-25T12:30:00Z">
            <w:rPr/>
          </w:rPrChange>
        </w:rPr>
        <w:t>, rather than a large number of bins with very sparse samples in each</w:t>
      </w:r>
      <w:ins w:id="4875" w:author="user" w:date="2014-05-25T23:25:00Z">
        <w:r w:rsidR="006B4431">
          <w:rPr>
            <w:rFonts w:hint="eastAsia"/>
            <w:sz w:val="28"/>
            <w:szCs w:val="28"/>
          </w:rPr>
          <w:t xml:space="preserve"> bin</w:t>
        </w:r>
      </w:ins>
      <w:r w:rsidRPr="009B063D">
        <w:rPr>
          <w:sz w:val="28"/>
          <w:szCs w:val="28"/>
          <w:rPrChange w:id="4876" w:author="user" w:date="2014-05-25T12:30:00Z">
            <w:rPr/>
          </w:rPrChange>
        </w:rPr>
        <w:t xml:space="preserve">. To illustrate this point, consider a </w:t>
      </w:r>
      <w:del w:id="4877" w:author="user" w:date="2014-05-25T23:25:00Z">
        <w:r w:rsidRPr="009B063D" w:rsidDel="006B4431">
          <w:rPr>
            <w:sz w:val="28"/>
            <w:szCs w:val="28"/>
            <w:rPrChange w:id="4878" w:author="user" w:date="2014-05-25T12:30:00Z">
              <w:rPr/>
            </w:rPrChange>
          </w:rPr>
          <w:delText xml:space="preserve">three </w:delText>
        </w:r>
      </w:del>
      <w:ins w:id="4879" w:author="user" w:date="2014-05-25T23:25:00Z">
        <w:r w:rsidR="006B4431" w:rsidRPr="009B063D">
          <w:rPr>
            <w:sz w:val="28"/>
            <w:szCs w:val="28"/>
            <w:rPrChange w:id="4880" w:author="user" w:date="2014-05-25T12:30:00Z">
              <w:rPr/>
            </w:rPrChange>
          </w:rPr>
          <w:t>three</w:t>
        </w:r>
        <w:r w:rsidR="006B4431">
          <w:rPr>
            <w:rFonts w:hint="eastAsia"/>
            <w:sz w:val="28"/>
            <w:szCs w:val="28"/>
          </w:rPr>
          <w:t>-</w:t>
        </w:r>
      </w:ins>
      <w:r w:rsidRPr="009B063D">
        <w:rPr>
          <w:sz w:val="28"/>
          <w:szCs w:val="28"/>
          <w:rPrChange w:id="4881" w:author="user" w:date="2014-05-25T12:30:00Z">
            <w:rPr/>
          </w:rPrChange>
        </w:rPr>
        <w:t xml:space="preserve">note segment </w:t>
      </w:r>
      <w:del w:id="4882" w:author="user" w:date="2014-05-25T23:25:00Z">
        <w:r w:rsidRPr="009B063D" w:rsidDel="006B4431">
          <w:rPr>
            <w:sz w:val="28"/>
            <w:szCs w:val="28"/>
            <w:rPrChange w:id="4883" w:author="user" w:date="2014-05-25T12:30:00Z">
              <w:rPr/>
            </w:rPrChange>
          </w:rPr>
          <w:delText xml:space="preserve">is </w:delText>
        </w:r>
      </w:del>
      <w:r w:rsidRPr="009B063D">
        <w:rPr>
          <w:sz w:val="28"/>
          <w:szCs w:val="28"/>
          <w:rPrChange w:id="4884" w:author="user" w:date="2014-05-25T12:30:00Z">
            <w:rPr/>
          </w:rPrChange>
        </w:rPr>
        <w:t xml:space="preserve">played once in the </w:t>
      </w:r>
      <w:proofErr w:type="spellStart"/>
      <w:r w:rsidRPr="009B063D">
        <w:rPr>
          <w:sz w:val="28"/>
          <w:szCs w:val="28"/>
          <w:rPrChange w:id="4885" w:author="user" w:date="2014-05-25T12:30:00Z">
            <w:rPr/>
          </w:rPrChange>
        </w:rPr>
        <w:t>f</w:t>
      </w:r>
      <w:del w:id="4886" w:author="user" w:date="2014-05-25T23:25:00Z">
        <w:r w:rsidRPr="009B063D" w:rsidDel="006B4431">
          <w:rPr>
            <w:sz w:val="28"/>
            <w:szCs w:val="28"/>
            <w:rPrChange w:id="4887" w:author="user" w:date="2014-05-25T12:30:00Z">
              <w:rPr/>
            </w:rPrChange>
          </w:rPr>
          <w:delText xml:space="preserve">ollowing </w:delText>
        </w:r>
      </w:del>
      <w:r w:rsidRPr="009B063D">
        <w:rPr>
          <w:sz w:val="28"/>
          <w:szCs w:val="28"/>
          <w:rPrChange w:id="4888" w:author="user" w:date="2014-05-25T12:30:00Z">
            <w:rPr/>
          </w:rPrChange>
        </w:rPr>
        <w:t>MIDI</w:t>
      </w:r>
      <w:proofErr w:type="spellEnd"/>
      <w:r w:rsidRPr="009B063D">
        <w:rPr>
          <w:sz w:val="28"/>
          <w:szCs w:val="28"/>
          <w:rPrChange w:id="4889" w:author="user" w:date="2014-05-25T12:30:00Z">
            <w:rPr/>
          </w:rPrChange>
        </w:rPr>
        <w:t xml:space="preserve"> velocity: (60, 70, </w:t>
      </w:r>
      <w:proofErr w:type="gramStart"/>
      <w:r w:rsidRPr="009B063D">
        <w:rPr>
          <w:sz w:val="28"/>
          <w:szCs w:val="28"/>
          <w:rPrChange w:id="4890" w:author="user" w:date="2014-05-25T12:30:00Z">
            <w:rPr/>
          </w:rPrChange>
        </w:rPr>
        <w:t>80</w:t>
      </w:r>
      <w:proofErr w:type="gramEnd"/>
      <w:r w:rsidRPr="009B063D">
        <w:rPr>
          <w:sz w:val="28"/>
          <w:szCs w:val="28"/>
          <w:rPrChange w:id="4891" w:author="user" w:date="2014-05-25T12:30:00Z">
            <w:rPr/>
          </w:rPrChange>
        </w:rPr>
        <w:t>), and the same segment is played again in (60.1, 69.9, 80.1). If we have a quantization interval width of, say, 0.05, then 60 and 60.1 may be quantized into different bins, and 70 and 69.9 may also be quantized into different bins, so the two phrases will be considered as two different case</w:t>
      </w:r>
      <w:ins w:id="4892" w:author="user" w:date="2014-05-25T23:26:00Z">
        <w:r w:rsidR="006B4431">
          <w:rPr>
            <w:rFonts w:hint="eastAsia"/>
            <w:sz w:val="28"/>
            <w:szCs w:val="28"/>
          </w:rPr>
          <w:t>s</w:t>
        </w:r>
      </w:ins>
      <w:r w:rsidRPr="009B063D">
        <w:rPr>
          <w:sz w:val="28"/>
          <w:szCs w:val="28"/>
          <w:rPrChange w:id="4893" w:author="user" w:date="2014-05-25T12:30:00Z">
            <w:rPr/>
          </w:rPrChange>
        </w:rPr>
        <w:t xml:space="preserve">. However, if the quantization interval width is 1, both phrases may be quantized into the same label sequence, which is more desirable because the SVM-HMM algorithm can capture the similarity in the two samples. </w:t>
      </w:r>
    </w:p>
    <w:p w:rsidR="00640F9D" w:rsidRPr="009B063D" w:rsidRDefault="00640F9D" w:rsidP="00640F9D">
      <w:pPr>
        <w:pStyle w:val="PreformattedText"/>
        <w:rPr>
          <w:sz w:val="28"/>
          <w:szCs w:val="28"/>
          <w:rPrChange w:id="4894" w:author="user" w:date="2014-05-25T12:30:00Z">
            <w:rPr/>
          </w:rPrChange>
        </w:rPr>
      </w:pPr>
    </w:p>
    <w:p w:rsidR="00640F9D" w:rsidRPr="009B063D" w:rsidRDefault="00640F9D" w:rsidP="00640F9D">
      <w:pPr>
        <w:pStyle w:val="PreformattedText"/>
        <w:rPr>
          <w:sz w:val="28"/>
          <w:szCs w:val="28"/>
          <w:rPrChange w:id="4895" w:author="user" w:date="2014-05-25T12:30:00Z">
            <w:rPr/>
          </w:rPrChange>
        </w:rPr>
      </w:pPr>
      <w:r w:rsidRPr="009B063D">
        <w:rPr>
          <w:sz w:val="28"/>
          <w:szCs w:val="28"/>
          <w:rPrChange w:id="4896" w:author="user" w:date="2014-05-25T12:30:00Z">
            <w:rPr/>
          </w:rPrChange>
        </w:rPr>
        <w:t xml:space="preserve">Initially, we </w:t>
      </w:r>
      <w:del w:id="4897" w:author="user" w:date="2014-05-25T23:27:00Z">
        <w:r w:rsidRPr="009B063D" w:rsidDel="006B4431">
          <w:rPr>
            <w:sz w:val="28"/>
            <w:szCs w:val="28"/>
            <w:rPrChange w:id="4898" w:author="user" w:date="2014-05-25T12:30:00Z">
              <w:rPr/>
            </w:rPrChange>
          </w:rPr>
          <w:delText xml:space="preserve">tried to </w:delText>
        </w:r>
      </w:del>
      <w:r w:rsidRPr="009B063D">
        <w:rPr>
          <w:sz w:val="28"/>
          <w:szCs w:val="28"/>
          <w:rPrChange w:id="4899" w:author="user" w:date="2014-05-25T12:30:00Z">
            <w:rPr/>
          </w:rPrChange>
        </w:rPr>
        <w:t xml:space="preserve">quantized the values into 1025 uniform </w:t>
      </w:r>
      <w:del w:id="4900" w:author="user" w:date="2014-05-25T23:28:00Z">
        <w:r w:rsidRPr="009B063D" w:rsidDel="006B4431">
          <w:rPr>
            <w:sz w:val="28"/>
            <w:szCs w:val="28"/>
            <w:rPrChange w:id="4901" w:author="user" w:date="2014-05-25T12:30:00Z">
              <w:rPr/>
            </w:rPrChange>
          </w:rPr>
          <w:delText xml:space="preserve">width </w:delText>
        </w:r>
      </w:del>
      <w:r w:rsidRPr="009B063D">
        <w:rPr>
          <w:sz w:val="28"/>
          <w:szCs w:val="28"/>
          <w:rPrChange w:id="4902" w:author="user" w:date="2014-05-25T12:30:00Z">
            <w:rPr/>
          </w:rPrChange>
        </w:rPr>
        <w:t>bins, wishing to minimize the quantization error. But it take</w:t>
      </w:r>
      <w:ins w:id="4903" w:author="user" w:date="2014-05-25T23:28:00Z">
        <w:r w:rsidR="006B4431">
          <w:rPr>
            <w:rFonts w:hint="eastAsia"/>
            <w:sz w:val="28"/>
            <w:szCs w:val="28"/>
          </w:rPr>
          <w:t>s</w:t>
        </w:r>
      </w:ins>
      <w:r w:rsidRPr="009B063D">
        <w:rPr>
          <w:sz w:val="28"/>
          <w:szCs w:val="28"/>
          <w:rPrChange w:id="4904" w:author="user" w:date="2014-05-25T12:30:00Z">
            <w:rPr/>
          </w:rPrChange>
        </w:rPr>
        <w:t xml:space="preserve"> very long </w:t>
      </w:r>
      <w:ins w:id="4905" w:author="user" w:date="2014-05-25T23:29:00Z">
        <w:r w:rsidR="006B4431">
          <w:rPr>
            <w:rFonts w:hint="eastAsia"/>
            <w:sz w:val="28"/>
            <w:szCs w:val="28"/>
          </w:rPr>
          <w:t xml:space="preserve">time </w:t>
        </w:r>
      </w:ins>
      <w:r w:rsidRPr="009B063D">
        <w:rPr>
          <w:sz w:val="28"/>
          <w:szCs w:val="28"/>
          <w:rPrChange w:id="4906" w:author="user" w:date="2014-05-25T12:30:00Z">
            <w:rPr/>
          </w:rPrChange>
        </w:rPr>
        <w:t>(hours, even days) to learn a model, and the output only falls on a very sparse set of values. So we reduce this number to 128. This level of quantization is fine enough to capture the performance nuance. Taking a rough estimate, onset deviation feature rarely exceeds $\pm 1$, so the quantization interval width is around $\</w:t>
      </w:r>
      <w:proofErr w:type="spellStart"/>
      <w:proofErr w:type="gramStart"/>
      <w:r w:rsidRPr="009B063D">
        <w:rPr>
          <w:sz w:val="28"/>
          <w:szCs w:val="28"/>
          <w:rPrChange w:id="4907" w:author="user" w:date="2014-05-25T12:30:00Z">
            <w:rPr/>
          </w:rPrChange>
        </w:rPr>
        <w:t>frac</w:t>
      </w:r>
      <w:proofErr w:type="spellEnd"/>
      <w:r w:rsidRPr="009B063D">
        <w:rPr>
          <w:sz w:val="28"/>
          <w:szCs w:val="28"/>
          <w:rPrChange w:id="4908" w:author="user" w:date="2014-05-25T12:30:00Z">
            <w:rPr/>
          </w:rPrChange>
        </w:rPr>
        <w:t>{</w:t>
      </w:r>
      <w:proofErr w:type="gramEnd"/>
      <w:r w:rsidRPr="009B063D">
        <w:rPr>
          <w:sz w:val="28"/>
          <w:szCs w:val="28"/>
          <w:rPrChange w:id="4909" w:author="user" w:date="2014-05-25T12:30:00Z">
            <w:rPr/>
          </w:rPrChange>
        </w:rPr>
        <w:t>1-(-1)}{128} = 0.015625$. Most duration ratios falls between zero and three, so the interval width is $\</w:t>
      </w:r>
      <w:proofErr w:type="spellStart"/>
      <w:proofErr w:type="gramStart"/>
      <w:r w:rsidRPr="009B063D">
        <w:rPr>
          <w:sz w:val="28"/>
          <w:szCs w:val="28"/>
          <w:rPrChange w:id="4910" w:author="user" w:date="2014-05-25T12:30:00Z">
            <w:rPr/>
          </w:rPrChange>
        </w:rPr>
        <w:t>frac</w:t>
      </w:r>
      <w:proofErr w:type="spellEnd"/>
      <w:r w:rsidRPr="009B063D">
        <w:rPr>
          <w:sz w:val="28"/>
          <w:szCs w:val="28"/>
          <w:rPrChange w:id="4911" w:author="user" w:date="2014-05-25T12:30:00Z">
            <w:rPr/>
          </w:rPrChange>
        </w:rPr>
        <w:t>{</w:t>
      </w:r>
      <w:proofErr w:type="gramEnd"/>
      <w:r w:rsidRPr="009B063D">
        <w:rPr>
          <w:sz w:val="28"/>
          <w:szCs w:val="28"/>
          <w:rPrChange w:id="4912" w:author="user" w:date="2014-05-25T12:30:00Z">
            <w:rPr/>
          </w:rPrChange>
        </w:rPr>
        <w:t>3-0}{128} = 0.0234375$. MIDI velocity is roughly around 30 to 90, so the interval is about $\</w:t>
      </w:r>
      <w:proofErr w:type="spellStart"/>
      <w:proofErr w:type="gramStart"/>
      <w:r w:rsidRPr="009B063D">
        <w:rPr>
          <w:sz w:val="28"/>
          <w:szCs w:val="28"/>
          <w:rPrChange w:id="4913" w:author="user" w:date="2014-05-25T12:30:00Z">
            <w:rPr/>
          </w:rPrChange>
        </w:rPr>
        <w:t>frac</w:t>
      </w:r>
      <w:proofErr w:type="spellEnd"/>
      <w:r w:rsidRPr="009B063D">
        <w:rPr>
          <w:sz w:val="28"/>
          <w:szCs w:val="28"/>
          <w:rPrChange w:id="4914" w:author="user" w:date="2014-05-25T12:30:00Z">
            <w:rPr/>
          </w:rPrChange>
        </w:rPr>
        <w:t>{</w:t>
      </w:r>
      <w:proofErr w:type="gramEnd"/>
      <w:r w:rsidRPr="009B063D">
        <w:rPr>
          <w:sz w:val="28"/>
          <w:szCs w:val="28"/>
          <w:rPrChange w:id="4915" w:author="user" w:date="2014-05-25T12:30:00Z">
            <w:rPr/>
          </w:rPrChange>
        </w:rPr>
        <w:t xml:space="preserve">90-30}{128} = 0.46875$. This level of granularity is good enough for our performance system, and can dramatically reduce the execution time without sacrificing the expressiveness of the models. </w:t>
      </w:r>
    </w:p>
    <w:p w:rsidR="00640F9D" w:rsidRPr="009B063D" w:rsidRDefault="00640F9D" w:rsidP="00640F9D">
      <w:pPr>
        <w:pStyle w:val="PreformattedText"/>
        <w:rPr>
          <w:sz w:val="28"/>
          <w:szCs w:val="28"/>
          <w:rPrChange w:id="4916" w:author="user" w:date="2014-05-25T12:30:00Z">
            <w:rPr/>
          </w:rPrChange>
        </w:rPr>
      </w:pPr>
    </w:p>
    <w:p w:rsidR="00640F9D" w:rsidRPr="009B063D" w:rsidRDefault="00640F9D" w:rsidP="00640F9D">
      <w:pPr>
        <w:pStyle w:val="PreformattedText"/>
        <w:rPr>
          <w:sz w:val="28"/>
          <w:szCs w:val="28"/>
          <w:rPrChange w:id="4917" w:author="user" w:date="2014-05-25T12:30:00Z">
            <w:rPr/>
          </w:rPrChange>
        </w:rPr>
      </w:pPr>
      <w:r w:rsidRPr="009B063D">
        <w:rPr>
          <w:sz w:val="28"/>
          <w:szCs w:val="28"/>
          <w:rPrChange w:id="4918" w:author="user" w:date="2014-05-25T12:30:00Z">
            <w:rPr/>
          </w:rPrChange>
        </w:rPr>
        <w:t>We repeated the $\</w:t>
      </w:r>
      <w:proofErr w:type="spellStart"/>
      <w:r w:rsidRPr="009B063D">
        <w:rPr>
          <w:sz w:val="28"/>
          <w:szCs w:val="28"/>
          <w:rPrChange w:id="4919" w:author="user" w:date="2014-05-25T12:30:00Z">
            <w:rPr/>
          </w:rPrChange>
        </w:rPr>
        <w:t>varepsilon</w:t>
      </w:r>
      <w:proofErr w:type="spellEnd"/>
      <w:r w:rsidRPr="009B063D">
        <w:rPr>
          <w:sz w:val="28"/>
          <w:szCs w:val="28"/>
          <w:rPrChange w:id="4920" w:author="user" w:date="2014-05-25T12:30:00Z">
            <w:rPr/>
          </w:rPrChange>
        </w:rPr>
        <w:t>$ selection experiment for quantization level of 1025 and 128. The execution time (in CPU second) is shown in Fig. \</w:t>
      </w:r>
      <w:proofErr w:type="gramStart"/>
      <w:r w:rsidRPr="009B063D">
        <w:rPr>
          <w:sz w:val="28"/>
          <w:szCs w:val="28"/>
          <w:rPrChange w:id="4921" w:author="user" w:date="2014-05-25T12:30:00Z">
            <w:rPr/>
          </w:rPrChange>
        </w:rPr>
        <w:t>ref{</w:t>
      </w:r>
      <w:proofErr w:type="spellStart"/>
      <w:proofErr w:type="gramEnd"/>
      <w:r w:rsidRPr="009B063D">
        <w:rPr>
          <w:sz w:val="28"/>
          <w:szCs w:val="28"/>
          <w:rPrChange w:id="4922" w:author="user" w:date="2014-05-25T12:30:00Z">
            <w:rPr/>
          </w:rPrChange>
        </w:rPr>
        <w:t>fig:quant_comp</w:t>
      </w:r>
      <w:proofErr w:type="spellEnd"/>
      <w:r w:rsidRPr="009B063D">
        <w:rPr>
          <w:sz w:val="28"/>
          <w:szCs w:val="28"/>
          <w:rPrChange w:id="4923" w:author="user" w:date="2014-05-25T12:30:00Z">
            <w:rPr/>
          </w:rPrChange>
        </w:rPr>
        <w:t xml:space="preserve">}. The time required for 1025 is </w:t>
      </w:r>
      <w:del w:id="4924" w:author="user" w:date="2014-05-25T23:31:00Z">
        <w:r w:rsidRPr="009B063D" w:rsidDel="00D14FED">
          <w:rPr>
            <w:sz w:val="28"/>
            <w:szCs w:val="28"/>
            <w:rPrChange w:id="4925" w:author="user" w:date="2014-05-25T12:30:00Z">
              <w:rPr/>
            </w:rPrChange>
          </w:rPr>
          <w:delText xml:space="preserve">larger </w:delText>
        </w:r>
      </w:del>
      <w:ins w:id="4926" w:author="user" w:date="2014-05-25T23:31:00Z">
        <w:r w:rsidR="00D14FED">
          <w:rPr>
            <w:rFonts w:hint="eastAsia"/>
            <w:sz w:val="28"/>
            <w:szCs w:val="28"/>
          </w:rPr>
          <w:t>longer</w:t>
        </w:r>
        <w:r w:rsidR="00D14FED" w:rsidRPr="009B063D">
          <w:rPr>
            <w:sz w:val="28"/>
            <w:szCs w:val="28"/>
            <w:rPrChange w:id="4927" w:author="user" w:date="2014-05-25T12:30:00Z">
              <w:rPr/>
            </w:rPrChange>
          </w:rPr>
          <w:t xml:space="preserve"> </w:t>
        </w:r>
      </w:ins>
      <w:r w:rsidRPr="009B063D">
        <w:rPr>
          <w:sz w:val="28"/>
          <w:szCs w:val="28"/>
          <w:rPrChange w:id="4928" w:author="user" w:date="2014-05-25T12:30:00Z">
            <w:rPr/>
          </w:rPrChange>
        </w:rPr>
        <w:t xml:space="preserve">than 128 by orders of magnitudes, but the expressiveness does not improve </w:t>
      </w:r>
      <w:proofErr w:type="spellStart"/>
      <w:r w:rsidRPr="009B063D">
        <w:rPr>
          <w:sz w:val="28"/>
          <w:szCs w:val="28"/>
          <w:rPrChange w:id="4929" w:author="user" w:date="2014-05-25T12:30:00Z">
            <w:rPr/>
          </w:rPrChange>
        </w:rPr>
        <w:t>much.%The</w:t>
      </w:r>
      <w:proofErr w:type="spellEnd"/>
      <w:r w:rsidRPr="009B063D">
        <w:rPr>
          <w:sz w:val="28"/>
          <w:szCs w:val="28"/>
          <w:rPrChange w:id="4930" w:author="user" w:date="2014-05-25T12:30:00Z">
            <w:rPr/>
          </w:rPrChange>
        </w:rPr>
        <w:t xml:space="preserve"> expressiveness of the output is even improved (evaluated by subjective listening).</w:t>
      </w:r>
    </w:p>
    <w:p w:rsidR="00640F9D" w:rsidRPr="009B063D" w:rsidRDefault="00640F9D" w:rsidP="00640F9D">
      <w:pPr>
        <w:pStyle w:val="PreformattedText"/>
        <w:rPr>
          <w:sz w:val="28"/>
          <w:szCs w:val="28"/>
          <w:rPrChange w:id="4931" w:author="user" w:date="2014-05-25T12:30:00Z">
            <w:rPr/>
          </w:rPrChange>
        </w:rPr>
      </w:pPr>
    </w:p>
    <w:p w:rsidR="00640F9D" w:rsidRPr="009B063D" w:rsidRDefault="00640F9D" w:rsidP="00640F9D">
      <w:pPr>
        <w:pStyle w:val="PreformattedText"/>
        <w:rPr>
          <w:sz w:val="28"/>
          <w:szCs w:val="28"/>
          <w:rPrChange w:id="4932" w:author="user" w:date="2014-05-25T12:30:00Z">
            <w:rPr/>
          </w:rPrChange>
        </w:rPr>
      </w:pPr>
      <w:r w:rsidRPr="009B063D">
        <w:rPr>
          <w:sz w:val="28"/>
          <w:szCs w:val="28"/>
          <w:rPrChange w:id="4933" w:author="user" w:date="2014-05-25T12:30:00Z">
            <w:rPr/>
          </w:rPrChange>
        </w:rPr>
        <w:t>\begin{figure}[</w:t>
      </w:r>
      <w:proofErr w:type="spellStart"/>
      <w:r w:rsidRPr="009B063D">
        <w:rPr>
          <w:sz w:val="28"/>
          <w:szCs w:val="28"/>
          <w:rPrChange w:id="4934" w:author="user" w:date="2014-05-25T12:30:00Z">
            <w:rPr/>
          </w:rPrChange>
        </w:rPr>
        <w:t>tp</w:t>
      </w:r>
      <w:proofErr w:type="spellEnd"/>
      <w:r w:rsidRPr="009B063D">
        <w:rPr>
          <w:sz w:val="28"/>
          <w:szCs w:val="28"/>
          <w:rPrChange w:id="4935" w:author="user" w:date="2014-05-25T12:30:00Z">
            <w:rPr/>
          </w:rPrChange>
        </w:rPr>
        <w:t>]</w:t>
      </w:r>
    </w:p>
    <w:p w:rsidR="00640F9D" w:rsidRPr="009B063D" w:rsidRDefault="00640F9D" w:rsidP="00640F9D">
      <w:pPr>
        <w:pStyle w:val="PreformattedText"/>
        <w:rPr>
          <w:sz w:val="28"/>
          <w:szCs w:val="28"/>
          <w:rPrChange w:id="4936" w:author="user" w:date="2014-05-25T12:30:00Z">
            <w:rPr/>
          </w:rPrChange>
        </w:rPr>
      </w:pPr>
      <w:r w:rsidRPr="009B063D">
        <w:rPr>
          <w:sz w:val="28"/>
          <w:szCs w:val="28"/>
          <w:rPrChange w:id="4937" w:author="user" w:date="2014-05-25T12:30:00Z">
            <w:rPr/>
          </w:rPrChange>
        </w:rPr>
        <w:t xml:space="preserve">   \begin{center}</w:t>
      </w:r>
    </w:p>
    <w:p w:rsidR="00640F9D" w:rsidRPr="009B063D" w:rsidRDefault="00640F9D" w:rsidP="00640F9D">
      <w:pPr>
        <w:pStyle w:val="PreformattedText"/>
        <w:rPr>
          <w:sz w:val="28"/>
          <w:szCs w:val="28"/>
          <w:rPrChange w:id="4938" w:author="user" w:date="2014-05-25T12:30:00Z">
            <w:rPr/>
          </w:rPrChange>
        </w:rPr>
      </w:pPr>
      <w:r w:rsidRPr="009B063D">
        <w:rPr>
          <w:sz w:val="28"/>
          <w:szCs w:val="28"/>
          <w:rPrChange w:id="4939" w:author="user" w:date="2014-05-25T12:30:00Z">
            <w:rPr/>
          </w:rPrChange>
        </w:rPr>
        <w:lastRenderedPageBreak/>
        <w:t xml:space="preserve">      %</w:t>
      </w:r>
      <w:proofErr w:type="spellStart"/>
      <w:r w:rsidRPr="009B063D">
        <w:rPr>
          <w:sz w:val="28"/>
          <w:szCs w:val="28"/>
          <w:rPrChange w:id="4940" w:author="user" w:date="2014-05-25T12:30:00Z">
            <w:rPr/>
          </w:rPrChange>
        </w:rPr>
        <w:t>TODO</w:t>
      </w:r>
      <w:proofErr w:type="gramStart"/>
      <w:r w:rsidRPr="009B063D">
        <w:rPr>
          <w:sz w:val="28"/>
          <w:szCs w:val="28"/>
          <w:rPrChange w:id="4941" w:author="user" w:date="2014-05-25T12:30:00Z">
            <w:rPr/>
          </w:rPrChange>
        </w:rPr>
        <w:t>:Fig</w:t>
      </w:r>
      <w:proofErr w:type="spellEnd"/>
      <w:proofErr w:type="gramEnd"/>
      <w:r w:rsidRPr="009B063D">
        <w:rPr>
          <w:sz w:val="28"/>
          <w:szCs w:val="28"/>
          <w:rPrChange w:id="4942" w:author="user" w:date="2014-05-25T12:30:00Z">
            <w:rPr/>
          </w:rPrChange>
        </w:rPr>
        <w:t>.:Normalization Schemes</w:t>
      </w:r>
    </w:p>
    <w:p w:rsidR="00640F9D" w:rsidRPr="009B063D" w:rsidRDefault="00640F9D" w:rsidP="00640F9D">
      <w:pPr>
        <w:pStyle w:val="PreformattedText"/>
        <w:rPr>
          <w:sz w:val="28"/>
          <w:szCs w:val="28"/>
          <w:rPrChange w:id="4943" w:author="user" w:date="2014-05-25T12:30:00Z">
            <w:rPr/>
          </w:rPrChange>
        </w:rPr>
      </w:pPr>
      <w:r w:rsidRPr="009B063D">
        <w:rPr>
          <w:sz w:val="28"/>
          <w:szCs w:val="28"/>
          <w:rPrChange w:id="4944" w:author="user" w:date="2014-05-25T12:30:00Z">
            <w:rPr/>
          </w:rPrChange>
        </w:rPr>
        <w:t xml:space="preserve">      \</w:t>
      </w:r>
      <w:proofErr w:type="spellStart"/>
      <w:r w:rsidRPr="009B063D">
        <w:rPr>
          <w:sz w:val="28"/>
          <w:szCs w:val="28"/>
          <w:rPrChange w:id="4945" w:author="user" w:date="2014-05-25T12:30:00Z">
            <w:rPr/>
          </w:rPrChange>
        </w:rPr>
        <w:t>includegraphics</w:t>
      </w:r>
      <w:proofErr w:type="spellEnd"/>
      <w:r w:rsidRPr="009B063D">
        <w:rPr>
          <w:sz w:val="28"/>
          <w:szCs w:val="28"/>
          <w:rPrChange w:id="4946" w:author="user" w:date="2014-05-25T12:30:00Z">
            <w:rPr/>
          </w:rPrChange>
        </w:rPr>
        <w:t>[width=\</w:t>
      </w:r>
      <w:proofErr w:type="spellStart"/>
      <w:r w:rsidRPr="009B063D">
        <w:rPr>
          <w:sz w:val="28"/>
          <w:szCs w:val="28"/>
          <w:rPrChange w:id="4947" w:author="user" w:date="2014-05-25T12:30:00Z">
            <w:rPr/>
          </w:rPrChange>
        </w:rPr>
        <w:t>textwidth</w:t>
      </w:r>
      <w:proofErr w:type="spellEnd"/>
      <w:r w:rsidRPr="009B063D">
        <w:rPr>
          <w:sz w:val="28"/>
          <w:szCs w:val="28"/>
          <w:rPrChange w:id="4948" w:author="user" w:date="2014-05-25T12:30:00Z">
            <w:rPr/>
          </w:rPrChange>
        </w:rPr>
        <w:t>]{fig/</w:t>
      </w:r>
      <w:proofErr w:type="spellStart"/>
      <w:r w:rsidRPr="009B063D">
        <w:rPr>
          <w:sz w:val="28"/>
          <w:szCs w:val="28"/>
          <w:rPrChange w:id="4949" w:author="user" w:date="2014-05-25T12:30:00Z">
            <w:rPr/>
          </w:rPrChange>
        </w:rPr>
        <w:t>quant_comp</w:t>
      </w:r>
      <w:proofErr w:type="spellEnd"/>
      <w:r w:rsidRPr="009B063D">
        <w:rPr>
          <w:sz w:val="28"/>
          <w:szCs w:val="28"/>
          <w:rPrChange w:id="4950" w:author="user" w:date="2014-05-25T12:30:00Z">
            <w:rPr/>
          </w:rPrChange>
        </w:rPr>
        <w:t>}</w:t>
      </w:r>
    </w:p>
    <w:p w:rsidR="00640F9D" w:rsidRPr="009B063D" w:rsidRDefault="00640F9D" w:rsidP="00640F9D">
      <w:pPr>
        <w:pStyle w:val="PreformattedText"/>
        <w:rPr>
          <w:sz w:val="28"/>
          <w:szCs w:val="28"/>
          <w:rPrChange w:id="4951" w:author="user" w:date="2014-05-25T12:30:00Z">
            <w:rPr/>
          </w:rPrChange>
        </w:rPr>
      </w:pPr>
      <w:r w:rsidRPr="009B063D">
        <w:rPr>
          <w:sz w:val="28"/>
          <w:szCs w:val="28"/>
          <w:rPrChange w:id="4952" w:author="user" w:date="2014-05-25T12:30:00Z">
            <w:rPr/>
          </w:rPrChange>
        </w:rPr>
        <w:t xml:space="preserve">   \end{center}</w:t>
      </w:r>
    </w:p>
    <w:p w:rsidR="00640F9D" w:rsidRPr="009B063D" w:rsidRDefault="00640F9D" w:rsidP="00640F9D">
      <w:pPr>
        <w:pStyle w:val="PreformattedText"/>
        <w:rPr>
          <w:sz w:val="28"/>
          <w:szCs w:val="28"/>
          <w:rPrChange w:id="4953" w:author="user" w:date="2014-05-25T12:30:00Z">
            <w:rPr/>
          </w:rPrChange>
        </w:rPr>
      </w:pPr>
      <w:r w:rsidRPr="009B063D">
        <w:rPr>
          <w:sz w:val="28"/>
          <w:szCs w:val="28"/>
          <w:rPrChange w:id="4954" w:author="user" w:date="2014-05-25T12:30:00Z">
            <w:rPr/>
          </w:rPrChange>
        </w:rPr>
        <w:t xml:space="preserve">   \caption{Execution time for </w:t>
      </w:r>
      <w:proofErr w:type="spellStart"/>
      <w:r w:rsidRPr="009B063D">
        <w:rPr>
          <w:sz w:val="28"/>
          <w:szCs w:val="28"/>
          <w:rPrChange w:id="4955" w:author="user" w:date="2014-05-25T12:30:00Z">
            <w:rPr/>
          </w:rPrChange>
        </w:rPr>
        <w:t>differnt</w:t>
      </w:r>
      <w:proofErr w:type="spellEnd"/>
      <w:r w:rsidRPr="009B063D">
        <w:rPr>
          <w:sz w:val="28"/>
          <w:szCs w:val="28"/>
          <w:rPrChange w:id="4956" w:author="user" w:date="2014-05-25T12:30:00Z">
            <w:rPr/>
          </w:rPrChange>
        </w:rPr>
        <w:t xml:space="preserve"> number of quantization levels}</w:t>
      </w:r>
    </w:p>
    <w:p w:rsidR="00640F9D" w:rsidRPr="009B063D" w:rsidRDefault="00640F9D" w:rsidP="00640F9D">
      <w:pPr>
        <w:pStyle w:val="PreformattedText"/>
        <w:rPr>
          <w:sz w:val="28"/>
          <w:szCs w:val="28"/>
          <w:rPrChange w:id="4957" w:author="user" w:date="2014-05-25T12:30:00Z">
            <w:rPr/>
          </w:rPrChange>
        </w:rPr>
      </w:pPr>
      <w:r w:rsidRPr="009B063D">
        <w:rPr>
          <w:sz w:val="28"/>
          <w:szCs w:val="28"/>
          <w:rPrChange w:id="4958" w:author="user" w:date="2014-05-25T12:30:00Z">
            <w:rPr/>
          </w:rPrChange>
        </w:rPr>
        <w:t xml:space="preserve">   \label{</w:t>
      </w:r>
      <w:proofErr w:type="spellStart"/>
      <w:r w:rsidRPr="009B063D">
        <w:rPr>
          <w:sz w:val="28"/>
          <w:szCs w:val="28"/>
          <w:rPrChange w:id="4959" w:author="user" w:date="2014-05-25T12:30:00Z">
            <w:rPr/>
          </w:rPrChange>
        </w:rPr>
        <w:t>fig:quant_comp</w:t>
      </w:r>
      <w:proofErr w:type="spellEnd"/>
      <w:r w:rsidRPr="009B063D">
        <w:rPr>
          <w:sz w:val="28"/>
          <w:szCs w:val="28"/>
          <w:rPrChange w:id="4960" w:author="user" w:date="2014-05-25T12:30:00Z">
            <w:rPr/>
          </w:rPrChange>
        </w:rPr>
        <w:t>}</w:t>
      </w:r>
    </w:p>
    <w:p w:rsidR="00640F9D" w:rsidRPr="009B063D" w:rsidRDefault="00640F9D" w:rsidP="00640F9D">
      <w:pPr>
        <w:pStyle w:val="PreformattedText"/>
        <w:rPr>
          <w:sz w:val="28"/>
          <w:szCs w:val="28"/>
          <w:rPrChange w:id="4961" w:author="user" w:date="2014-05-25T12:30:00Z">
            <w:rPr/>
          </w:rPrChange>
        </w:rPr>
      </w:pPr>
      <w:r w:rsidRPr="009B063D">
        <w:rPr>
          <w:sz w:val="28"/>
          <w:szCs w:val="28"/>
          <w:rPrChange w:id="4962" w:author="user" w:date="2014-05-25T12:30:00Z">
            <w:rPr/>
          </w:rPrChange>
        </w:rPr>
        <w:t>\end{figure}</w:t>
      </w:r>
    </w:p>
    <w:p w:rsidR="00640F9D" w:rsidRPr="009B063D" w:rsidRDefault="00640F9D" w:rsidP="00640F9D">
      <w:pPr>
        <w:pStyle w:val="PreformattedText"/>
        <w:rPr>
          <w:sz w:val="28"/>
          <w:szCs w:val="28"/>
          <w:rPrChange w:id="4963" w:author="user" w:date="2014-05-25T12:30:00Z">
            <w:rPr/>
          </w:rPrChange>
        </w:rPr>
      </w:pPr>
    </w:p>
    <w:p w:rsidR="00640F9D" w:rsidRPr="009B063D" w:rsidRDefault="00640F9D" w:rsidP="00640F9D">
      <w:pPr>
        <w:pStyle w:val="PreformattedText"/>
        <w:rPr>
          <w:sz w:val="28"/>
          <w:szCs w:val="28"/>
          <w:rPrChange w:id="4964" w:author="user" w:date="2014-05-25T12:30:00Z">
            <w:rPr/>
          </w:rPrChange>
        </w:rPr>
      </w:pPr>
      <w:r w:rsidRPr="009B063D">
        <w:rPr>
          <w:sz w:val="28"/>
          <w:szCs w:val="28"/>
          <w:rPrChange w:id="4965" w:author="user" w:date="2014-05-25T12:30:00Z">
            <w:rPr/>
          </w:rPrChange>
        </w:rPr>
        <w:t>\section{Human-like Performance}</w:t>
      </w:r>
    </w:p>
    <w:p w:rsidR="00640F9D" w:rsidRPr="009B063D" w:rsidRDefault="00640F9D" w:rsidP="00640F9D">
      <w:pPr>
        <w:pStyle w:val="PreformattedText"/>
        <w:rPr>
          <w:sz w:val="28"/>
          <w:szCs w:val="28"/>
          <w:rPrChange w:id="4966" w:author="user" w:date="2014-05-25T12:30:00Z">
            <w:rPr/>
          </w:rPrChange>
        </w:rPr>
      </w:pPr>
      <w:r w:rsidRPr="009B063D">
        <w:rPr>
          <w:sz w:val="28"/>
          <w:szCs w:val="28"/>
          <w:rPrChange w:id="4967" w:author="user" w:date="2014-05-25T12:30:00Z">
            <w:rPr/>
          </w:rPrChange>
        </w:rPr>
        <w:t>\label{</w:t>
      </w:r>
      <w:proofErr w:type="spellStart"/>
      <w:r w:rsidRPr="009B063D">
        <w:rPr>
          <w:sz w:val="28"/>
          <w:szCs w:val="28"/>
          <w:rPrChange w:id="4968" w:author="user" w:date="2014-05-25T12:30:00Z">
            <w:rPr/>
          </w:rPrChange>
        </w:rPr>
        <w:t>sec:turing</w:t>
      </w:r>
      <w:proofErr w:type="spellEnd"/>
      <w:r w:rsidRPr="009B063D">
        <w:rPr>
          <w:sz w:val="28"/>
          <w:szCs w:val="28"/>
          <w:rPrChange w:id="4969" w:author="user" w:date="2014-05-25T12:30:00Z">
            <w:rPr/>
          </w:rPrChange>
        </w:rPr>
        <w:t>}</w:t>
      </w:r>
    </w:p>
    <w:p w:rsidR="00640F9D" w:rsidRPr="009B063D" w:rsidRDefault="00640F9D" w:rsidP="00640F9D">
      <w:pPr>
        <w:pStyle w:val="PreformattedText"/>
        <w:rPr>
          <w:sz w:val="28"/>
          <w:szCs w:val="28"/>
          <w:rPrChange w:id="4970" w:author="user" w:date="2014-05-25T12:30:00Z">
            <w:rPr/>
          </w:rPrChange>
        </w:rPr>
      </w:pPr>
      <w:r w:rsidRPr="009B063D">
        <w:rPr>
          <w:sz w:val="28"/>
          <w:szCs w:val="28"/>
          <w:rPrChange w:id="4971" w:author="user" w:date="2014-05-25T12:30:00Z">
            <w:rPr/>
          </w:rPrChange>
        </w:rPr>
        <w:t xml:space="preserve">The goal of our system is to create expressive, non-robotic music as </w:t>
      </w:r>
      <w:ins w:id="4972" w:author="user" w:date="2014-05-25T23:32:00Z">
        <w:r w:rsidR="00D14FED">
          <w:rPr>
            <w:rFonts w:hint="eastAsia"/>
            <w:sz w:val="28"/>
            <w:szCs w:val="28"/>
          </w:rPr>
          <w:t xml:space="preserve">an </w:t>
        </w:r>
      </w:ins>
      <w:r w:rsidRPr="009B063D">
        <w:rPr>
          <w:sz w:val="28"/>
          <w:szCs w:val="28"/>
          <w:rPrChange w:id="4973" w:author="user" w:date="2014-05-25T12:30:00Z">
            <w:rPr/>
          </w:rPrChange>
        </w:rPr>
        <w:t>oppos</w:t>
      </w:r>
      <w:ins w:id="4974" w:author="user" w:date="2014-05-25T23:32:00Z">
        <w:r w:rsidR="00D14FED">
          <w:rPr>
            <w:rFonts w:hint="eastAsia"/>
            <w:sz w:val="28"/>
            <w:szCs w:val="28"/>
          </w:rPr>
          <w:t>ite</w:t>
        </w:r>
      </w:ins>
      <w:del w:id="4975" w:author="user" w:date="2014-05-25T23:32:00Z">
        <w:r w:rsidRPr="009B063D" w:rsidDel="00D14FED">
          <w:rPr>
            <w:sz w:val="28"/>
            <w:szCs w:val="28"/>
            <w:rPrChange w:id="4976" w:author="user" w:date="2014-05-25T12:30:00Z">
              <w:rPr/>
            </w:rPrChange>
          </w:rPr>
          <w:delText>e</w:delText>
        </w:r>
      </w:del>
      <w:r w:rsidRPr="009B063D">
        <w:rPr>
          <w:sz w:val="28"/>
          <w:szCs w:val="28"/>
          <w:rPrChange w:id="4977" w:author="user" w:date="2014-05-25T12:30:00Z">
            <w:rPr/>
          </w:rPrChange>
        </w:rPr>
        <w:t xml:space="preserve"> to deadpan MIDI. Therefore, we need to perform a subjective test to verify if people can tell our generated performances apart from real human performances.</w:t>
      </w:r>
    </w:p>
    <w:p w:rsidR="00640F9D" w:rsidRPr="009B063D" w:rsidRDefault="00640F9D" w:rsidP="00640F9D">
      <w:pPr>
        <w:pStyle w:val="PreformattedText"/>
        <w:rPr>
          <w:sz w:val="28"/>
          <w:szCs w:val="28"/>
          <w:rPrChange w:id="4978" w:author="user" w:date="2014-05-25T12:30:00Z">
            <w:rPr/>
          </w:rPrChange>
        </w:rPr>
      </w:pPr>
    </w:p>
    <w:p w:rsidR="00640F9D" w:rsidRPr="009B063D" w:rsidRDefault="00640F9D" w:rsidP="00640F9D">
      <w:pPr>
        <w:pStyle w:val="PreformattedText"/>
        <w:rPr>
          <w:sz w:val="28"/>
          <w:szCs w:val="28"/>
          <w:rPrChange w:id="4979" w:author="user" w:date="2014-05-25T12:30:00Z">
            <w:rPr/>
          </w:rPrChange>
        </w:rPr>
      </w:pPr>
      <w:r w:rsidRPr="009B063D">
        <w:rPr>
          <w:sz w:val="28"/>
          <w:szCs w:val="28"/>
          <w:rPrChange w:id="4980" w:author="user" w:date="2014-05-25T12:30:00Z">
            <w:rPr/>
          </w:rPrChange>
        </w:rPr>
        <w:t>In this survey, 1518 computer generated expressive phrases and their corresponding human recording</w:t>
      </w:r>
      <w:ins w:id="4981" w:author="user" w:date="2014-05-25T23:33:00Z">
        <w:r w:rsidR="00D14FED">
          <w:rPr>
            <w:rFonts w:hint="eastAsia"/>
            <w:sz w:val="28"/>
            <w:szCs w:val="28"/>
          </w:rPr>
          <w:t>s</w:t>
        </w:r>
      </w:ins>
      <w:r w:rsidRPr="009B063D">
        <w:rPr>
          <w:sz w:val="28"/>
          <w:szCs w:val="28"/>
          <w:rPrChange w:id="4982" w:author="user" w:date="2014-05-25T12:30:00Z">
            <w:rPr/>
          </w:rPrChange>
        </w:rPr>
        <w:t xml:space="preserve"> were selected as samples. Each test subject was given 10 randomly selected computer generated phrase and 10 human recordings, these 20 phrases are presented in random order. </w:t>
      </w:r>
      <w:proofErr w:type="spellStart"/>
      <w:r w:rsidRPr="009B063D">
        <w:rPr>
          <w:sz w:val="28"/>
          <w:szCs w:val="28"/>
          <w:rPrChange w:id="4983" w:author="user" w:date="2014-05-25T12:30:00Z">
            <w:rPr/>
          </w:rPrChange>
        </w:rPr>
        <w:t>He/She</w:t>
      </w:r>
      <w:proofErr w:type="spellEnd"/>
      <w:r w:rsidRPr="009B063D">
        <w:rPr>
          <w:sz w:val="28"/>
          <w:szCs w:val="28"/>
          <w:rPrChange w:id="4984" w:author="user" w:date="2014-05-25T12:30:00Z">
            <w:rPr/>
          </w:rPrChange>
        </w:rPr>
        <w:t xml:space="preserve"> was asked to rate each phrase according to the following criteria, which were proposed by the </w:t>
      </w:r>
      <w:proofErr w:type="spellStart"/>
      <w:r w:rsidRPr="009B063D">
        <w:rPr>
          <w:sz w:val="28"/>
          <w:szCs w:val="28"/>
          <w:rPrChange w:id="4985" w:author="user" w:date="2014-05-25T12:30:00Z">
            <w:rPr/>
          </w:rPrChange>
        </w:rPr>
        <w:t>RenCon</w:t>
      </w:r>
      <w:proofErr w:type="spellEnd"/>
      <w:r w:rsidRPr="009B063D">
        <w:rPr>
          <w:sz w:val="28"/>
          <w:szCs w:val="28"/>
          <w:rPrChange w:id="4986" w:author="user" w:date="2014-05-25T12:30:00Z">
            <w:rPr/>
          </w:rPrChange>
        </w:rPr>
        <w:t xml:space="preserve"> </w:t>
      </w:r>
      <w:proofErr w:type="spellStart"/>
      <w:r w:rsidRPr="009B063D">
        <w:rPr>
          <w:sz w:val="28"/>
          <w:szCs w:val="28"/>
          <w:rPrChange w:id="4987" w:author="user" w:date="2014-05-25T12:30:00Z">
            <w:rPr/>
          </w:rPrChange>
        </w:rPr>
        <w:t>contess</w:t>
      </w:r>
      <w:proofErr w:type="spellEnd"/>
      <w:r w:rsidRPr="009B063D">
        <w:rPr>
          <w:sz w:val="28"/>
          <w:szCs w:val="28"/>
          <w:rPrChange w:id="4988" w:author="user" w:date="2014-05-25T12:30:00Z">
            <w:rPr/>
          </w:rPrChange>
        </w:rPr>
        <w:t xml:space="preserve"> \</w:t>
      </w:r>
      <w:proofErr w:type="gramStart"/>
      <w:r w:rsidRPr="009B063D">
        <w:rPr>
          <w:sz w:val="28"/>
          <w:szCs w:val="28"/>
          <w:rPrChange w:id="4989" w:author="user" w:date="2014-05-25T12:30:00Z">
            <w:rPr/>
          </w:rPrChange>
        </w:rPr>
        <w:t>cite{</w:t>
      </w:r>
      <w:proofErr w:type="spellStart"/>
      <w:proofErr w:type="gramEnd"/>
      <w:r w:rsidRPr="009B063D">
        <w:rPr>
          <w:sz w:val="28"/>
          <w:szCs w:val="28"/>
          <w:rPrChange w:id="4990" w:author="user" w:date="2014-05-25T12:30:00Z">
            <w:rPr/>
          </w:rPrChange>
        </w:rPr>
        <w:t>RenCon</w:t>
      </w:r>
      <w:proofErr w:type="spellEnd"/>
      <w:r w:rsidRPr="009B063D">
        <w:rPr>
          <w:sz w:val="28"/>
          <w:szCs w:val="28"/>
          <w:rPrChange w:id="4991" w:author="user" w:date="2014-05-25T12:30:00Z">
            <w:rPr/>
          </w:rPrChange>
        </w:rPr>
        <w:t>}:</w:t>
      </w:r>
    </w:p>
    <w:p w:rsidR="00640F9D" w:rsidRPr="00D14FED" w:rsidRDefault="00640F9D" w:rsidP="00640F9D">
      <w:pPr>
        <w:pStyle w:val="PreformattedText"/>
        <w:rPr>
          <w:color w:val="FF0000"/>
          <w:sz w:val="28"/>
          <w:szCs w:val="28"/>
          <w:rPrChange w:id="4992" w:author="user" w:date="2014-05-25T23:40:00Z">
            <w:rPr/>
          </w:rPrChange>
        </w:rPr>
      </w:pPr>
      <w:r w:rsidRPr="00D14FED">
        <w:rPr>
          <w:color w:val="FF0000"/>
          <w:sz w:val="28"/>
          <w:szCs w:val="28"/>
          <w:rPrChange w:id="4993" w:author="user" w:date="2014-05-25T23:40:00Z">
            <w:rPr/>
          </w:rPrChange>
        </w:rPr>
        <w:t>\begin{enumerate}</w:t>
      </w:r>
    </w:p>
    <w:p w:rsidR="00640F9D" w:rsidRPr="009B063D" w:rsidRDefault="00640F9D" w:rsidP="00640F9D">
      <w:pPr>
        <w:pStyle w:val="PreformattedText"/>
        <w:rPr>
          <w:sz w:val="28"/>
          <w:szCs w:val="28"/>
          <w:rPrChange w:id="4994" w:author="user" w:date="2014-05-25T12:30:00Z">
            <w:rPr/>
          </w:rPrChange>
        </w:rPr>
      </w:pPr>
      <w:r w:rsidRPr="009B063D">
        <w:rPr>
          <w:sz w:val="28"/>
          <w:szCs w:val="28"/>
          <w:rPrChange w:id="4995" w:author="user" w:date="2014-05-25T12:30:00Z">
            <w:rPr/>
          </w:rPrChange>
        </w:rPr>
        <w:t xml:space="preserve">   \item Technical control: </w:t>
      </w:r>
      <w:del w:id="4996" w:author="user" w:date="2014-05-25T23:34:00Z">
        <w:r w:rsidRPr="009B063D" w:rsidDel="00D14FED">
          <w:rPr>
            <w:sz w:val="28"/>
            <w:szCs w:val="28"/>
            <w:rPrChange w:id="4997" w:author="user" w:date="2014-05-25T12:30:00Z">
              <w:rPr/>
            </w:rPrChange>
          </w:rPr>
          <w:delText xml:space="preserve">if </w:delText>
        </w:r>
      </w:del>
      <w:ins w:id="4998" w:author="user" w:date="2014-05-25T23:37:00Z">
        <w:r w:rsidR="00D14FED">
          <w:rPr>
            <w:rFonts w:hint="eastAsia"/>
            <w:sz w:val="28"/>
            <w:szCs w:val="28"/>
          </w:rPr>
          <w:t>How does</w:t>
        </w:r>
      </w:ins>
      <w:ins w:id="4999" w:author="user" w:date="2014-05-25T23:34:00Z">
        <w:r w:rsidR="00D14FED" w:rsidRPr="009B063D">
          <w:rPr>
            <w:sz w:val="28"/>
            <w:szCs w:val="28"/>
            <w:rPrChange w:id="5000" w:author="user" w:date="2014-05-25T12:30:00Z">
              <w:rPr/>
            </w:rPrChange>
          </w:rPr>
          <w:t xml:space="preserve"> </w:t>
        </w:r>
      </w:ins>
      <w:del w:id="5001" w:author="user" w:date="2014-05-25T23:38:00Z">
        <w:r w:rsidRPr="009B063D" w:rsidDel="00D14FED">
          <w:rPr>
            <w:sz w:val="28"/>
            <w:szCs w:val="28"/>
            <w:rPrChange w:id="5002" w:author="user" w:date="2014-05-25T12:30:00Z">
              <w:rPr/>
            </w:rPrChange>
          </w:rPr>
          <w:delText xml:space="preserve">a </w:delText>
        </w:r>
      </w:del>
      <w:ins w:id="5003" w:author="user" w:date="2014-05-25T23:38:00Z">
        <w:r w:rsidR="00D14FED">
          <w:rPr>
            <w:rFonts w:hint="eastAsia"/>
            <w:sz w:val="28"/>
            <w:szCs w:val="28"/>
          </w:rPr>
          <w:t>the</w:t>
        </w:r>
        <w:r w:rsidR="00D14FED" w:rsidRPr="009B063D">
          <w:rPr>
            <w:sz w:val="28"/>
            <w:szCs w:val="28"/>
            <w:rPrChange w:id="5004" w:author="user" w:date="2014-05-25T12:30:00Z">
              <w:rPr/>
            </w:rPrChange>
          </w:rPr>
          <w:t xml:space="preserve"> </w:t>
        </w:r>
      </w:ins>
      <w:r w:rsidRPr="009B063D">
        <w:rPr>
          <w:sz w:val="28"/>
          <w:szCs w:val="28"/>
          <w:rPrChange w:id="5005" w:author="user" w:date="2014-05-25T12:30:00Z">
            <w:rPr/>
          </w:rPrChange>
        </w:rPr>
        <w:t>performance sound</w:t>
      </w:r>
      <w:del w:id="5006" w:author="user" w:date="2014-05-25T23:37:00Z">
        <w:r w:rsidRPr="009B063D" w:rsidDel="00D14FED">
          <w:rPr>
            <w:sz w:val="28"/>
            <w:szCs w:val="28"/>
            <w:rPrChange w:id="5007" w:author="user" w:date="2014-05-25T12:30:00Z">
              <w:rPr/>
            </w:rPrChange>
          </w:rPr>
          <w:delText>s</w:delText>
        </w:r>
      </w:del>
      <w:r w:rsidRPr="009B063D">
        <w:rPr>
          <w:sz w:val="28"/>
          <w:szCs w:val="28"/>
          <w:rPrChange w:id="5008" w:author="user" w:date="2014-05-25T12:30:00Z">
            <w:rPr/>
          </w:rPrChange>
        </w:rPr>
        <w:t xml:space="preserve"> like </w:t>
      </w:r>
      <w:ins w:id="5009" w:author="user" w:date="2014-05-25T23:35:00Z">
        <w:r w:rsidR="00D14FED">
          <w:rPr>
            <w:rFonts w:hint="eastAsia"/>
            <w:sz w:val="28"/>
            <w:szCs w:val="28"/>
          </w:rPr>
          <w:t xml:space="preserve">one generated </w:t>
        </w:r>
      </w:ins>
      <w:del w:id="5010" w:author="user" w:date="2014-05-25T23:34:00Z">
        <w:r w:rsidRPr="009B063D" w:rsidDel="00D14FED">
          <w:rPr>
            <w:sz w:val="28"/>
            <w:szCs w:val="28"/>
            <w:rPrChange w:id="5011" w:author="user" w:date="2014-05-25T12:30:00Z">
              <w:rPr/>
            </w:rPrChange>
          </w:rPr>
          <w:delText xml:space="preserve">it is </w:delText>
        </w:r>
      </w:del>
      <w:ins w:id="5012" w:author="user" w:date="2014-05-25T23:36:00Z">
        <w:r w:rsidR="00D14FED">
          <w:rPr>
            <w:rFonts w:hint="eastAsia"/>
            <w:sz w:val="28"/>
            <w:szCs w:val="28"/>
          </w:rPr>
          <w:t xml:space="preserve">by a </w:t>
        </w:r>
      </w:ins>
      <w:r w:rsidRPr="009B063D">
        <w:rPr>
          <w:sz w:val="28"/>
          <w:szCs w:val="28"/>
          <w:rPrChange w:id="5013" w:author="user" w:date="2014-05-25T12:30:00Z">
            <w:rPr/>
          </w:rPrChange>
        </w:rPr>
        <w:t>technical</w:t>
      </w:r>
      <w:ins w:id="5014" w:author="user" w:date="2014-05-25T23:36:00Z">
        <w:r w:rsidR="00D14FED">
          <w:rPr>
            <w:rFonts w:hint="eastAsia"/>
            <w:sz w:val="28"/>
            <w:szCs w:val="28"/>
          </w:rPr>
          <w:t xml:space="preserve"> system, and</w:t>
        </w:r>
      </w:ins>
      <w:del w:id="5015" w:author="user" w:date="2014-05-25T23:36:00Z">
        <w:r w:rsidRPr="009B063D" w:rsidDel="00D14FED">
          <w:rPr>
            <w:sz w:val="28"/>
            <w:szCs w:val="28"/>
            <w:rPrChange w:id="5016" w:author="user" w:date="2014-05-25T12:30:00Z">
              <w:rPr/>
            </w:rPrChange>
          </w:rPr>
          <w:delText>ly skilled</w:delText>
        </w:r>
      </w:del>
      <w:r w:rsidRPr="009B063D">
        <w:rPr>
          <w:sz w:val="28"/>
          <w:szCs w:val="28"/>
          <w:rPrChange w:id="5017" w:author="user" w:date="2014-05-25T12:30:00Z">
            <w:rPr/>
          </w:rPrChange>
        </w:rPr>
        <w:t xml:space="preserve"> thus performed with accurate and secure notes, rhythms, tempo and articulation.</w:t>
      </w:r>
    </w:p>
    <w:p w:rsidR="00640F9D" w:rsidRPr="009B063D" w:rsidRDefault="00640F9D" w:rsidP="00640F9D">
      <w:pPr>
        <w:pStyle w:val="PreformattedText"/>
        <w:rPr>
          <w:sz w:val="28"/>
          <w:szCs w:val="28"/>
          <w:rPrChange w:id="5018" w:author="user" w:date="2014-05-25T12:30:00Z">
            <w:rPr/>
          </w:rPrChange>
        </w:rPr>
      </w:pPr>
      <w:r w:rsidRPr="009B063D">
        <w:rPr>
          <w:sz w:val="28"/>
          <w:szCs w:val="28"/>
          <w:rPrChange w:id="5019" w:author="user" w:date="2014-05-25T12:30:00Z">
            <w:rPr/>
          </w:rPrChange>
        </w:rPr>
        <w:t xml:space="preserve">   \</w:t>
      </w:r>
      <w:proofErr w:type="gramStart"/>
      <w:r w:rsidRPr="009B063D">
        <w:rPr>
          <w:sz w:val="28"/>
          <w:szCs w:val="28"/>
          <w:rPrChange w:id="5020" w:author="user" w:date="2014-05-25T12:30:00Z">
            <w:rPr/>
          </w:rPrChange>
        </w:rPr>
        <w:t>item  Humanness</w:t>
      </w:r>
      <w:proofErr w:type="gramEnd"/>
      <w:r w:rsidRPr="009B063D">
        <w:rPr>
          <w:sz w:val="28"/>
          <w:szCs w:val="28"/>
          <w:rPrChange w:id="5021" w:author="user" w:date="2014-05-25T12:30:00Z">
            <w:rPr/>
          </w:rPrChange>
        </w:rPr>
        <w:t xml:space="preserve">: </w:t>
      </w:r>
      <w:del w:id="5022" w:author="user" w:date="2014-05-25T23:37:00Z">
        <w:r w:rsidRPr="009B063D" w:rsidDel="00D14FED">
          <w:rPr>
            <w:sz w:val="28"/>
            <w:szCs w:val="28"/>
            <w:rPrChange w:id="5023" w:author="user" w:date="2014-05-25T12:30:00Z">
              <w:rPr/>
            </w:rPrChange>
          </w:rPr>
          <w:delText xml:space="preserve">if </w:delText>
        </w:r>
      </w:del>
      <w:ins w:id="5024" w:author="user" w:date="2014-05-25T23:37:00Z">
        <w:r w:rsidR="00D14FED">
          <w:rPr>
            <w:rFonts w:hint="eastAsia"/>
            <w:sz w:val="28"/>
            <w:szCs w:val="28"/>
          </w:rPr>
          <w:t>Does</w:t>
        </w:r>
        <w:r w:rsidR="00D14FED" w:rsidRPr="009B063D">
          <w:rPr>
            <w:sz w:val="28"/>
            <w:szCs w:val="28"/>
            <w:rPrChange w:id="5025" w:author="user" w:date="2014-05-25T12:30:00Z">
              <w:rPr/>
            </w:rPrChange>
          </w:rPr>
          <w:t xml:space="preserve"> </w:t>
        </w:r>
      </w:ins>
      <w:r w:rsidRPr="009B063D">
        <w:rPr>
          <w:sz w:val="28"/>
          <w:szCs w:val="28"/>
          <w:rPrChange w:id="5026" w:author="user" w:date="2014-05-25T12:30:00Z">
            <w:rPr/>
          </w:rPrChange>
        </w:rPr>
        <w:t>the performance sound</w:t>
      </w:r>
      <w:del w:id="5027" w:author="user" w:date="2014-05-25T23:38:00Z">
        <w:r w:rsidRPr="009B063D" w:rsidDel="00D14FED">
          <w:rPr>
            <w:sz w:val="28"/>
            <w:szCs w:val="28"/>
            <w:rPrChange w:id="5028" w:author="user" w:date="2014-05-25T12:30:00Z">
              <w:rPr/>
            </w:rPrChange>
          </w:rPr>
          <w:delText>s</w:delText>
        </w:r>
      </w:del>
      <w:r w:rsidRPr="009B063D">
        <w:rPr>
          <w:sz w:val="28"/>
          <w:szCs w:val="28"/>
          <w:rPrChange w:id="5029" w:author="user" w:date="2014-05-25T12:30:00Z">
            <w:rPr/>
          </w:rPrChange>
        </w:rPr>
        <w:t xml:space="preserve"> like </w:t>
      </w:r>
      <w:ins w:id="5030" w:author="user" w:date="2014-05-25T23:38:00Z">
        <w:r w:rsidR="00D14FED">
          <w:rPr>
            <w:rFonts w:hint="eastAsia"/>
            <w:sz w:val="28"/>
            <w:szCs w:val="28"/>
          </w:rPr>
          <w:t xml:space="preserve">one played by </w:t>
        </w:r>
      </w:ins>
      <w:r w:rsidRPr="009B063D">
        <w:rPr>
          <w:sz w:val="28"/>
          <w:szCs w:val="28"/>
          <w:rPrChange w:id="5031" w:author="user" w:date="2014-05-25T12:30:00Z">
            <w:rPr/>
          </w:rPrChange>
        </w:rPr>
        <w:t>a human</w:t>
      </w:r>
      <w:del w:id="5032" w:author="user" w:date="2014-05-25T23:38:00Z">
        <w:r w:rsidRPr="009B063D" w:rsidDel="00D14FED">
          <w:rPr>
            <w:sz w:val="28"/>
            <w:szCs w:val="28"/>
            <w:rPrChange w:id="5033" w:author="user" w:date="2014-05-25T12:30:00Z">
              <w:rPr/>
            </w:rPrChange>
          </w:rPr>
          <w:delText xml:space="preserve"> was playing it</w:delText>
        </w:r>
      </w:del>
      <w:r w:rsidRPr="009B063D">
        <w:rPr>
          <w:sz w:val="28"/>
          <w:szCs w:val="28"/>
          <w:rPrChange w:id="5034" w:author="user" w:date="2014-05-25T12:30:00Z">
            <w:rPr/>
          </w:rPrChange>
        </w:rPr>
        <w:t>.</w:t>
      </w:r>
    </w:p>
    <w:p w:rsidR="00640F9D" w:rsidRPr="009B063D" w:rsidRDefault="00640F9D" w:rsidP="00640F9D">
      <w:pPr>
        <w:pStyle w:val="PreformattedText"/>
        <w:rPr>
          <w:sz w:val="28"/>
          <w:szCs w:val="28"/>
          <w:rPrChange w:id="5035" w:author="user" w:date="2014-05-25T12:30:00Z">
            <w:rPr/>
          </w:rPrChange>
        </w:rPr>
      </w:pPr>
      <w:r w:rsidRPr="009B063D">
        <w:rPr>
          <w:sz w:val="28"/>
          <w:szCs w:val="28"/>
          <w:rPrChange w:id="5036" w:author="user" w:date="2014-05-25T12:30:00Z">
            <w:rPr/>
          </w:rPrChange>
        </w:rPr>
        <w:t xml:space="preserve">   \</w:t>
      </w:r>
      <w:proofErr w:type="gramStart"/>
      <w:r w:rsidRPr="009B063D">
        <w:rPr>
          <w:sz w:val="28"/>
          <w:szCs w:val="28"/>
          <w:rPrChange w:id="5037" w:author="user" w:date="2014-05-25T12:30:00Z">
            <w:rPr/>
          </w:rPrChange>
        </w:rPr>
        <w:t>item  Musicality</w:t>
      </w:r>
      <w:proofErr w:type="gramEnd"/>
      <w:r w:rsidRPr="009B063D">
        <w:rPr>
          <w:sz w:val="28"/>
          <w:szCs w:val="28"/>
          <w:rPrChange w:id="5038" w:author="user" w:date="2014-05-25T12:30:00Z">
            <w:rPr/>
          </w:rPrChange>
        </w:rPr>
        <w:t xml:space="preserve">: </w:t>
      </w:r>
      <w:del w:id="5039" w:author="user" w:date="2014-05-25T23:39:00Z">
        <w:r w:rsidRPr="009B063D" w:rsidDel="00D14FED">
          <w:rPr>
            <w:sz w:val="28"/>
            <w:szCs w:val="28"/>
            <w:rPrChange w:id="5040" w:author="user" w:date="2014-05-25T12:30:00Z">
              <w:rPr/>
            </w:rPrChange>
          </w:rPr>
          <w:delText xml:space="preserve">how </w:delText>
        </w:r>
      </w:del>
      <w:ins w:id="5041" w:author="user" w:date="2014-05-25T23:39:00Z">
        <w:r w:rsidR="00D14FED">
          <w:rPr>
            <w:rFonts w:hint="eastAsia"/>
            <w:sz w:val="28"/>
            <w:szCs w:val="28"/>
          </w:rPr>
          <w:t>H</w:t>
        </w:r>
        <w:r w:rsidR="00D14FED" w:rsidRPr="009B063D">
          <w:rPr>
            <w:sz w:val="28"/>
            <w:szCs w:val="28"/>
            <w:rPrChange w:id="5042" w:author="user" w:date="2014-05-25T12:30:00Z">
              <w:rPr/>
            </w:rPrChange>
          </w:rPr>
          <w:t xml:space="preserve">ow </w:t>
        </w:r>
      </w:ins>
      <w:r w:rsidRPr="009B063D">
        <w:rPr>
          <w:sz w:val="28"/>
          <w:szCs w:val="28"/>
          <w:rPrChange w:id="5043" w:author="user" w:date="2014-05-25T12:30:00Z">
            <w:rPr/>
          </w:rPrChange>
        </w:rPr>
        <w:t xml:space="preserve">musical </w:t>
      </w:r>
      <w:ins w:id="5044" w:author="user" w:date="2014-05-25T23:39:00Z">
        <w:r w:rsidR="00D14FED">
          <w:rPr>
            <w:rFonts w:hint="eastAsia"/>
            <w:sz w:val="28"/>
            <w:szCs w:val="28"/>
          </w:rPr>
          <w:t xml:space="preserve">is </w:t>
        </w:r>
      </w:ins>
      <w:r w:rsidRPr="009B063D">
        <w:rPr>
          <w:sz w:val="28"/>
          <w:szCs w:val="28"/>
          <w:rPrChange w:id="5045" w:author="user" w:date="2014-05-25T12:30:00Z">
            <w:rPr/>
          </w:rPrChange>
        </w:rPr>
        <w:t>the performance</w:t>
      </w:r>
      <w:del w:id="5046" w:author="user" w:date="2014-05-25T23:40:00Z">
        <w:r w:rsidRPr="009B063D" w:rsidDel="00D14FED">
          <w:rPr>
            <w:sz w:val="28"/>
            <w:szCs w:val="28"/>
            <w:rPrChange w:id="5047" w:author="user" w:date="2014-05-25T12:30:00Z">
              <w:rPr/>
            </w:rPrChange>
          </w:rPr>
          <w:delText xml:space="preserve"> is</w:delText>
        </w:r>
      </w:del>
      <w:r w:rsidRPr="009B063D">
        <w:rPr>
          <w:sz w:val="28"/>
          <w:szCs w:val="28"/>
          <w:rPrChange w:id="5048" w:author="user" w:date="2014-05-25T12:30:00Z">
            <w:rPr/>
          </w:rPrChange>
        </w:rPr>
        <w:t xml:space="preserve"> in terms of tone and color, phrasing, flow, mood and emotions</w:t>
      </w:r>
    </w:p>
    <w:p w:rsidR="00640F9D" w:rsidRPr="009B063D" w:rsidRDefault="00640F9D" w:rsidP="00640F9D">
      <w:pPr>
        <w:pStyle w:val="PreformattedText"/>
        <w:rPr>
          <w:sz w:val="28"/>
          <w:szCs w:val="28"/>
          <w:rPrChange w:id="5049" w:author="user" w:date="2014-05-25T12:30:00Z">
            <w:rPr/>
          </w:rPrChange>
        </w:rPr>
      </w:pPr>
      <w:r w:rsidRPr="009B063D">
        <w:rPr>
          <w:sz w:val="28"/>
          <w:szCs w:val="28"/>
          <w:rPrChange w:id="5050" w:author="user" w:date="2014-05-25T12:30:00Z">
            <w:rPr/>
          </w:rPrChange>
        </w:rPr>
        <w:t xml:space="preserve">   \item Expressive variation: </w:t>
      </w:r>
      <w:del w:id="5051" w:author="user" w:date="2014-05-25T23:40:00Z">
        <w:r w:rsidRPr="009B063D" w:rsidDel="00D14FED">
          <w:rPr>
            <w:sz w:val="28"/>
            <w:szCs w:val="28"/>
            <w:rPrChange w:id="5052" w:author="user" w:date="2014-05-25T12:30:00Z">
              <w:rPr/>
            </w:rPrChange>
          </w:rPr>
          <w:delText xml:space="preserve">how </w:delText>
        </w:r>
      </w:del>
      <w:ins w:id="5053" w:author="user" w:date="2014-05-25T23:40:00Z">
        <w:r w:rsidR="00D14FED">
          <w:rPr>
            <w:rFonts w:hint="eastAsia"/>
            <w:sz w:val="28"/>
            <w:szCs w:val="28"/>
          </w:rPr>
          <w:t>H</w:t>
        </w:r>
        <w:r w:rsidR="00D14FED" w:rsidRPr="009B063D">
          <w:rPr>
            <w:sz w:val="28"/>
            <w:szCs w:val="28"/>
            <w:rPrChange w:id="5054" w:author="user" w:date="2014-05-25T12:30:00Z">
              <w:rPr/>
            </w:rPrChange>
          </w:rPr>
          <w:t xml:space="preserve">ow </w:t>
        </w:r>
      </w:ins>
      <w:r w:rsidRPr="009B063D">
        <w:rPr>
          <w:sz w:val="28"/>
          <w:szCs w:val="28"/>
          <w:rPrChange w:id="5055" w:author="user" w:date="2014-05-25T12:30:00Z">
            <w:rPr/>
          </w:rPrChange>
        </w:rPr>
        <w:t xml:space="preserve">much expressive variation (versus deadpan) </w:t>
      </w:r>
      <w:del w:id="5056" w:author="user" w:date="2014-05-25T23:40:00Z">
        <w:r w:rsidRPr="009B063D" w:rsidDel="00D14FED">
          <w:rPr>
            <w:sz w:val="28"/>
            <w:szCs w:val="28"/>
            <w:rPrChange w:id="5057" w:author="user" w:date="2014-05-25T12:30:00Z">
              <w:rPr/>
            </w:rPrChange>
          </w:rPr>
          <w:delText xml:space="preserve">there </w:delText>
        </w:r>
      </w:del>
      <w:r w:rsidRPr="009B063D">
        <w:rPr>
          <w:sz w:val="28"/>
          <w:szCs w:val="28"/>
          <w:rPrChange w:id="5058" w:author="user" w:date="2014-05-25T12:30:00Z">
            <w:rPr/>
          </w:rPrChange>
        </w:rPr>
        <w:t xml:space="preserve">is in the </w:t>
      </w:r>
      <w:proofErr w:type="gramStart"/>
      <w:r w:rsidRPr="009B063D">
        <w:rPr>
          <w:sz w:val="28"/>
          <w:szCs w:val="28"/>
          <w:rPrChange w:id="5059" w:author="user" w:date="2014-05-25T12:30:00Z">
            <w:rPr/>
          </w:rPrChange>
        </w:rPr>
        <w:t>performance.</w:t>
      </w:r>
      <w:proofErr w:type="gramEnd"/>
    </w:p>
    <w:p w:rsidR="00640F9D" w:rsidRPr="009B063D" w:rsidRDefault="00640F9D" w:rsidP="00640F9D">
      <w:pPr>
        <w:pStyle w:val="PreformattedText"/>
        <w:rPr>
          <w:sz w:val="28"/>
          <w:szCs w:val="28"/>
          <w:rPrChange w:id="5060" w:author="user" w:date="2014-05-25T12:30:00Z">
            <w:rPr/>
          </w:rPrChange>
        </w:rPr>
      </w:pPr>
      <w:r w:rsidRPr="009B063D">
        <w:rPr>
          <w:sz w:val="28"/>
          <w:szCs w:val="28"/>
          <w:rPrChange w:id="5061" w:author="user" w:date="2014-05-25T12:30:00Z">
            <w:rPr/>
          </w:rPrChange>
        </w:rPr>
        <w:t>\end{enumerate}</w:t>
      </w:r>
    </w:p>
    <w:p w:rsidR="00640F9D" w:rsidRPr="009B063D" w:rsidRDefault="00640F9D" w:rsidP="00640F9D">
      <w:pPr>
        <w:pStyle w:val="PreformattedText"/>
        <w:rPr>
          <w:sz w:val="28"/>
          <w:szCs w:val="28"/>
          <w:rPrChange w:id="5062" w:author="user" w:date="2014-05-25T12:30:00Z">
            <w:rPr/>
          </w:rPrChange>
        </w:rPr>
      </w:pPr>
    </w:p>
    <w:p w:rsidR="00640F9D" w:rsidRPr="009B063D" w:rsidRDefault="00640F9D" w:rsidP="00640F9D">
      <w:pPr>
        <w:pStyle w:val="PreformattedText"/>
        <w:rPr>
          <w:sz w:val="28"/>
          <w:szCs w:val="28"/>
          <w:rPrChange w:id="5063" w:author="user" w:date="2014-05-25T12:30:00Z">
            <w:rPr/>
          </w:rPrChange>
        </w:rPr>
      </w:pPr>
      <w:r w:rsidRPr="009B063D">
        <w:rPr>
          <w:sz w:val="28"/>
          <w:szCs w:val="28"/>
          <w:rPrChange w:id="5064" w:author="user" w:date="2014-05-25T12:30:00Z">
            <w:rPr/>
          </w:rPrChange>
        </w:rPr>
        <w:t xml:space="preserve">In </w:t>
      </w:r>
      <w:proofErr w:type="spellStart"/>
      <w:r w:rsidRPr="009B063D">
        <w:rPr>
          <w:sz w:val="28"/>
          <w:szCs w:val="28"/>
          <w:rPrChange w:id="5065" w:author="user" w:date="2014-05-25T12:30:00Z">
            <w:rPr/>
          </w:rPrChange>
        </w:rPr>
        <w:t>RenCon</w:t>
      </w:r>
      <w:proofErr w:type="spellEnd"/>
      <w:r w:rsidRPr="009B063D">
        <w:rPr>
          <w:sz w:val="28"/>
          <w:szCs w:val="28"/>
          <w:rPrChange w:id="5066" w:author="user" w:date="2014-05-25T12:30:00Z">
            <w:rPr/>
          </w:rPrChange>
        </w:rPr>
        <w:t xml:space="preserve">, each judge was asked to give separate ratings for each </w:t>
      </w:r>
      <w:del w:id="5067" w:author="user" w:date="2014-05-25T23:41:00Z">
        <w:r w:rsidRPr="009B063D" w:rsidDel="00CE2BEF">
          <w:rPr>
            <w:sz w:val="28"/>
            <w:szCs w:val="28"/>
            <w:rPrChange w:id="5068" w:author="user" w:date="2014-05-25T12:30:00Z">
              <w:rPr/>
            </w:rPrChange>
          </w:rPr>
          <w:delText>criteria</w:delText>
        </w:r>
      </w:del>
      <w:ins w:id="5069" w:author="user" w:date="2014-05-25T23:41:00Z">
        <w:r w:rsidR="00CE2BEF" w:rsidRPr="009B063D">
          <w:rPr>
            <w:sz w:val="28"/>
            <w:szCs w:val="28"/>
            <w:rPrChange w:id="5070" w:author="user" w:date="2014-05-25T12:30:00Z">
              <w:rPr/>
            </w:rPrChange>
          </w:rPr>
          <w:t>criteri</w:t>
        </w:r>
        <w:r w:rsidR="00CE2BEF">
          <w:rPr>
            <w:rFonts w:hint="eastAsia"/>
            <w:sz w:val="28"/>
            <w:szCs w:val="28"/>
          </w:rPr>
          <w:t>on</w:t>
        </w:r>
      </w:ins>
      <w:r w:rsidRPr="009B063D">
        <w:rPr>
          <w:sz w:val="28"/>
          <w:szCs w:val="28"/>
          <w:rPrChange w:id="5071" w:author="user" w:date="2014-05-25T12:30:00Z">
            <w:rPr/>
          </w:rPrChange>
        </w:rPr>
        <w:t xml:space="preserve">. </w:t>
      </w:r>
      <w:del w:id="5072" w:author="user" w:date="2014-05-25T23:41:00Z">
        <w:r w:rsidRPr="009B063D" w:rsidDel="00CE2BEF">
          <w:rPr>
            <w:sz w:val="28"/>
            <w:szCs w:val="28"/>
            <w:rPrChange w:id="5073" w:author="user" w:date="2014-05-25T12:30:00Z">
              <w:rPr/>
            </w:rPrChange>
          </w:rPr>
          <w:delText>But w</w:delText>
        </w:r>
      </w:del>
      <w:ins w:id="5074" w:author="user" w:date="2014-05-25T23:41:00Z">
        <w:r w:rsidR="00CE2BEF">
          <w:rPr>
            <w:rFonts w:hint="eastAsia"/>
            <w:sz w:val="28"/>
            <w:szCs w:val="28"/>
          </w:rPr>
          <w:t>W</w:t>
        </w:r>
      </w:ins>
      <w:r w:rsidRPr="009B063D">
        <w:rPr>
          <w:sz w:val="28"/>
          <w:szCs w:val="28"/>
          <w:rPrChange w:id="5075" w:author="user" w:date="2014-05-25T12:30:00Z">
            <w:rPr/>
          </w:rPrChange>
        </w:rPr>
        <w:t xml:space="preserve">e believe </w:t>
      </w:r>
      <w:ins w:id="5076" w:author="user" w:date="2014-05-25T23:41:00Z">
        <w:r w:rsidR="00CE2BEF">
          <w:rPr>
            <w:rFonts w:hint="eastAsia"/>
            <w:sz w:val="28"/>
            <w:szCs w:val="28"/>
          </w:rPr>
          <w:t xml:space="preserve">that </w:t>
        </w:r>
      </w:ins>
      <w:r w:rsidRPr="009B063D">
        <w:rPr>
          <w:sz w:val="28"/>
          <w:szCs w:val="28"/>
          <w:rPrChange w:id="5077" w:author="user" w:date="2014-05-25T12:30:00Z">
            <w:rPr/>
          </w:rPrChange>
        </w:rPr>
        <w:t>this is too demanding for less-experienced participant</w:t>
      </w:r>
      <w:ins w:id="5078" w:author="user" w:date="2014-05-25T23:41:00Z">
        <w:r w:rsidR="00CE2BEF">
          <w:rPr>
            <w:rFonts w:hint="eastAsia"/>
            <w:sz w:val="28"/>
            <w:szCs w:val="28"/>
          </w:rPr>
          <w:t>s</w:t>
        </w:r>
      </w:ins>
      <w:r w:rsidRPr="009B063D">
        <w:rPr>
          <w:sz w:val="28"/>
          <w:szCs w:val="28"/>
          <w:rPrChange w:id="5079" w:author="user" w:date="2014-05-25T12:30:00Z">
            <w:rPr/>
          </w:rPrChange>
        </w:rPr>
        <w:t xml:space="preserve">, so we asked each test subject to give an overall rating from one to five. One </w:t>
      </w:r>
      <w:del w:id="5080" w:author="user" w:date="2014-05-25T23:42:00Z">
        <w:r w:rsidRPr="009B063D" w:rsidDel="00CE2BEF">
          <w:rPr>
            <w:sz w:val="28"/>
            <w:szCs w:val="28"/>
            <w:rPrChange w:id="5081" w:author="user" w:date="2014-05-25T12:30:00Z">
              <w:rPr/>
            </w:rPrChange>
          </w:rPr>
          <w:delText xml:space="preserve">being </w:delText>
        </w:r>
      </w:del>
      <w:proofErr w:type="gramStart"/>
      <w:ins w:id="5082" w:author="user" w:date="2014-05-25T23:42:00Z">
        <w:r w:rsidR="00CE2BEF">
          <w:rPr>
            <w:rFonts w:hint="eastAsia"/>
            <w:sz w:val="28"/>
            <w:szCs w:val="28"/>
          </w:rPr>
          <w:t xml:space="preserve">means </w:t>
        </w:r>
        <w:r w:rsidR="00CE2BEF" w:rsidRPr="009B063D">
          <w:rPr>
            <w:sz w:val="28"/>
            <w:szCs w:val="28"/>
            <w:rPrChange w:id="5083" w:author="user" w:date="2014-05-25T12:30:00Z">
              <w:rPr/>
            </w:rPrChange>
          </w:rPr>
          <w:t xml:space="preserve"> </w:t>
        </w:r>
      </w:ins>
      <w:r w:rsidRPr="009B063D">
        <w:rPr>
          <w:sz w:val="28"/>
          <w:szCs w:val="28"/>
          <w:rPrChange w:id="5084" w:author="user" w:date="2014-05-25T12:30:00Z">
            <w:rPr/>
          </w:rPrChange>
        </w:rPr>
        <w:t>very</w:t>
      </w:r>
      <w:proofErr w:type="gramEnd"/>
      <w:r w:rsidRPr="009B063D">
        <w:rPr>
          <w:sz w:val="28"/>
          <w:szCs w:val="28"/>
          <w:rPrChange w:id="5085" w:author="user" w:date="2014-05-25T12:30:00Z">
            <w:rPr/>
          </w:rPrChange>
        </w:rPr>
        <w:t xml:space="preserve"> bad, </w:t>
      </w:r>
      <w:ins w:id="5086" w:author="user" w:date="2014-05-25T23:42:00Z">
        <w:r w:rsidR="00CE2BEF">
          <w:rPr>
            <w:rFonts w:hint="eastAsia"/>
            <w:sz w:val="28"/>
            <w:szCs w:val="28"/>
          </w:rPr>
          <w:t xml:space="preserve">and </w:t>
        </w:r>
      </w:ins>
      <w:r w:rsidRPr="009B063D">
        <w:rPr>
          <w:sz w:val="28"/>
          <w:szCs w:val="28"/>
          <w:rPrChange w:id="5087" w:author="user" w:date="2014-05-25T12:30:00Z">
            <w:rPr/>
          </w:rPrChange>
        </w:rPr>
        <w:t xml:space="preserve">five </w:t>
      </w:r>
      <w:del w:id="5088" w:author="user" w:date="2014-05-25T23:42:00Z">
        <w:r w:rsidRPr="009B063D" w:rsidDel="00CE2BEF">
          <w:rPr>
            <w:sz w:val="28"/>
            <w:szCs w:val="28"/>
            <w:rPrChange w:id="5089" w:author="user" w:date="2014-05-25T12:30:00Z">
              <w:rPr/>
            </w:rPrChange>
          </w:rPr>
          <w:delText xml:space="preserve">being </w:delText>
        </w:r>
      </w:del>
      <w:ins w:id="5090" w:author="user" w:date="2014-05-25T23:42:00Z">
        <w:r w:rsidR="00CE2BEF">
          <w:rPr>
            <w:rFonts w:hint="eastAsia"/>
            <w:sz w:val="28"/>
            <w:szCs w:val="28"/>
          </w:rPr>
          <w:t>stands for</w:t>
        </w:r>
        <w:r w:rsidR="00CE2BEF" w:rsidRPr="009B063D">
          <w:rPr>
            <w:sz w:val="28"/>
            <w:szCs w:val="28"/>
            <w:rPrChange w:id="5091" w:author="user" w:date="2014-05-25T12:30:00Z">
              <w:rPr/>
            </w:rPrChange>
          </w:rPr>
          <w:t xml:space="preserve"> </w:t>
        </w:r>
      </w:ins>
      <w:r w:rsidRPr="009B063D">
        <w:rPr>
          <w:sz w:val="28"/>
          <w:szCs w:val="28"/>
          <w:rPrChange w:id="5092" w:author="user" w:date="2014-05-25T12:30:00Z">
            <w:rPr/>
          </w:rPrChange>
        </w:rPr>
        <w:t>very good. The test subjects are also asked to report their musical proficiency in a three level scale:</w:t>
      </w:r>
    </w:p>
    <w:p w:rsidR="00640F9D" w:rsidRPr="009B063D" w:rsidRDefault="00640F9D" w:rsidP="00640F9D">
      <w:pPr>
        <w:pStyle w:val="PreformattedText"/>
        <w:rPr>
          <w:sz w:val="28"/>
          <w:szCs w:val="28"/>
          <w:rPrChange w:id="5093" w:author="user" w:date="2014-05-25T12:30:00Z">
            <w:rPr/>
          </w:rPrChange>
        </w:rPr>
      </w:pPr>
      <w:r w:rsidRPr="009B063D">
        <w:rPr>
          <w:sz w:val="28"/>
          <w:szCs w:val="28"/>
          <w:rPrChange w:id="5094" w:author="user" w:date="2014-05-25T12:30:00Z">
            <w:rPr/>
          </w:rPrChange>
        </w:rPr>
        <w:t>\begin{enumerate}</w:t>
      </w:r>
    </w:p>
    <w:p w:rsidR="00640F9D" w:rsidRPr="009B063D" w:rsidRDefault="00640F9D" w:rsidP="00640F9D">
      <w:pPr>
        <w:pStyle w:val="PreformattedText"/>
        <w:rPr>
          <w:sz w:val="28"/>
          <w:szCs w:val="28"/>
          <w:rPrChange w:id="5095" w:author="user" w:date="2014-05-25T12:30:00Z">
            <w:rPr/>
          </w:rPrChange>
        </w:rPr>
      </w:pPr>
      <w:r w:rsidRPr="009B063D">
        <w:rPr>
          <w:sz w:val="28"/>
          <w:szCs w:val="28"/>
          <w:rPrChange w:id="5096" w:author="user" w:date="2014-05-25T12:30:00Z">
            <w:rPr/>
          </w:rPrChange>
        </w:rPr>
        <w:t xml:space="preserve">   \item No experience in music </w:t>
      </w:r>
    </w:p>
    <w:p w:rsidR="00640F9D" w:rsidRPr="009B063D" w:rsidRDefault="00640F9D" w:rsidP="00640F9D">
      <w:pPr>
        <w:pStyle w:val="PreformattedText"/>
        <w:rPr>
          <w:sz w:val="28"/>
          <w:szCs w:val="28"/>
          <w:rPrChange w:id="5097" w:author="user" w:date="2014-05-25T12:30:00Z">
            <w:rPr/>
          </w:rPrChange>
        </w:rPr>
      </w:pPr>
      <w:r w:rsidRPr="009B063D">
        <w:rPr>
          <w:sz w:val="28"/>
          <w:szCs w:val="28"/>
          <w:rPrChange w:id="5098" w:author="user" w:date="2014-05-25T12:30:00Z">
            <w:rPr/>
          </w:rPrChange>
        </w:rPr>
        <w:t xml:space="preserve">   \item Amateur performer</w:t>
      </w:r>
    </w:p>
    <w:p w:rsidR="00640F9D" w:rsidRPr="009B063D" w:rsidRDefault="00640F9D" w:rsidP="00640F9D">
      <w:pPr>
        <w:pStyle w:val="PreformattedText"/>
        <w:rPr>
          <w:sz w:val="28"/>
          <w:szCs w:val="28"/>
          <w:rPrChange w:id="5099" w:author="user" w:date="2014-05-25T12:30:00Z">
            <w:rPr/>
          </w:rPrChange>
        </w:rPr>
      </w:pPr>
      <w:r w:rsidRPr="009B063D">
        <w:rPr>
          <w:sz w:val="28"/>
          <w:szCs w:val="28"/>
          <w:rPrChange w:id="5100" w:author="user" w:date="2014-05-25T12:30:00Z">
            <w:rPr/>
          </w:rPrChange>
        </w:rPr>
        <w:t xml:space="preserve">   \item Professional musician, musicologist or student majored in music</w:t>
      </w:r>
    </w:p>
    <w:p w:rsidR="00640F9D" w:rsidRPr="009B063D" w:rsidRDefault="00640F9D" w:rsidP="00640F9D">
      <w:pPr>
        <w:pStyle w:val="PreformattedText"/>
        <w:rPr>
          <w:sz w:val="28"/>
          <w:szCs w:val="28"/>
          <w:rPrChange w:id="5101" w:author="user" w:date="2014-05-25T12:30:00Z">
            <w:rPr/>
          </w:rPrChange>
        </w:rPr>
      </w:pPr>
      <w:r w:rsidRPr="009B063D">
        <w:rPr>
          <w:sz w:val="28"/>
          <w:szCs w:val="28"/>
          <w:rPrChange w:id="5102" w:author="user" w:date="2014-05-25T12:30:00Z">
            <w:rPr/>
          </w:rPrChange>
        </w:rPr>
        <w:t>\end{enumerate}</w:t>
      </w:r>
    </w:p>
    <w:p w:rsidR="00640F9D" w:rsidRPr="009B063D" w:rsidRDefault="00640F9D" w:rsidP="00640F9D">
      <w:pPr>
        <w:pStyle w:val="PreformattedText"/>
        <w:rPr>
          <w:sz w:val="28"/>
          <w:szCs w:val="28"/>
          <w:rPrChange w:id="5103" w:author="user" w:date="2014-05-25T12:30:00Z">
            <w:rPr/>
          </w:rPrChange>
        </w:rPr>
      </w:pPr>
    </w:p>
    <w:p w:rsidR="00640F9D" w:rsidRPr="009B063D" w:rsidRDefault="00640F9D" w:rsidP="00640F9D">
      <w:pPr>
        <w:pStyle w:val="PreformattedText"/>
        <w:rPr>
          <w:sz w:val="28"/>
          <w:szCs w:val="28"/>
          <w:rPrChange w:id="5104" w:author="user" w:date="2014-05-25T12:30:00Z">
            <w:rPr/>
          </w:rPrChange>
        </w:rPr>
      </w:pPr>
      <w:r w:rsidRPr="009B063D">
        <w:rPr>
          <w:sz w:val="28"/>
          <w:szCs w:val="28"/>
          <w:rPrChange w:id="5105" w:author="user" w:date="2014-05-25T12:30:00Z">
            <w:rPr/>
          </w:rPrChange>
        </w:rPr>
        <w:t>To generate the expressive performance phrase</w:t>
      </w:r>
      <w:ins w:id="5106" w:author="user" w:date="2014-05-25T23:44:00Z">
        <w:r w:rsidR="00CE2BEF">
          <w:rPr>
            <w:rFonts w:hint="eastAsia"/>
            <w:sz w:val="28"/>
            <w:szCs w:val="28"/>
          </w:rPr>
          <w:t xml:space="preserve"> correctly</w:t>
        </w:r>
      </w:ins>
      <w:del w:id="5107" w:author="user" w:date="2014-05-25T23:45:00Z">
        <w:r w:rsidRPr="009B063D" w:rsidDel="00CE2BEF">
          <w:rPr>
            <w:sz w:val="28"/>
            <w:szCs w:val="28"/>
            <w:rPrChange w:id="5108" w:author="user" w:date="2014-05-25T12:30:00Z">
              <w:rPr/>
            </w:rPrChange>
          </w:rPr>
          <w:delText xml:space="preserve">. </w:delText>
        </w:r>
      </w:del>
      <w:ins w:id="5109" w:author="user" w:date="2014-05-25T23:45:00Z">
        <w:r w:rsidR="00CE2BEF">
          <w:rPr>
            <w:rFonts w:hint="eastAsia"/>
            <w:sz w:val="28"/>
            <w:szCs w:val="28"/>
          </w:rPr>
          <w:t>,</w:t>
        </w:r>
        <w:r w:rsidR="00CE2BEF" w:rsidRPr="009B063D">
          <w:rPr>
            <w:sz w:val="28"/>
            <w:szCs w:val="28"/>
            <w:rPrChange w:id="5110" w:author="user" w:date="2014-05-25T12:30:00Z">
              <w:rPr/>
            </w:rPrChange>
          </w:rPr>
          <w:t xml:space="preserve"> </w:t>
        </w:r>
      </w:ins>
      <w:del w:id="5111" w:author="user" w:date="2014-05-25T23:45:00Z">
        <w:r w:rsidRPr="009B063D" w:rsidDel="00CE2BEF">
          <w:rPr>
            <w:sz w:val="28"/>
            <w:szCs w:val="28"/>
            <w:rPrChange w:id="5112" w:author="user" w:date="2014-05-25T12:30:00Z">
              <w:rPr/>
            </w:rPrChange>
          </w:rPr>
          <w:delText xml:space="preserve">We </w:delText>
        </w:r>
      </w:del>
      <w:ins w:id="5113" w:author="user" w:date="2014-05-25T23:45:00Z">
        <w:r w:rsidR="00CE2BEF">
          <w:rPr>
            <w:rFonts w:hint="eastAsia"/>
            <w:sz w:val="28"/>
            <w:szCs w:val="28"/>
          </w:rPr>
          <w:t>w</w:t>
        </w:r>
        <w:r w:rsidR="00CE2BEF" w:rsidRPr="009B063D">
          <w:rPr>
            <w:sz w:val="28"/>
            <w:szCs w:val="28"/>
            <w:rPrChange w:id="5114" w:author="user" w:date="2014-05-25T12:30:00Z">
              <w:rPr/>
            </w:rPrChange>
          </w:rPr>
          <w:t xml:space="preserve">e </w:t>
        </w:r>
      </w:ins>
      <w:r w:rsidRPr="009B063D">
        <w:rPr>
          <w:sz w:val="28"/>
          <w:szCs w:val="28"/>
          <w:rPrChange w:id="5115" w:author="user" w:date="2014-05-25T12:30:00Z">
            <w:rPr/>
          </w:rPrChange>
        </w:rPr>
        <w:t xml:space="preserve">follow a six-fold cross-validation </w:t>
      </w:r>
      <w:proofErr w:type="spellStart"/>
      <w:r w:rsidRPr="009B063D">
        <w:rPr>
          <w:sz w:val="28"/>
          <w:szCs w:val="28"/>
          <w:rPrChange w:id="5116" w:author="user" w:date="2014-05-25T12:30:00Z">
            <w:rPr/>
          </w:rPrChange>
        </w:rPr>
        <w:t>pattern</w:t>
      </w:r>
      <w:proofErr w:type="gramStart"/>
      <w:r w:rsidRPr="009B063D">
        <w:rPr>
          <w:sz w:val="28"/>
          <w:szCs w:val="28"/>
          <w:rPrChange w:id="5117" w:author="user" w:date="2014-05-25T12:30:00Z">
            <w:rPr/>
          </w:rPrChange>
        </w:rPr>
        <w:t>:</w:t>
      </w:r>
      <w:proofErr w:type="gramEnd"/>
      <w:del w:id="5118" w:author="user" w:date="2014-05-25T23:45:00Z">
        <w:r w:rsidRPr="009B063D" w:rsidDel="00CE2BEF">
          <w:rPr>
            <w:sz w:val="28"/>
            <w:szCs w:val="28"/>
            <w:rPrChange w:id="5119" w:author="user" w:date="2014-05-25T12:30:00Z">
              <w:rPr/>
            </w:rPrChange>
          </w:rPr>
          <w:delText xml:space="preserve"> f</w:delText>
        </w:r>
      </w:del>
      <w:ins w:id="5120" w:author="user" w:date="2014-05-25T23:45:00Z">
        <w:r w:rsidR="00CE2BEF">
          <w:rPr>
            <w:rFonts w:hint="eastAsia"/>
            <w:sz w:val="28"/>
            <w:szCs w:val="28"/>
          </w:rPr>
          <w:t>F</w:t>
        </w:r>
      </w:ins>
      <w:r w:rsidRPr="009B063D">
        <w:rPr>
          <w:sz w:val="28"/>
          <w:szCs w:val="28"/>
          <w:rPrChange w:id="5121" w:author="user" w:date="2014-05-25T12:30:00Z">
            <w:rPr/>
          </w:rPrChange>
        </w:rPr>
        <w:t>or</w:t>
      </w:r>
      <w:proofErr w:type="spellEnd"/>
      <w:r w:rsidRPr="009B063D">
        <w:rPr>
          <w:sz w:val="28"/>
          <w:szCs w:val="28"/>
          <w:rPrChange w:id="5122" w:author="user" w:date="2014-05-25T12:30:00Z">
            <w:rPr/>
          </w:rPrChange>
        </w:rPr>
        <w:t xml:space="preserve"> each performer in the corpus, we use all his/her recorded phrases of </w:t>
      </w:r>
      <w:proofErr w:type="spellStart"/>
      <w:r w:rsidRPr="009B063D">
        <w:rPr>
          <w:sz w:val="28"/>
          <w:szCs w:val="28"/>
          <w:rPrChange w:id="5123" w:author="user" w:date="2014-05-25T12:30:00Z">
            <w:rPr/>
          </w:rPrChange>
        </w:rPr>
        <w:t>Clementi's</w:t>
      </w:r>
      <w:proofErr w:type="spellEnd"/>
      <w:r w:rsidRPr="009B063D">
        <w:rPr>
          <w:sz w:val="28"/>
          <w:szCs w:val="28"/>
          <w:rPrChange w:id="5124" w:author="user" w:date="2014-05-25T12:30:00Z">
            <w:rPr/>
          </w:rPrChange>
        </w:rPr>
        <w:t xml:space="preserve"> Op.36 No.2 to No.6 to train a model. Then the model is used to generate all phrases from </w:t>
      </w:r>
      <w:proofErr w:type="spellStart"/>
      <w:r w:rsidRPr="009B063D">
        <w:rPr>
          <w:sz w:val="28"/>
          <w:szCs w:val="28"/>
          <w:rPrChange w:id="5125" w:author="user" w:date="2014-05-25T12:30:00Z">
            <w:rPr/>
          </w:rPrChange>
        </w:rPr>
        <w:t>Clementi's</w:t>
      </w:r>
      <w:proofErr w:type="spellEnd"/>
      <w:r w:rsidRPr="009B063D">
        <w:rPr>
          <w:sz w:val="28"/>
          <w:szCs w:val="28"/>
          <w:rPrChange w:id="5126" w:author="user" w:date="2014-05-25T12:30:00Z">
            <w:rPr/>
          </w:rPrChange>
        </w:rPr>
        <w:t xml:space="preserve"> Op.36 No.1. The generate</w:t>
      </w:r>
      <w:ins w:id="5127" w:author="user" w:date="2014-05-25T23:44:00Z">
        <w:r w:rsidR="00CE2BEF">
          <w:rPr>
            <w:rFonts w:hint="eastAsia"/>
            <w:sz w:val="28"/>
            <w:szCs w:val="28"/>
          </w:rPr>
          <w:t>d</w:t>
        </w:r>
      </w:ins>
      <w:r w:rsidRPr="009B063D">
        <w:rPr>
          <w:sz w:val="28"/>
          <w:szCs w:val="28"/>
          <w:rPrChange w:id="5128" w:author="user" w:date="2014-05-25T12:30:00Z">
            <w:rPr/>
          </w:rPrChange>
        </w:rPr>
        <w:t xml:space="preserve"> phrases </w:t>
      </w:r>
      <w:r w:rsidRPr="009B063D">
        <w:rPr>
          <w:sz w:val="28"/>
          <w:szCs w:val="28"/>
          <w:rPrChange w:id="5129" w:author="user" w:date="2014-05-25T12:30:00Z">
            <w:rPr/>
          </w:rPrChange>
        </w:rPr>
        <w:lastRenderedPageBreak/>
        <w:t xml:space="preserve">and the performer's recordings of piece No.1 </w:t>
      </w:r>
      <w:del w:id="5130" w:author="user" w:date="2014-05-25T23:46:00Z">
        <w:r w:rsidRPr="009B063D" w:rsidDel="00CE2BEF">
          <w:rPr>
            <w:sz w:val="28"/>
            <w:szCs w:val="28"/>
            <w:rPrChange w:id="5131" w:author="user" w:date="2014-05-25T12:30:00Z">
              <w:rPr/>
            </w:rPrChange>
          </w:rPr>
          <w:delText xml:space="preserve">will </w:delText>
        </w:r>
      </w:del>
      <w:ins w:id="5132" w:author="user" w:date="2014-05-25T23:46:00Z">
        <w:r w:rsidR="00CE2BEF">
          <w:rPr>
            <w:rFonts w:hint="eastAsia"/>
            <w:sz w:val="28"/>
            <w:szCs w:val="28"/>
          </w:rPr>
          <w:t>are</w:t>
        </w:r>
        <w:r w:rsidR="00CE2BEF" w:rsidRPr="009B063D">
          <w:rPr>
            <w:sz w:val="28"/>
            <w:szCs w:val="28"/>
            <w:rPrChange w:id="5133" w:author="user" w:date="2014-05-25T12:30:00Z">
              <w:rPr/>
            </w:rPrChange>
          </w:rPr>
          <w:t xml:space="preserve"> </w:t>
        </w:r>
      </w:ins>
      <w:proofErr w:type="spellStart"/>
      <w:r w:rsidRPr="009B063D">
        <w:rPr>
          <w:sz w:val="28"/>
          <w:szCs w:val="28"/>
          <w:rPrChange w:id="5134" w:author="user" w:date="2014-05-25T12:30:00Z">
            <w:rPr/>
          </w:rPrChange>
        </w:rPr>
        <w:t>all</w:t>
      </w:r>
      <w:del w:id="5135" w:author="user" w:date="2014-05-25T23:46:00Z">
        <w:r w:rsidRPr="009B063D" w:rsidDel="00CE2BEF">
          <w:rPr>
            <w:sz w:val="28"/>
            <w:szCs w:val="28"/>
            <w:rPrChange w:id="5136" w:author="user" w:date="2014-05-25T12:30:00Z">
              <w:rPr/>
            </w:rPrChange>
          </w:rPr>
          <w:delText xml:space="preserve"> be </w:delText>
        </w:r>
      </w:del>
      <w:r w:rsidRPr="009B063D">
        <w:rPr>
          <w:sz w:val="28"/>
          <w:szCs w:val="28"/>
          <w:rPrChange w:id="5137" w:author="user" w:date="2014-05-25T12:30:00Z">
            <w:rPr/>
          </w:rPrChange>
        </w:rPr>
        <w:t>included</w:t>
      </w:r>
      <w:proofErr w:type="spellEnd"/>
      <w:r w:rsidRPr="009B063D">
        <w:rPr>
          <w:sz w:val="28"/>
          <w:szCs w:val="28"/>
          <w:rPrChange w:id="5138" w:author="user" w:date="2014-05-25T12:30:00Z">
            <w:rPr/>
          </w:rPrChange>
        </w:rPr>
        <w:t xml:space="preserve"> as samples. The process is repeated, but each time the piece excluded for training will be changed to No.2, No.3 and so on. </w:t>
      </w:r>
      <w:proofErr w:type="gramStart"/>
      <w:r w:rsidRPr="009B063D">
        <w:rPr>
          <w:sz w:val="28"/>
          <w:szCs w:val="28"/>
          <w:rPrChange w:id="5139" w:author="user" w:date="2014-05-25T12:30:00Z">
            <w:rPr/>
          </w:rPrChange>
        </w:rPr>
        <w:t xml:space="preserve">So all six pieces will have a </w:t>
      </w:r>
      <w:del w:id="5140" w:author="user" w:date="2014-05-25T23:46:00Z">
        <w:r w:rsidRPr="009B063D" w:rsidDel="00CE2BEF">
          <w:rPr>
            <w:sz w:val="28"/>
            <w:szCs w:val="28"/>
            <w:rPrChange w:id="5141" w:author="user" w:date="2014-05-25T12:30:00Z">
              <w:rPr/>
            </w:rPrChange>
          </w:rPr>
          <w:delText xml:space="preserve">computer </w:delText>
        </w:r>
      </w:del>
      <w:ins w:id="5142" w:author="user" w:date="2014-05-25T23:46:00Z">
        <w:r w:rsidR="00CE2BEF" w:rsidRPr="009B063D">
          <w:rPr>
            <w:sz w:val="28"/>
            <w:szCs w:val="28"/>
            <w:rPrChange w:id="5143" w:author="user" w:date="2014-05-25T12:30:00Z">
              <w:rPr/>
            </w:rPrChange>
          </w:rPr>
          <w:t>computer</w:t>
        </w:r>
        <w:r w:rsidR="00CE2BEF">
          <w:rPr>
            <w:rFonts w:hint="eastAsia"/>
            <w:sz w:val="28"/>
            <w:szCs w:val="28"/>
          </w:rPr>
          <w:t>-</w:t>
        </w:r>
      </w:ins>
      <w:r w:rsidRPr="009B063D">
        <w:rPr>
          <w:sz w:val="28"/>
          <w:szCs w:val="28"/>
          <w:rPrChange w:id="5144" w:author="user" w:date="2014-05-25T12:30:00Z">
            <w:rPr/>
          </w:rPrChange>
        </w:rPr>
        <w:t>generated version (trained by each player's corpus) and a recorded version.</w:t>
      </w:r>
      <w:proofErr w:type="gramEnd"/>
    </w:p>
    <w:p w:rsidR="00640F9D" w:rsidRPr="009B063D" w:rsidRDefault="00640F9D" w:rsidP="00640F9D">
      <w:pPr>
        <w:pStyle w:val="PreformattedText"/>
        <w:rPr>
          <w:sz w:val="28"/>
          <w:szCs w:val="28"/>
          <w:rPrChange w:id="5145" w:author="user" w:date="2014-05-25T12:30:00Z">
            <w:rPr/>
          </w:rPrChange>
        </w:rPr>
      </w:pPr>
    </w:p>
    <w:p w:rsidR="00640F9D" w:rsidRPr="009B063D" w:rsidRDefault="00640F9D" w:rsidP="00640F9D">
      <w:pPr>
        <w:pStyle w:val="PreformattedText"/>
        <w:rPr>
          <w:sz w:val="28"/>
          <w:szCs w:val="28"/>
          <w:rPrChange w:id="5146" w:author="user" w:date="2014-05-25T12:30:00Z">
            <w:rPr/>
          </w:rPrChange>
        </w:rPr>
      </w:pPr>
    </w:p>
    <w:p w:rsidR="00640F9D" w:rsidRPr="009B063D" w:rsidRDefault="00640F9D" w:rsidP="00640F9D">
      <w:pPr>
        <w:pStyle w:val="PreformattedText"/>
        <w:rPr>
          <w:sz w:val="28"/>
          <w:szCs w:val="28"/>
          <w:rPrChange w:id="5147" w:author="user" w:date="2014-05-25T12:30:00Z">
            <w:rPr/>
          </w:rPrChange>
        </w:rPr>
      </w:pPr>
      <w:r w:rsidRPr="009B063D">
        <w:rPr>
          <w:sz w:val="28"/>
          <w:szCs w:val="28"/>
          <w:rPrChange w:id="5148" w:author="user" w:date="2014-05-25T12:30:00Z">
            <w:rPr/>
          </w:rPrChange>
        </w:rPr>
        <w:t xml:space="preserve">We have also tried using all performers' recordings to train a single model. However, the expressive variation from that model is much smaller than a model trained by a single performer's recordings. This is because expression from different performers may cancel each other out. This phenomena can be found in the distribution histograms for each performance features (Fig. </w:t>
      </w:r>
      <w:proofErr w:type="gramStart"/>
      <w:r w:rsidRPr="009B063D">
        <w:rPr>
          <w:sz w:val="28"/>
          <w:szCs w:val="28"/>
          <w:rPrChange w:id="5149" w:author="user" w:date="2014-05-25T12:30:00Z">
            <w:rPr/>
          </w:rPrChange>
        </w:rPr>
        <w:t>\ref{</w:t>
      </w:r>
      <w:proofErr w:type="spellStart"/>
      <w:r w:rsidRPr="009B063D">
        <w:rPr>
          <w:sz w:val="28"/>
          <w:szCs w:val="28"/>
          <w:rPrChange w:id="5150" w:author="user" w:date="2014-05-25T12:30:00Z">
            <w:rPr/>
          </w:rPrChange>
        </w:rPr>
        <w:t>fig:distonset</w:t>
      </w:r>
      <w:proofErr w:type="spellEnd"/>
      <w:r w:rsidRPr="009B063D">
        <w:rPr>
          <w:sz w:val="28"/>
          <w:szCs w:val="28"/>
          <w:rPrChange w:id="5151" w:author="user" w:date="2014-05-25T12:30:00Z">
            <w:rPr/>
          </w:rPrChange>
        </w:rPr>
        <w:t>}, Fig.</w:t>
      </w:r>
      <w:proofErr w:type="gramEnd"/>
      <w:r w:rsidRPr="009B063D">
        <w:rPr>
          <w:sz w:val="28"/>
          <w:szCs w:val="28"/>
          <w:rPrChange w:id="5152" w:author="user" w:date="2014-05-25T12:30:00Z">
            <w:rPr/>
          </w:rPrChange>
        </w:rPr>
        <w:t xml:space="preserve"> </w:t>
      </w:r>
      <w:proofErr w:type="gramStart"/>
      <w:r w:rsidRPr="009B063D">
        <w:rPr>
          <w:sz w:val="28"/>
          <w:szCs w:val="28"/>
          <w:rPrChange w:id="5153" w:author="user" w:date="2014-05-25T12:30:00Z">
            <w:rPr/>
          </w:rPrChange>
        </w:rPr>
        <w:t>\ref{</w:t>
      </w:r>
      <w:proofErr w:type="spellStart"/>
      <w:r w:rsidRPr="009B063D">
        <w:rPr>
          <w:sz w:val="28"/>
          <w:szCs w:val="28"/>
          <w:rPrChange w:id="5154" w:author="user" w:date="2014-05-25T12:30:00Z">
            <w:rPr/>
          </w:rPrChange>
        </w:rPr>
        <w:t>fig:distdur</w:t>
      </w:r>
      <w:proofErr w:type="spellEnd"/>
      <w:r w:rsidRPr="009B063D">
        <w:rPr>
          <w:sz w:val="28"/>
          <w:szCs w:val="28"/>
          <w:rPrChange w:id="5155" w:author="user" w:date="2014-05-25T12:30:00Z">
            <w:rPr/>
          </w:rPrChange>
        </w:rPr>
        <w:t>} and Fig.</w:t>
      </w:r>
      <w:proofErr w:type="gramEnd"/>
      <w:r w:rsidRPr="009B063D">
        <w:rPr>
          <w:sz w:val="28"/>
          <w:szCs w:val="28"/>
          <w:rPrChange w:id="5156" w:author="user" w:date="2014-05-25T12:30:00Z">
            <w:rPr/>
          </w:rPrChange>
        </w:rPr>
        <w:t xml:space="preserve"> \</w:t>
      </w:r>
      <w:proofErr w:type="gramStart"/>
      <w:r w:rsidRPr="009B063D">
        <w:rPr>
          <w:sz w:val="28"/>
          <w:szCs w:val="28"/>
          <w:rPrChange w:id="5157" w:author="user" w:date="2014-05-25T12:30:00Z">
            <w:rPr/>
          </w:rPrChange>
        </w:rPr>
        <w:t>ref{</w:t>
      </w:r>
      <w:proofErr w:type="spellStart"/>
      <w:proofErr w:type="gramEnd"/>
      <w:r w:rsidRPr="009B063D">
        <w:rPr>
          <w:sz w:val="28"/>
          <w:szCs w:val="28"/>
          <w:rPrChange w:id="5158" w:author="user" w:date="2014-05-25T12:30:00Z">
            <w:rPr/>
          </w:rPrChange>
        </w:rPr>
        <w:t>fig:distvel</w:t>
      </w:r>
      <w:proofErr w:type="spellEnd"/>
      <w:r w:rsidRPr="009B063D">
        <w:rPr>
          <w:sz w:val="28"/>
          <w:szCs w:val="28"/>
          <w:rPrChange w:id="5159" w:author="user" w:date="2014-05-25T12:30:00Z">
            <w:rPr/>
          </w:rPrChange>
        </w:rPr>
        <w:t>}). The features generated from the full corpus are slightly more concentrated, which results in less dramatic expression.</w:t>
      </w:r>
    </w:p>
    <w:p w:rsidR="00640F9D" w:rsidRPr="009B063D" w:rsidRDefault="00640F9D" w:rsidP="00640F9D">
      <w:pPr>
        <w:pStyle w:val="PreformattedText"/>
        <w:rPr>
          <w:sz w:val="28"/>
          <w:szCs w:val="28"/>
          <w:rPrChange w:id="5160" w:author="user" w:date="2014-05-25T12:30:00Z">
            <w:rPr/>
          </w:rPrChange>
        </w:rPr>
      </w:pPr>
    </w:p>
    <w:p w:rsidR="00640F9D" w:rsidRPr="009B063D" w:rsidRDefault="00640F9D" w:rsidP="00640F9D">
      <w:pPr>
        <w:pStyle w:val="PreformattedText"/>
        <w:rPr>
          <w:sz w:val="28"/>
          <w:szCs w:val="28"/>
          <w:rPrChange w:id="5161" w:author="user" w:date="2014-05-25T12:30:00Z">
            <w:rPr/>
          </w:rPrChange>
        </w:rPr>
      </w:pPr>
    </w:p>
    <w:p w:rsidR="00640F9D" w:rsidRPr="009B063D" w:rsidRDefault="00640F9D" w:rsidP="00640F9D">
      <w:pPr>
        <w:pStyle w:val="PreformattedText"/>
        <w:rPr>
          <w:sz w:val="28"/>
          <w:szCs w:val="28"/>
          <w:rPrChange w:id="5162" w:author="user" w:date="2014-05-25T12:30:00Z">
            <w:rPr/>
          </w:rPrChange>
        </w:rPr>
      </w:pPr>
      <w:r w:rsidRPr="009B063D">
        <w:rPr>
          <w:sz w:val="28"/>
          <w:szCs w:val="28"/>
          <w:rPrChange w:id="5163" w:author="user" w:date="2014-05-25T12:30:00Z">
            <w:rPr/>
          </w:rPrChange>
        </w:rPr>
        <w:t>\begin{figure}[</w:t>
      </w:r>
      <w:proofErr w:type="spellStart"/>
      <w:r w:rsidRPr="009B063D">
        <w:rPr>
          <w:sz w:val="28"/>
          <w:szCs w:val="28"/>
          <w:rPrChange w:id="5164" w:author="user" w:date="2014-05-25T12:30:00Z">
            <w:rPr/>
          </w:rPrChange>
        </w:rPr>
        <w:t>tp</w:t>
      </w:r>
      <w:proofErr w:type="spellEnd"/>
      <w:r w:rsidRPr="009B063D">
        <w:rPr>
          <w:sz w:val="28"/>
          <w:szCs w:val="28"/>
          <w:rPrChange w:id="5165" w:author="user" w:date="2014-05-25T12:30:00Z">
            <w:rPr/>
          </w:rPrChange>
        </w:rPr>
        <w:t>]</w:t>
      </w:r>
    </w:p>
    <w:p w:rsidR="00640F9D" w:rsidRPr="009B063D" w:rsidRDefault="00640F9D" w:rsidP="00640F9D">
      <w:pPr>
        <w:pStyle w:val="PreformattedText"/>
        <w:rPr>
          <w:sz w:val="28"/>
          <w:szCs w:val="28"/>
          <w:rPrChange w:id="5166" w:author="user" w:date="2014-05-25T12:30:00Z">
            <w:rPr/>
          </w:rPrChange>
        </w:rPr>
      </w:pPr>
      <w:r w:rsidRPr="009B063D">
        <w:rPr>
          <w:sz w:val="28"/>
          <w:szCs w:val="28"/>
          <w:rPrChange w:id="5167" w:author="user" w:date="2014-05-25T12:30:00Z">
            <w:rPr/>
          </w:rPrChange>
        </w:rPr>
        <w:t xml:space="preserve">   \begin{center}</w:t>
      </w:r>
    </w:p>
    <w:p w:rsidR="00640F9D" w:rsidRPr="009B063D" w:rsidRDefault="00640F9D" w:rsidP="00640F9D">
      <w:pPr>
        <w:pStyle w:val="PreformattedText"/>
        <w:rPr>
          <w:sz w:val="28"/>
          <w:szCs w:val="28"/>
          <w:rPrChange w:id="5168" w:author="user" w:date="2014-05-25T12:30:00Z">
            <w:rPr/>
          </w:rPrChange>
        </w:rPr>
      </w:pPr>
      <w:r w:rsidRPr="009B063D">
        <w:rPr>
          <w:sz w:val="28"/>
          <w:szCs w:val="28"/>
          <w:rPrChange w:id="5169" w:author="user" w:date="2014-05-25T12:30:00Z">
            <w:rPr/>
          </w:rPrChange>
        </w:rPr>
        <w:t xml:space="preserve">      %</w:t>
      </w:r>
      <w:proofErr w:type="spellStart"/>
      <w:r w:rsidRPr="009B063D">
        <w:rPr>
          <w:sz w:val="28"/>
          <w:szCs w:val="28"/>
          <w:rPrChange w:id="5170" w:author="user" w:date="2014-05-25T12:30:00Z">
            <w:rPr/>
          </w:rPrChange>
        </w:rPr>
        <w:t>TODO</w:t>
      </w:r>
      <w:proofErr w:type="gramStart"/>
      <w:r w:rsidRPr="009B063D">
        <w:rPr>
          <w:sz w:val="28"/>
          <w:szCs w:val="28"/>
          <w:rPrChange w:id="5171" w:author="user" w:date="2014-05-25T12:30:00Z">
            <w:rPr/>
          </w:rPrChange>
        </w:rPr>
        <w:t>:Fig</w:t>
      </w:r>
      <w:proofErr w:type="spellEnd"/>
      <w:proofErr w:type="gramEnd"/>
      <w:r w:rsidRPr="009B063D">
        <w:rPr>
          <w:sz w:val="28"/>
          <w:szCs w:val="28"/>
          <w:rPrChange w:id="5172" w:author="user" w:date="2014-05-25T12:30:00Z">
            <w:rPr/>
          </w:rPrChange>
        </w:rPr>
        <w:t>.:Normalization Schemes</w:t>
      </w:r>
    </w:p>
    <w:p w:rsidR="00640F9D" w:rsidRPr="009B063D" w:rsidRDefault="00640F9D" w:rsidP="00640F9D">
      <w:pPr>
        <w:pStyle w:val="PreformattedText"/>
        <w:rPr>
          <w:sz w:val="28"/>
          <w:szCs w:val="28"/>
          <w:rPrChange w:id="5173" w:author="user" w:date="2014-05-25T12:30:00Z">
            <w:rPr/>
          </w:rPrChange>
        </w:rPr>
      </w:pPr>
      <w:r w:rsidRPr="009B063D">
        <w:rPr>
          <w:sz w:val="28"/>
          <w:szCs w:val="28"/>
          <w:rPrChange w:id="5174" w:author="user" w:date="2014-05-25T12:30:00Z">
            <w:rPr/>
          </w:rPrChange>
        </w:rPr>
        <w:t xml:space="preserve">      \</w:t>
      </w:r>
      <w:proofErr w:type="spellStart"/>
      <w:r w:rsidRPr="009B063D">
        <w:rPr>
          <w:sz w:val="28"/>
          <w:szCs w:val="28"/>
          <w:rPrChange w:id="5175" w:author="user" w:date="2014-05-25T12:30:00Z">
            <w:rPr/>
          </w:rPrChange>
        </w:rPr>
        <w:t>includegraphics</w:t>
      </w:r>
      <w:proofErr w:type="spellEnd"/>
      <w:r w:rsidRPr="009B063D">
        <w:rPr>
          <w:sz w:val="28"/>
          <w:szCs w:val="28"/>
          <w:rPrChange w:id="5176" w:author="user" w:date="2014-05-25T12:30:00Z">
            <w:rPr/>
          </w:rPrChange>
        </w:rPr>
        <w:t>[width=0.8\</w:t>
      </w:r>
      <w:proofErr w:type="spellStart"/>
      <w:r w:rsidRPr="009B063D">
        <w:rPr>
          <w:sz w:val="28"/>
          <w:szCs w:val="28"/>
          <w:rPrChange w:id="5177" w:author="user" w:date="2014-05-25T12:30:00Z">
            <w:rPr/>
          </w:rPrChange>
        </w:rPr>
        <w:t>textwidth</w:t>
      </w:r>
      <w:proofErr w:type="spellEnd"/>
      <w:r w:rsidRPr="009B063D">
        <w:rPr>
          <w:sz w:val="28"/>
          <w:szCs w:val="28"/>
          <w:rPrChange w:id="5178" w:author="user" w:date="2014-05-25T12:30:00Z">
            <w:rPr/>
          </w:rPrChange>
        </w:rPr>
        <w:t>]{fig/all_01_onset}</w:t>
      </w:r>
    </w:p>
    <w:p w:rsidR="00640F9D" w:rsidRPr="009B063D" w:rsidRDefault="00640F9D" w:rsidP="00640F9D">
      <w:pPr>
        <w:pStyle w:val="PreformattedText"/>
        <w:rPr>
          <w:sz w:val="28"/>
          <w:szCs w:val="28"/>
          <w:rPrChange w:id="5179" w:author="user" w:date="2014-05-25T12:30:00Z">
            <w:rPr/>
          </w:rPrChange>
        </w:rPr>
      </w:pPr>
      <w:r w:rsidRPr="009B063D">
        <w:rPr>
          <w:sz w:val="28"/>
          <w:szCs w:val="28"/>
          <w:rPrChange w:id="5180" w:author="user" w:date="2014-05-25T12:30:00Z">
            <w:rPr/>
          </w:rPrChange>
        </w:rPr>
        <w:t xml:space="preserve">   \end{center}</w:t>
      </w:r>
    </w:p>
    <w:p w:rsidR="00640F9D" w:rsidRPr="009B063D" w:rsidRDefault="00640F9D" w:rsidP="00640F9D">
      <w:pPr>
        <w:pStyle w:val="PreformattedText"/>
        <w:rPr>
          <w:sz w:val="28"/>
          <w:szCs w:val="28"/>
          <w:rPrChange w:id="5181" w:author="user" w:date="2014-05-25T12:30:00Z">
            <w:rPr/>
          </w:rPrChange>
        </w:rPr>
      </w:pPr>
      <w:r w:rsidRPr="009B063D">
        <w:rPr>
          <w:sz w:val="28"/>
          <w:szCs w:val="28"/>
          <w:rPrChange w:id="5182" w:author="user" w:date="2014-05-25T12:30:00Z">
            <w:rPr/>
          </w:rPrChange>
        </w:rPr>
        <w:t xml:space="preserve">   \caption{Distribution of onset deviation values from full corpus versus single performer's corpus}</w:t>
      </w:r>
    </w:p>
    <w:p w:rsidR="00640F9D" w:rsidRPr="009B063D" w:rsidRDefault="00640F9D" w:rsidP="00640F9D">
      <w:pPr>
        <w:pStyle w:val="PreformattedText"/>
        <w:rPr>
          <w:sz w:val="28"/>
          <w:szCs w:val="28"/>
          <w:rPrChange w:id="5183" w:author="user" w:date="2014-05-25T12:30:00Z">
            <w:rPr/>
          </w:rPrChange>
        </w:rPr>
      </w:pPr>
      <w:r w:rsidRPr="009B063D">
        <w:rPr>
          <w:sz w:val="28"/>
          <w:szCs w:val="28"/>
          <w:rPrChange w:id="5184" w:author="user" w:date="2014-05-25T12:30:00Z">
            <w:rPr/>
          </w:rPrChange>
        </w:rPr>
        <w:t xml:space="preserve">   \label{</w:t>
      </w:r>
      <w:proofErr w:type="spellStart"/>
      <w:r w:rsidRPr="009B063D">
        <w:rPr>
          <w:sz w:val="28"/>
          <w:szCs w:val="28"/>
          <w:rPrChange w:id="5185" w:author="user" w:date="2014-05-25T12:30:00Z">
            <w:rPr/>
          </w:rPrChange>
        </w:rPr>
        <w:t>fig:distonset</w:t>
      </w:r>
      <w:proofErr w:type="spellEnd"/>
      <w:r w:rsidRPr="009B063D">
        <w:rPr>
          <w:sz w:val="28"/>
          <w:szCs w:val="28"/>
          <w:rPrChange w:id="5186" w:author="user" w:date="2014-05-25T12:30:00Z">
            <w:rPr/>
          </w:rPrChange>
        </w:rPr>
        <w:t>}</w:t>
      </w:r>
    </w:p>
    <w:p w:rsidR="00640F9D" w:rsidRPr="009B063D" w:rsidRDefault="00640F9D" w:rsidP="00640F9D">
      <w:pPr>
        <w:pStyle w:val="PreformattedText"/>
        <w:rPr>
          <w:sz w:val="28"/>
          <w:szCs w:val="28"/>
          <w:rPrChange w:id="5187" w:author="user" w:date="2014-05-25T12:30:00Z">
            <w:rPr/>
          </w:rPrChange>
        </w:rPr>
      </w:pPr>
      <w:r w:rsidRPr="009B063D">
        <w:rPr>
          <w:sz w:val="28"/>
          <w:szCs w:val="28"/>
          <w:rPrChange w:id="5188" w:author="user" w:date="2014-05-25T12:30:00Z">
            <w:rPr/>
          </w:rPrChange>
        </w:rPr>
        <w:t>\end{figure}</w:t>
      </w:r>
    </w:p>
    <w:p w:rsidR="00640F9D" w:rsidRPr="009B063D" w:rsidRDefault="00640F9D" w:rsidP="00640F9D">
      <w:pPr>
        <w:pStyle w:val="PreformattedText"/>
        <w:rPr>
          <w:sz w:val="28"/>
          <w:szCs w:val="28"/>
          <w:rPrChange w:id="5189" w:author="user" w:date="2014-05-25T12:30:00Z">
            <w:rPr/>
          </w:rPrChange>
        </w:rPr>
      </w:pPr>
      <w:r w:rsidRPr="009B063D">
        <w:rPr>
          <w:sz w:val="28"/>
          <w:szCs w:val="28"/>
          <w:rPrChange w:id="5190" w:author="user" w:date="2014-05-25T12:30:00Z">
            <w:rPr/>
          </w:rPrChange>
        </w:rPr>
        <w:t>\begin{figure}[</w:t>
      </w:r>
      <w:proofErr w:type="spellStart"/>
      <w:r w:rsidRPr="009B063D">
        <w:rPr>
          <w:sz w:val="28"/>
          <w:szCs w:val="28"/>
          <w:rPrChange w:id="5191" w:author="user" w:date="2014-05-25T12:30:00Z">
            <w:rPr/>
          </w:rPrChange>
        </w:rPr>
        <w:t>tp</w:t>
      </w:r>
      <w:proofErr w:type="spellEnd"/>
      <w:r w:rsidRPr="009B063D">
        <w:rPr>
          <w:sz w:val="28"/>
          <w:szCs w:val="28"/>
          <w:rPrChange w:id="5192" w:author="user" w:date="2014-05-25T12:30:00Z">
            <w:rPr/>
          </w:rPrChange>
        </w:rPr>
        <w:t>]</w:t>
      </w:r>
    </w:p>
    <w:p w:rsidR="00640F9D" w:rsidRPr="009B063D" w:rsidRDefault="00640F9D" w:rsidP="00640F9D">
      <w:pPr>
        <w:pStyle w:val="PreformattedText"/>
        <w:rPr>
          <w:sz w:val="28"/>
          <w:szCs w:val="28"/>
          <w:rPrChange w:id="5193" w:author="user" w:date="2014-05-25T12:30:00Z">
            <w:rPr/>
          </w:rPrChange>
        </w:rPr>
      </w:pPr>
      <w:r w:rsidRPr="009B063D">
        <w:rPr>
          <w:sz w:val="28"/>
          <w:szCs w:val="28"/>
          <w:rPrChange w:id="5194" w:author="user" w:date="2014-05-25T12:30:00Z">
            <w:rPr/>
          </w:rPrChange>
        </w:rPr>
        <w:t xml:space="preserve">   \begin{center}</w:t>
      </w:r>
    </w:p>
    <w:p w:rsidR="00640F9D" w:rsidRPr="009B063D" w:rsidRDefault="00640F9D" w:rsidP="00640F9D">
      <w:pPr>
        <w:pStyle w:val="PreformattedText"/>
        <w:rPr>
          <w:sz w:val="28"/>
          <w:szCs w:val="28"/>
          <w:rPrChange w:id="5195" w:author="user" w:date="2014-05-25T12:30:00Z">
            <w:rPr/>
          </w:rPrChange>
        </w:rPr>
      </w:pPr>
      <w:r w:rsidRPr="009B063D">
        <w:rPr>
          <w:sz w:val="28"/>
          <w:szCs w:val="28"/>
          <w:rPrChange w:id="5196" w:author="user" w:date="2014-05-25T12:30:00Z">
            <w:rPr/>
          </w:rPrChange>
        </w:rPr>
        <w:t xml:space="preserve">      %</w:t>
      </w:r>
      <w:proofErr w:type="spellStart"/>
      <w:r w:rsidRPr="009B063D">
        <w:rPr>
          <w:sz w:val="28"/>
          <w:szCs w:val="28"/>
          <w:rPrChange w:id="5197" w:author="user" w:date="2014-05-25T12:30:00Z">
            <w:rPr/>
          </w:rPrChange>
        </w:rPr>
        <w:t>TODO</w:t>
      </w:r>
      <w:proofErr w:type="gramStart"/>
      <w:r w:rsidRPr="009B063D">
        <w:rPr>
          <w:sz w:val="28"/>
          <w:szCs w:val="28"/>
          <w:rPrChange w:id="5198" w:author="user" w:date="2014-05-25T12:30:00Z">
            <w:rPr/>
          </w:rPrChange>
        </w:rPr>
        <w:t>:Fig</w:t>
      </w:r>
      <w:proofErr w:type="spellEnd"/>
      <w:proofErr w:type="gramEnd"/>
      <w:r w:rsidRPr="009B063D">
        <w:rPr>
          <w:sz w:val="28"/>
          <w:szCs w:val="28"/>
          <w:rPrChange w:id="5199" w:author="user" w:date="2014-05-25T12:30:00Z">
            <w:rPr/>
          </w:rPrChange>
        </w:rPr>
        <w:t>.:Normalization Schemes</w:t>
      </w:r>
    </w:p>
    <w:p w:rsidR="00640F9D" w:rsidRPr="009B063D" w:rsidRDefault="00640F9D" w:rsidP="00640F9D">
      <w:pPr>
        <w:pStyle w:val="PreformattedText"/>
        <w:rPr>
          <w:sz w:val="28"/>
          <w:szCs w:val="28"/>
          <w:rPrChange w:id="5200" w:author="user" w:date="2014-05-25T12:30:00Z">
            <w:rPr/>
          </w:rPrChange>
        </w:rPr>
      </w:pPr>
      <w:r w:rsidRPr="009B063D">
        <w:rPr>
          <w:sz w:val="28"/>
          <w:szCs w:val="28"/>
          <w:rPrChange w:id="5201" w:author="user" w:date="2014-05-25T12:30:00Z">
            <w:rPr/>
          </w:rPrChange>
        </w:rPr>
        <w:t xml:space="preserve">      \</w:t>
      </w:r>
      <w:proofErr w:type="spellStart"/>
      <w:r w:rsidRPr="009B063D">
        <w:rPr>
          <w:sz w:val="28"/>
          <w:szCs w:val="28"/>
          <w:rPrChange w:id="5202" w:author="user" w:date="2014-05-25T12:30:00Z">
            <w:rPr/>
          </w:rPrChange>
        </w:rPr>
        <w:t>includegraphics</w:t>
      </w:r>
      <w:proofErr w:type="spellEnd"/>
      <w:r w:rsidRPr="009B063D">
        <w:rPr>
          <w:sz w:val="28"/>
          <w:szCs w:val="28"/>
          <w:rPrChange w:id="5203" w:author="user" w:date="2014-05-25T12:30:00Z">
            <w:rPr/>
          </w:rPrChange>
        </w:rPr>
        <w:t>[width=0.8\</w:t>
      </w:r>
      <w:proofErr w:type="spellStart"/>
      <w:r w:rsidRPr="009B063D">
        <w:rPr>
          <w:sz w:val="28"/>
          <w:szCs w:val="28"/>
          <w:rPrChange w:id="5204" w:author="user" w:date="2014-05-25T12:30:00Z">
            <w:rPr/>
          </w:rPrChange>
        </w:rPr>
        <w:t>textwidth</w:t>
      </w:r>
      <w:proofErr w:type="spellEnd"/>
      <w:r w:rsidRPr="009B063D">
        <w:rPr>
          <w:sz w:val="28"/>
          <w:szCs w:val="28"/>
          <w:rPrChange w:id="5205" w:author="user" w:date="2014-05-25T12:30:00Z">
            <w:rPr/>
          </w:rPrChange>
        </w:rPr>
        <w:t>]{fig/all_01_duration}</w:t>
      </w:r>
    </w:p>
    <w:p w:rsidR="00640F9D" w:rsidRPr="009B063D" w:rsidRDefault="00640F9D" w:rsidP="00640F9D">
      <w:pPr>
        <w:pStyle w:val="PreformattedText"/>
        <w:rPr>
          <w:sz w:val="28"/>
          <w:szCs w:val="28"/>
          <w:rPrChange w:id="5206" w:author="user" w:date="2014-05-25T12:30:00Z">
            <w:rPr/>
          </w:rPrChange>
        </w:rPr>
      </w:pPr>
      <w:r w:rsidRPr="009B063D">
        <w:rPr>
          <w:sz w:val="28"/>
          <w:szCs w:val="28"/>
          <w:rPrChange w:id="5207" w:author="user" w:date="2014-05-25T12:30:00Z">
            <w:rPr/>
          </w:rPrChange>
        </w:rPr>
        <w:t xml:space="preserve">   \end{center}</w:t>
      </w:r>
    </w:p>
    <w:p w:rsidR="00640F9D" w:rsidRPr="009B063D" w:rsidRDefault="00640F9D" w:rsidP="00640F9D">
      <w:pPr>
        <w:pStyle w:val="PreformattedText"/>
        <w:rPr>
          <w:sz w:val="28"/>
          <w:szCs w:val="28"/>
          <w:rPrChange w:id="5208" w:author="user" w:date="2014-05-25T12:30:00Z">
            <w:rPr/>
          </w:rPrChange>
        </w:rPr>
      </w:pPr>
      <w:r w:rsidRPr="009B063D">
        <w:rPr>
          <w:sz w:val="28"/>
          <w:szCs w:val="28"/>
          <w:rPrChange w:id="5209" w:author="user" w:date="2014-05-25T12:30:00Z">
            <w:rPr/>
          </w:rPrChange>
        </w:rPr>
        <w:t xml:space="preserve">   \caption{Distribution of duration ratio values from full corpus versus single performer's Corpus}</w:t>
      </w:r>
    </w:p>
    <w:p w:rsidR="00640F9D" w:rsidRPr="009B063D" w:rsidRDefault="00640F9D" w:rsidP="00640F9D">
      <w:pPr>
        <w:pStyle w:val="PreformattedText"/>
        <w:rPr>
          <w:sz w:val="28"/>
          <w:szCs w:val="28"/>
          <w:rPrChange w:id="5210" w:author="user" w:date="2014-05-25T12:30:00Z">
            <w:rPr/>
          </w:rPrChange>
        </w:rPr>
      </w:pPr>
      <w:r w:rsidRPr="009B063D">
        <w:rPr>
          <w:sz w:val="28"/>
          <w:szCs w:val="28"/>
          <w:rPrChange w:id="5211" w:author="user" w:date="2014-05-25T12:30:00Z">
            <w:rPr/>
          </w:rPrChange>
        </w:rPr>
        <w:t xml:space="preserve">   \label{</w:t>
      </w:r>
      <w:proofErr w:type="spellStart"/>
      <w:r w:rsidRPr="009B063D">
        <w:rPr>
          <w:sz w:val="28"/>
          <w:szCs w:val="28"/>
          <w:rPrChange w:id="5212" w:author="user" w:date="2014-05-25T12:30:00Z">
            <w:rPr/>
          </w:rPrChange>
        </w:rPr>
        <w:t>fig:distdur</w:t>
      </w:r>
      <w:proofErr w:type="spellEnd"/>
      <w:r w:rsidRPr="009B063D">
        <w:rPr>
          <w:sz w:val="28"/>
          <w:szCs w:val="28"/>
          <w:rPrChange w:id="5213" w:author="user" w:date="2014-05-25T12:30:00Z">
            <w:rPr/>
          </w:rPrChange>
        </w:rPr>
        <w:t>}</w:t>
      </w:r>
    </w:p>
    <w:p w:rsidR="00640F9D" w:rsidRPr="009B063D" w:rsidRDefault="00640F9D" w:rsidP="00640F9D">
      <w:pPr>
        <w:pStyle w:val="PreformattedText"/>
        <w:rPr>
          <w:sz w:val="28"/>
          <w:szCs w:val="28"/>
          <w:rPrChange w:id="5214" w:author="user" w:date="2014-05-25T12:30:00Z">
            <w:rPr/>
          </w:rPrChange>
        </w:rPr>
      </w:pPr>
      <w:r w:rsidRPr="009B063D">
        <w:rPr>
          <w:sz w:val="28"/>
          <w:szCs w:val="28"/>
          <w:rPrChange w:id="5215" w:author="user" w:date="2014-05-25T12:30:00Z">
            <w:rPr/>
          </w:rPrChange>
        </w:rPr>
        <w:t>\end{figure}</w:t>
      </w:r>
    </w:p>
    <w:p w:rsidR="00640F9D" w:rsidRPr="009B063D" w:rsidRDefault="00640F9D" w:rsidP="00640F9D">
      <w:pPr>
        <w:pStyle w:val="PreformattedText"/>
        <w:rPr>
          <w:sz w:val="28"/>
          <w:szCs w:val="28"/>
          <w:rPrChange w:id="5216" w:author="user" w:date="2014-05-25T12:30:00Z">
            <w:rPr/>
          </w:rPrChange>
        </w:rPr>
      </w:pPr>
      <w:r w:rsidRPr="009B063D">
        <w:rPr>
          <w:sz w:val="28"/>
          <w:szCs w:val="28"/>
          <w:rPrChange w:id="5217" w:author="user" w:date="2014-05-25T12:30:00Z">
            <w:rPr/>
          </w:rPrChange>
        </w:rPr>
        <w:t>\begin{figure}[</w:t>
      </w:r>
      <w:proofErr w:type="spellStart"/>
      <w:r w:rsidRPr="009B063D">
        <w:rPr>
          <w:sz w:val="28"/>
          <w:szCs w:val="28"/>
          <w:rPrChange w:id="5218" w:author="user" w:date="2014-05-25T12:30:00Z">
            <w:rPr/>
          </w:rPrChange>
        </w:rPr>
        <w:t>tp</w:t>
      </w:r>
      <w:proofErr w:type="spellEnd"/>
      <w:r w:rsidRPr="009B063D">
        <w:rPr>
          <w:sz w:val="28"/>
          <w:szCs w:val="28"/>
          <w:rPrChange w:id="5219" w:author="user" w:date="2014-05-25T12:30:00Z">
            <w:rPr/>
          </w:rPrChange>
        </w:rPr>
        <w:t>]</w:t>
      </w:r>
    </w:p>
    <w:p w:rsidR="00640F9D" w:rsidRPr="009B063D" w:rsidRDefault="00640F9D" w:rsidP="00640F9D">
      <w:pPr>
        <w:pStyle w:val="PreformattedText"/>
        <w:rPr>
          <w:sz w:val="28"/>
          <w:szCs w:val="28"/>
          <w:rPrChange w:id="5220" w:author="user" w:date="2014-05-25T12:30:00Z">
            <w:rPr/>
          </w:rPrChange>
        </w:rPr>
      </w:pPr>
      <w:r w:rsidRPr="009B063D">
        <w:rPr>
          <w:sz w:val="28"/>
          <w:szCs w:val="28"/>
          <w:rPrChange w:id="5221" w:author="user" w:date="2014-05-25T12:30:00Z">
            <w:rPr/>
          </w:rPrChange>
        </w:rPr>
        <w:t xml:space="preserve">   \begin{center}</w:t>
      </w:r>
    </w:p>
    <w:p w:rsidR="00640F9D" w:rsidRPr="009B063D" w:rsidRDefault="00640F9D" w:rsidP="00640F9D">
      <w:pPr>
        <w:pStyle w:val="PreformattedText"/>
        <w:rPr>
          <w:sz w:val="28"/>
          <w:szCs w:val="28"/>
          <w:rPrChange w:id="5222" w:author="user" w:date="2014-05-25T12:30:00Z">
            <w:rPr/>
          </w:rPrChange>
        </w:rPr>
      </w:pPr>
      <w:r w:rsidRPr="009B063D">
        <w:rPr>
          <w:sz w:val="28"/>
          <w:szCs w:val="28"/>
          <w:rPrChange w:id="5223" w:author="user" w:date="2014-05-25T12:30:00Z">
            <w:rPr/>
          </w:rPrChange>
        </w:rPr>
        <w:t xml:space="preserve">      %</w:t>
      </w:r>
      <w:proofErr w:type="spellStart"/>
      <w:r w:rsidRPr="009B063D">
        <w:rPr>
          <w:sz w:val="28"/>
          <w:szCs w:val="28"/>
          <w:rPrChange w:id="5224" w:author="user" w:date="2014-05-25T12:30:00Z">
            <w:rPr/>
          </w:rPrChange>
        </w:rPr>
        <w:t>TODO</w:t>
      </w:r>
      <w:proofErr w:type="gramStart"/>
      <w:r w:rsidRPr="009B063D">
        <w:rPr>
          <w:sz w:val="28"/>
          <w:szCs w:val="28"/>
          <w:rPrChange w:id="5225" w:author="user" w:date="2014-05-25T12:30:00Z">
            <w:rPr/>
          </w:rPrChange>
        </w:rPr>
        <w:t>:Fig</w:t>
      </w:r>
      <w:proofErr w:type="spellEnd"/>
      <w:proofErr w:type="gramEnd"/>
      <w:r w:rsidRPr="009B063D">
        <w:rPr>
          <w:sz w:val="28"/>
          <w:szCs w:val="28"/>
          <w:rPrChange w:id="5226" w:author="user" w:date="2014-05-25T12:30:00Z">
            <w:rPr/>
          </w:rPrChange>
        </w:rPr>
        <w:t>.:Normalization Schemes</w:t>
      </w:r>
    </w:p>
    <w:p w:rsidR="00640F9D" w:rsidRPr="009B063D" w:rsidRDefault="00640F9D" w:rsidP="00640F9D">
      <w:pPr>
        <w:pStyle w:val="PreformattedText"/>
        <w:rPr>
          <w:sz w:val="28"/>
          <w:szCs w:val="28"/>
          <w:rPrChange w:id="5227" w:author="user" w:date="2014-05-25T12:30:00Z">
            <w:rPr/>
          </w:rPrChange>
        </w:rPr>
      </w:pPr>
      <w:r w:rsidRPr="009B063D">
        <w:rPr>
          <w:sz w:val="28"/>
          <w:szCs w:val="28"/>
          <w:rPrChange w:id="5228" w:author="user" w:date="2014-05-25T12:30:00Z">
            <w:rPr/>
          </w:rPrChange>
        </w:rPr>
        <w:t xml:space="preserve">      \</w:t>
      </w:r>
      <w:proofErr w:type="spellStart"/>
      <w:r w:rsidRPr="009B063D">
        <w:rPr>
          <w:sz w:val="28"/>
          <w:szCs w:val="28"/>
          <w:rPrChange w:id="5229" w:author="user" w:date="2014-05-25T12:30:00Z">
            <w:rPr/>
          </w:rPrChange>
        </w:rPr>
        <w:t>includegraphics</w:t>
      </w:r>
      <w:proofErr w:type="spellEnd"/>
      <w:r w:rsidRPr="009B063D">
        <w:rPr>
          <w:sz w:val="28"/>
          <w:szCs w:val="28"/>
          <w:rPrChange w:id="5230" w:author="user" w:date="2014-05-25T12:30:00Z">
            <w:rPr/>
          </w:rPrChange>
        </w:rPr>
        <w:t>[width=0.8\</w:t>
      </w:r>
      <w:proofErr w:type="spellStart"/>
      <w:r w:rsidRPr="009B063D">
        <w:rPr>
          <w:sz w:val="28"/>
          <w:szCs w:val="28"/>
          <w:rPrChange w:id="5231" w:author="user" w:date="2014-05-25T12:30:00Z">
            <w:rPr/>
          </w:rPrChange>
        </w:rPr>
        <w:t>textwidth</w:t>
      </w:r>
      <w:proofErr w:type="spellEnd"/>
      <w:r w:rsidRPr="009B063D">
        <w:rPr>
          <w:sz w:val="28"/>
          <w:szCs w:val="28"/>
          <w:rPrChange w:id="5232" w:author="user" w:date="2014-05-25T12:30:00Z">
            <w:rPr/>
          </w:rPrChange>
        </w:rPr>
        <w:t>]{fig/all_01_velocity}</w:t>
      </w:r>
    </w:p>
    <w:p w:rsidR="00640F9D" w:rsidRPr="009B063D" w:rsidRDefault="00640F9D" w:rsidP="00640F9D">
      <w:pPr>
        <w:pStyle w:val="PreformattedText"/>
        <w:rPr>
          <w:sz w:val="28"/>
          <w:szCs w:val="28"/>
          <w:rPrChange w:id="5233" w:author="user" w:date="2014-05-25T12:30:00Z">
            <w:rPr/>
          </w:rPrChange>
        </w:rPr>
      </w:pPr>
      <w:r w:rsidRPr="009B063D">
        <w:rPr>
          <w:sz w:val="28"/>
          <w:szCs w:val="28"/>
          <w:rPrChange w:id="5234" w:author="user" w:date="2014-05-25T12:30:00Z">
            <w:rPr/>
          </w:rPrChange>
        </w:rPr>
        <w:t xml:space="preserve">   \end{center}</w:t>
      </w:r>
    </w:p>
    <w:p w:rsidR="00640F9D" w:rsidRPr="009B063D" w:rsidRDefault="00640F9D" w:rsidP="00640F9D">
      <w:pPr>
        <w:pStyle w:val="PreformattedText"/>
        <w:rPr>
          <w:sz w:val="28"/>
          <w:szCs w:val="28"/>
          <w:rPrChange w:id="5235" w:author="user" w:date="2014-05-25T12:30:00Z">
            <w:rPr/>
          </w:rPrChange>
        </w:rPr>
      </w:pPr>
      <w:r w:rsidRPr="009B063D">
        <w:rPr>
          <w:sz w:val="28"/>
          <w:szCs w:val="28"/>
          <w:rPrChange w:id="5236" w:author="user" w:date="2014-05-25T12:30:00Z">
            <w:rPr/>
          </w:rPrChange>
        </w:rPr>
        <w:t xml:space="preserve">   \caption{Distribution of MIDI velocity values from full corpus versus single performer's corpus}</w:t>
      </w:r>
    </w:p>
    <w:p w:rsidR="00640F9D" w:rsidRPr="009B063D" w:rsidRDefault="00640F9D" w:rsidP="00640F9D">
      <w:pPr>
        <w:pStyle w:val="PreformattedText"/>
        <w:rPr>
          <w:sz w:val="28"/>
          <w:szCs w:val="28"/>
          <w:rPrChange w:id="5237" w:author="user" w:date="2014-05-25T12:30:00Z">
            <w:rPr/>
          </w:rPrChange>
        </w:rPr>
      </w:pPr>
      <w:r w:rsidRPr="009B063D">
        <w:rPr>
          <w:sz w:val="28"/>
          <w:szCs w:val="28"/>
          <w:rPrChange w:id="5238" w:author="user" w:date="2014-05-25T12:30:00Z">
            <w:rPr/>
          </w:rPrChange>
        </w:rPr>
        <w:t xml:space="preserve">   \label{</w:t>
      </w:r>
      <w:proofErr w:type="spellStart"/>
      <w:r w:rsidRPr="009B063D">
        <w:rPr>
          <w:sz w:val="28"/>
          <w:szCs w:val="28"/>
          <w:rPrChange w:id="5239" w:author="user" w:date="2014-05-25T12:30:00Z">
            <w:rPr/>
          </w:rPrChange>
        </w:rPr>
        <w:t>fig:distvel</w:t>
      </w:r>
      <w:proofErr w:type="spellEnd"/>
      <w:r w:rsidRPr="009B063D">
        <w:rPr>
          <w:sz w:val="28"/>
          <w:szCs w:val="28"/>
          <w:rPrChange w:id="5240" w:author="user" w:date="2014-05-25T12:30:00Z">
            <w:rPr/>
          </w:rPrChange>
        </w:rPr>
        <w:t>}</w:t>
      </w:r>
    </w:p>
    <w:p w:rsidR="00640F9D" w:rsidRPr="009B063D" w:rsidRDefault="00640F9D" w:rsidP="00640F9D">
      <w:pPr>
        <w:pStyle w:val="PreformattedText"/>
        <w:rPr>
          <w:sz w:val="28"/>
          <w:szCs w:val="28"/>
          <w:rPrChange w:id="5241" w:author="user" w:date="2014-05-25T12:30:00Z">
            <w:rPr/>
          </w:rPrChange>
        </w:rPr>
      </w:pPr>
      <w:r w:rsidRPr="009B063D">
        <w:rPr>
          <w:sz w:val="28"/>
          <w:szCs w:val="28"/>
          <w:rPrChange w:id="5242" w:author="user" w:date="2014-05-25T12:30:00Z">
            <w:rPr/>
          </w:rPrChange>
        </w:rPr>
        <w:t>\end{figure}</w:t>
      </w:r>
    </w:p>
    <w:p w:rsidR="00640F9D" w:rsidRPr="009B063D" w:rsidRDefault="00640F9D" w:rsidP="00640F9D">
      <w:pPr>
        <w:pStyle w:val="PreformattedText"/>
        <w:rPr>
          <w:sz w:val="28"/>
          <w:szCs w:val="28"/>
          <w:rPrChange w:id="5243" w:author="user" w:date="2014-05-25T12:30:00Z">
            <w:rPr/>
          </w:rPrChange>
        </w:rPr>
      </w:pPr>
    </w:p>
    <w:p w:rsidR="00640F9D" w:rsidRPr="009B063D" w:rsidRDefault="00640F9D" w:rsidP="00640F9D">
      <w:pPr>
        <w:pStyle w:val="PreformattedText"/>
        <w:rPr>
          <w:sz w:val="28"/>
          <w:szCs w:val="28"/>
          <w:rPrChange w:id="5244" w:author="user" w:date="2014-05-25T12:30:00Z">
            <w:rPr/>
          </w:rPrChange>
        </w:rPr>
      </w:pPr>
    </w:p>
    <w:p w:rsidR="00640F9D" w:rsidRPr="009B063D" w:rsidRDefault="00640F9D" w:rsidP="00640F9D">
      <w:pPr>
        <w:pStyle w:val="PreformattedText"/>
        <w:rPr>
          <w:sz w:val="28"/>
          <w:szCs w:val="28"/>
          <w:rPrChange w:id="5245" w:author="user" w:date="2014-05-25T12:30:00Z">
            <w:rPr/>
          </w:rPrChange>
        </w:rPr>
      </w:pPr>
    </w:p>
    <w:p w:rsidR="00640F9D" w:rsidRPr="009B063D" w:rsidRDefault="00640F9D" w:rsidP="00640F9D">
      <w:pPr>
        <w:pStyle w:val="PreformattedText"/>
        <w:rPr>
          <w:sz w:val="28"/>
          <w:szCs w:val="28"/>
          <w:rPrChange w:id="5246" w:author="user" w:date="2014-05-25T12:30:00Z">
            <w:rPr/>
          </w:rPrChange>
        </w:rPr>
      </w:pPr>
    </w:p>
    <w:p w:rsidR="00640F9D" w:rsidRPr="009B063D" w:rsidRDefault="00640F9D" w:rsidP="00640F9D">
      <w:pPr>
        <w:pStyle w:val="PreformattedText"/>
        <w:rPr>
          <w:sz w:val="28"/>
          <w:szCs w:val="28"/>
          <w:rPrChange w:id="5247" w:author="user" w:date="2014-05-25T12:30:00Z">
            <w:rPr/>
          </w:rPrChange>
        </w:rPr>
      </w:pPr>
      <w:r w:rsidRPr="009B063D">
        <w:rPr>
          <w:sz w:val="28"/>
          <w:szCs w:val="28"/>
          <w:rPrChange w:id="5248" w:author="user" w:date="2014-05-25T12:30:00Z">
            <w:rPr/>
          </w:rPrChange>
        </w:rPr>
        <w:t>We received 119 valid samples for the survey. Fifty of them are from people with no music background, 59 are from amateur musicians, and the rest 10 are from professional musicians. The average rating</w:t>
      </w:r>
      <w:ins w:id="5249" w:author="user" w:date="2014-05-25T23:48:00Z">
        <w:r w:rsidR="00CE2BEF">
          <w:rPr>
            <w:rFonts w:hint="eastAsia"/>
            <w:sz w:val="28"/>
            <w:szCs w:val="28"/>
          </w:rPr>
          <w:t>s</w:t>
        </w:r>
      </w:ins>
      <w:r w:rsidRPr="009B063D">
        <w:rPr>
          <w:sz w:val="28"/>
          <w:szCs w:val="28"/>
          <w:rPrChange w:id="5250" w:author="user" w:date="2014-05-25T12:30:00Z">
            <w:rPr/>
          </w:rPrChange>
        </w:rPr>
        <w:t xml:space="preserve"> given to computer generated performances and human recordings are listed in Table \</w:t>
      </w:r>
      <w:proofErr w:type="gramStart"/>
      <w:r w:rsidRPr="009B063D">
        <w:rPr>
          <w:sz w:val="28"/>
          <w:szCs w:val="28"/>
          <w:rPrChange w:id="5251" w:author="user" w:date="2014-05-25T12:30:00Z">
            <w:rPr/>
          </w:rPrChange>
        </w:rPr>
        <w:t>ref{</w:t>
      </w:r>
      <w:proofErr w:type="spellStart"/>
      <w:proofErr w:type="gramEnd"/>
      <w:r w:rsidRPr="009B063D">
        <w:rPr>
          <w:sz w:val="28"/>
          <w:szCs w:val="28"/>
          <w:rPrChange w:id="5252" w:author="user" w:date="2014-05-25T12:30:00Z">
            <w:rPr/>
          </w:rPrChange>
        </w:rPr>
        <w:t>tab:avg_rating</w:t>
      </w:r>
      <w:proofErr w:type="spellEnd"/>
      <w:r w:rsidRPr="009B063D">
        <w:rPr>
          <w:sz w:val="28"/>
          <w:szCs w:val="28"/>
          <w:rPrChange w:id="5253" w:author="user" w:date="2014-05-25T12:30:00Z">
            <w:rPr/>
          </w:rPrChange>
        </w:rPr>
        <w:t xml:space="preserve">}. It is clear that for professional and amateur musician, the average rating given to human performances </w:t>
      </w:r>
      <w:del w:id="5254" w:author="user" w:date="2014-05-25T23:49:00Z">
        <w:r w:rsidRPr="009B063D" w:rsidDel="00CE2BEF">
          <w:rPr>
            <w:sz w:val="28"/>
            <w:szCs w:val="28"/>
            <w:rPrChange w:id="5255" w:author="user" w:date="2014-05-25T12:30:00Z">
              <w:rPr/>
            </w:rPrChange>
          </w:rPr>
          <w:delText xml:space="preserve">are </w:delText>
        </w:r>
      </w:del>
      <w:ins w:id="5256" w:author="user" w:date="2014-05-25T23:49:00Z">
        <w:r w:rsidR="00CE2BEF">
          <w:rPr>
            <w:rFonts w:hint="eastAsia"/>
            <w:sz w:val="28"/>
            <w:szCs w:val="28"/>
          </w:rPr>
          <w:t>is</w:t>
        </w:r>
        <w:r w:rsidR="00CE2BEF" w:rsidRPr="009B063D">
          <w:rPr>
            <w:sz w:val="28"/>
            <w:szCs w:val="28"/>
            <w:rPrChange w:id="5257" w:author="user" w:date="2014-05-25T12:30:00Z">
              <w:rPr/>
            </w:rPrChange>
          </w:rPr>
          <w:t xml:space="preserve"> </w:t>
        </w:r>
      </w:ins>
      <w:r w:rsidRPr="009B063D">
        <w:rPr>
          <w:sz w:val="28"/>
          <w:szCs w:val="28"/>
          <w:rPrChange w:id="5258" w:author="user" w:date="2014-05-25T12:30:00Z">
            <w:rPr/>
          </w:rPrChange>
        </w:rPr>
        <w:t xml:space="preserve">higher than </w:t>
      </w:r>
      <w:ins w:id="5259" w:author="user" w:date="2014-05-25T23:49:00Z">
        <w:r w:rsidR="00CE2BEF">
          <w:rPr>
            <w:rFonts w:hint="eastAsia"/>
            <w:sz w:val="28"/>
            <w:szCs w:val="28"/>
          </w:rPr>
          <w:t xml:space="preserve">that given to </w:t>
        </w:r>
      </w:ins>
      <w:r w:rsidRPr="009B063D">
        <w:rPr>
          <w:sz w:val="28"/>
          <w:szCs w:val="28"/>
          <w:rPrChange w:id="5260" w:author="user" w:date="2014-05-25T12:30:00Z">
            <w:rPr/>
          </w:rPrChange>
        </w:rPr>
        <w:t>computer performances. However, for participants who have no experience in music, the ratings are much closer. A Student</w:t>
      </w:r>
      <w:ins w:id="5261" w:author="user" w:date="2014-05-25T23:49:00Z">
        <w:r w:rsidR="00CE2BEF">
          <w:rPr>
            <w:sz w:val="28"/>
            <w:szCs w:val="28"/>
          </w:rPr>
          <w:t>’</w:t>
        </w:r>
        <w:r w:rsidR="00CE2BEF">
          <w:rPr>
            <w:rFonts w:hint="eastAsia"/>
            <w:sz w:val="28"/>
            <w:szCs w:val="28"/>
          </w:rPr>
          <w:t>s</w:t>
        </w:r>
      </w:ins>
      <w:r w:rsidRPr="009B063D">
        <w:rPr>
          <w:sz w:val="28"/>
          <w:szCs w:val="28"/>
          <w:rPrChange w:id="5262" w:author="user" w:date="2014-05-25T12:30:00Z">
            <w:rPr/>
          </w:rPrChange>
        </w:rPr>
        <w:t xml:space="preserve"> </w:t>
      </w:r>
      <w:del w:id="5263" w:author="user" w:date="2014-05-25T23:49:00Z">
        <w:r w:rsidRPr="009B063D" w:rsidDel="00CE2BEF">
          <w:rPr>
            <w:sz w:val="28"/>
            <w:szCs w:val="28"/>
            <w:rPrChange w:id="5264" w:author="user" w:date="2014-05-25T12:30:00Z">
              <w:rPr/>
            </w:rPrChange>
          </w:rPr>
          <w:delText>T</w:delText>
        </w:r>
      </w:del>
      <w:ins w:id="5265" w:author="user" w:date="2014-05-25T23:49:00Z">
        <w:r w:rsidR="00CE2BEF" w:rsidRPr="00CE2BEF">
          <w:rPr>
            <w:rFonts w:hint="eastAsia"/>
            <w:i/>
            <w:sz w:val="28"/>
            <w:szCs w:val="28"/>
            <w:rPrChange w:id="5266" w:author="user" w:date="2014-05-25T23:49:00Z">
              <w:rPr>
                <w:rFonts w:hint="eastAsia"/>
                <w:sz w:val="28"/>
                <w:szCs w:val="28"/>
              </w:rPr>
            </w:rPrChange>
          </w:rPr>
          <w:t>t</w:t>
        </w:r>
      </w:ins>
      <w:r w:rsidRPr="009B063D">
        <w:rPr>
          <w:sz w:val="28"/>
          <w:szCs w:val="28"/>
          <w:rPrChange w:id="5267" w:author="user" w:date="2014-05-25T12:30:00Z">
            <w:rPr/>
          </w:rPrChange>
        </w:rPr>
        <w:t xml:space="preserve">-test on the two ratings given by participants with no experience yields a p-value of </w:t>
      </w:r>
      <w:proofErr w:type="gramStart"/>
      <w:r w:rsidRPr="009B063D">
        <w:rPr>
          <w:sz w:val="28"/>
          <w:szCs w:val="28"/>
          <w:rPrChange w:id="5268" w:author="user" w:date="2014-05-25T12:30:00Z">
            <w:rPr/>
          </w:rPrChange>
        </w:rPr>
        <w:t>0.0312,</w:t>
      </w:r>
      <w:proofErr w:type="gramEnd"/>
      <w:r w:rsidRPr="009B063D">
        <w:rPr>
          <w:sz w:val="28"/>
          <w:szCs w:val="28"/>
          <w:rPrChange w:id="5269" w:author="user" w:date="2014-05-25T12:30:00Z">
            <w:rPr/>
          </w:rPrChange>
        </w:rPr>
        <w:t xml:space="preserve"> therefore we can't reject the null hypothesis that the two ratings are different under a significance level of 99\%. Therefore we can say </w:t>
      </w:r>
      <w:ins w:id="5270" w:author="user" w:date="2014-05-25T23:50:00Z">
        <w:r w:rsidR="00CE2BEF">
          <w:rPr>
            <w:rFonts w:hint="eastAsia"/>
            <w:sz w:val="28"/>
            <w:szCs w:val="28"/>
          </w:rPr>
          <w:t xml:space="preserve">that </w:t>
        </w:r>
      </w:ins>
      <w:r w:rsidRPr="009B063D">
        <w:rPr>
          <w:sz w:val="28"/>
          <w:szCs w:val="28"/>
          <w:rPrChange w:id="5271" w:author="user" w:date="2014-05-25T12:30:00Z">
            <w:rPr/>
          </w:rPrChange>
        </w:rPr>
        <w:t>for participants with no music experience, the computer generated music and human recordings are indistinguishable.</w:t>
      </w:r>
    </w:p>
    <w:p w:rsidR="00640F9D" w:rsidRPr="009B063D" w:rsidRDefault="00640F9D" w:rsidP="00640F9D">
      <w:pPr>
        <w:pStyle w:val="PreformattedText"/>
        <w:rPr>
          <w:sz w:val="28"/>
          <w:szCs w:val="28"/>
          <w:rPrChange w:id="5272" w:author="user" w:date="2014-05-25T12:30:00Z">
            <w:rPr/>
          </w:rPrChange>
        </w:rPr>
      </w:pPr>
    </w:p>
    <w:p w:rsidR="00640F9D" w:rsidRPr="009B063D" w:rsidRDefault="00640F9D" w:rsidP="00640F9D">
      <w:pPr>
        <w:pStyle w:val="PreformattedText"/>
        <w:rPr>
          <w:sz w:val="28"/>
          <w:szCs w:val="28"/>
          <w:rPrChange w:id="5273" w:author="user" w:date="2014-05-25T12:30:00Z">
            <w:rPr/>
          </w:rPrChange>
        </w:rPr>
      </w:pPr>
    </w:p>
    <w:p w:rsidR="00640F9D" w:rsidRPr="009B063D" w:rsidRDefault="00640F9D" w:rsidP="00640F9D">
      <w:pPr>
        <w:pStyle w:val="PreformattedText"/>
        <w:rPr>
          <w:sz w:val="28"/>
          <w:szCs w:val="28"/>
          <w:rPrChange w:id="5274" w:author="user" w:date="2014-05-25T12:30:00Z">
            <w:rPr/>
          </w:rPrChange>
        </w:rPr>
      </w:pPr>
      <w:r w:rsidRPr="009B063D">
        <w:rPr>
          <w:sz w:val="28"/>
          <w:szCs w:val="28"/>
          <w:rPrChange w:id="5275" w:author="user" w:date="2014-05-25T12:30:00Z">
            <w:rPr/>
          </w:rPrChange>
        </w:rPr>
        <w:t>\begin{table}</w:t>
      </w:r>
    </w:p>
    <w:p w:rsidR="00640F9D" w:rsidRPr="009B063D" w:rsidRDefault="00640F9D" w:rsidP="00640F9D">
      <w:pPr>
        <w:pStyle w:val="PreformattedText"/>
        <w:rPr>
          <w:sz w:val="28"/>
          <w:szCs w:val="28"/>
          <w:rPrChange w:id="5276" w:author="user" w:date="2014-05-25T12:30:00Z">
            <w:rPr/>
          </w:rPrChange>
        </w:rPr>
      </w:pPr>
      <w:r w:rsidRPr="009B063D">
        <w:rPr>
          <w:sz w:val="28"/>
          <w:szCs w:val="28"/>
          <w:rPrChange w:id="5277" w:author="user" w:date="2014-05-25T12:30:00Z">
            <w:rPr/>
          </w:rPrChange>
        </w:rPr>
        <w:t xml:space="preserve">   \centering</w:t>
      </w:r>
    </w:p>
    <w:p w:rsidR="00640F9D" w:rsidRPr="009B063D" w:rsidRDefault="00640F9D" w:rsidP="00640F9D">
      <w:pPr>
        <w:pStyle w:val="PreformattedText"/>
        <w:rPr>
          <w:sz w:val="28"/>
          <w:szCs w:val="28"/>
          <w:rPrChange w:id="5278" w:author="user" w:date="2014-05-25T12:30:00Z">
            <w:rPr/>
          </w:rPrChange>
        </w:rPr>
      </w:pPr>
      <w:r w:rsidRPr="009B063D">
        <w:rPr>
          <w:sz w:val="28"/>
          <w:szCs w:val="28"/>
          <w:rPrChange w:id="5279" w:author="user" w:date="2014-05-25T12:30:00Z">
            <w:rPr/>
          </w:rPrChange>
        </w:rPr>
        <w:t xml:space="preserve">   \caption{Average rating</w:t>
      </w:r>
      <w:ins w:id="5280" w:author="user" w:date="2014-05-25T23:50:00Z">
        <w:r w:rsidR="00CE2BEF">
          <w:rPr>
            <w:rFonts w:hint="eastAsia"/>
            <w:sz w:val="28"/>
            <w:szCs w:val="28"/>
          </w:rPr>
          <w:t>s</w:t>
        </w:r>
      </w:ins>
      <w:r w:rsidRPr="009B063D">
        <w:rPr>
          <w:sz w:val="28"/>
          <w:szCs w:val="28"/>
          <w:rPrChange w:id="5281" w:author="user" w:date="2014-05-25T12:30:00Z">
            <w:rPr/>
          </w:rPrChange>
        </w:rPr>
        <w:t xml:space="preserve"> for generated performance and human recording}</w:t>
      </w:r>
    </w:p>
    <w:p w:rsidR="00640F9D" w:rsidRPr="009B063D" w:rsidRDefault="00640F9D" w:rsidP="00640F9D">
      <w:pPr>
        <w:pStyle w:val="PreformattedText"/>
        <w:rPr>
          <w:sz w:val="28"/>
          <w:szCs w:val="28"/>
          <w:rPrChange w:id="5282" w:author="user" w:date="2014-05-25T12:30:00Z">
            <w:rPr/>
          </w:rPrChange>
        </w:rPr>
      </w:pPr>
      <w:r w:rsidRPr="009B063D">
        <w:rPr>
          <w:sz w:val="28"/>
          <w:szCs w:val="28"/>
          <w:rPrChange w:id="5283" w:author="user" w:date="2014-05-25T12:30:00Z">
            <w:rPr/>
          </w:rPrChange>
        </w:rPr>
        <w:t xml:space="preserve">   \label{</w:t>
      </w:r>
      <w:proofErr w:type="spellStart"/>
      <w:r w:rsidRPr="009B063D">
        <w:rPr>
          <w:sz w:val="28"/>
          <w:szCs w:val="28"/>
          <w:rPrChange w:id="5284" w:author="user" w:date="2014-05-25T12:30:00Z">
            <w:rPr/>
          </w:rPrChange>
        </w:rPr>
        <w:t>tab:avg_rating</w:t>
      </w:r>
      <w:proofErr w:type="spellEnd"/>
      <w:r w:rsidRPr="009B063D">
        <w:rPr>
          <w:sz w:val="28"/>
          <w:szCs w:val="28"/>
          <w:rPrChange w:id="5285" w:author="user" w:date="2014-05-25T12:30:00Z">
            <w:rPr/>
          </w:rPrChange>
        </w:rPr>
        <w:t>}</w:t>
      </w:r>
    </w:p>
    <w:p w:rsidR="00640F9D" w:rsidRPr="009B063D" w:rsidRDefault="00640F9D" w:rsidP="00640F9D">
      <w:pPr>
        <w:pStyle w:val="PreformattedText"/>
        <w:rPr>
          <w:sz w:val="28"/>
          <w:szCs w:val="28"/>
          <w:rPrChange w:id="5286" w:author="user" w:date="2014-05-25T12:30:00Z">
            <w:rPr/>
          </w:rPrChange>
        </w:rPr>
      </w:pPr>
      <w:r w:rsidRPr="009B063D">
        <w:rPr>
          <w:sz w:val="28"/>
          <w:szCs w:val="28"/>
          <w:rPrChange w:id="5287" w:author="user" w:date="2014-05-25T12:30:00Z">
            <w:rPr/>
          </w:rPrChange>
        </w:rPr>
        <w:t xml:space="preserve">   \begin{tabular}{</w:t>
      </w:r>
      <w:proofErr w:type="spellStart"/>
      <w:r w:rsidRPr="009B063D">
        <w:rPr>
          <w:sz w:val="28"/>
          <w:szCs w:val="28"/>
          <w:rPrChange w:id="5288" w:author="user" w:date="2014-05-25T12:30:00Z">
            <w:rPr/>
          </w:rPrChange>
        </w:rPr>
        <w:t>r|rr</w:t>
      </w:r>
      <w:proofErr w:type="spellEnd"/>
      <w:r w:rsidRPr="009B063D">
        <w:rPr>
          <w:sz w:val="28"/>
          <w:szCs w:val="28"/>
          <w:rPrChange w:id="5289" w:author="user" w:date="2014-05-25T12:30:00Z">
            <w:rPr/>
          </w:rPrChange>
        </w:rPr>
        <w:t>}</w:t>
      </w:r>
    </w:p>
    <w:p w:rsidR="00640F9D" w:rsidRPr="009B063D" w:rsidRDefault="00640F9D" w:rsidP="00640F9D">
      <w:pPr>
        <w:pStyle w:val="PreformattedText"/>
        <w:rPr>
          <w:sz w:val="28"/>
          <w:szCs w:val="28"/>
          <w:rPrChange w:id="5290" w:author="user" w:date="2014-05-25T12:30:00Z">
            <w:rPr/>
          </w:rPrChange>
        </w:rPr>
      </w:pPr>
      <w:r w:rsidRPr="009B063D">
        <w:rPr>
          <w:sz w:val="28"/>
          <w:szCs w:val="28"/>
          <w:rPrChange w:id="5291" w:author="user" w:date="2014-05-25T12:30:00Z">
            <w:rPr/>
          </w:rPrChange>
        </w:rPr>
        <w:t xml:space="preserve">      \</w:t>
      </w:r>
      <w:proofErr w:type="spellStart"/>
      <w:r w:rsidRPr="009B063D">
        <w:rPr>
          <w:sz w:val="28"/>
          <w:szCs w:val="28"/>
          <w:rPrChange w:id="5292" w:author="user" w:date="2014-05-25T12:30:00Z">
            <w:rPr/>
          </w:rPrChange>
        </w:rPr>
        <w:t>hline</w:t>
      </w:r>
      <w:proofErr w:type="spellEnd"/>
    </w:p>
    <w:p w:rsidR="00640F9D" w:rsidRPr="009B063D" w:rsidRDefault="00640F9D" w:rsidP="00640F9D">
      <w:pPr>
        <w:pStyle w:val="PreformattedText"/>
        <w:rPr>
          <w:sz w:val="28"/>
          <w:szCs w:val="28"/>
          <w:rPrChange w:id="5293" w:author="user" w:date="2014-05-25T12:30:00Z">
            <w:rPr/>
          </w:rPrChange>
        </w:rPr>
      </w:pPr>
      <w:r w:rsidRPr="009B063D">
        <w:rPr>
          <w:sz w:val="28"/>
          <w:szCs w:val="28"/>
          <w:rPrChange w:id="5294" w:author="user" w:date="2014-05-25T12:30:00Z">
            <w:rPr/>
          </w:rPrChange>
        </w:rPr>
        <w:t xml:space="preserve">      &amp;Computer &amp;Human \\</w:t>
      </w:r>
    </w:p>
    <w:p w:rsidR="00640F9D" w:rsidRPr="009B063D" w:rsidRDefault="00640F9D" w:rsidP="00640F9D">
      <w:pPr>
        <w:pStyle w:val="PreformattedText"/>
        <w:rPr>
          <w:sz w:val="28"/>
          <w:szCs w:val="28"/>
          <w:rPrChange w:id="5295" w:author="user" w:date="2014-05-25T12:30:00Z">
            <w:rPr/>
          </w:rPrChange>
        </w:rPr>
      </w:pPr>
      <w:r w:rsidRPr="009B063D">
        <w:rPr>
          <w:sz w:val="28"/>
          <w:szCs w:val="28"/>
          <w:rPrChange w:id="5296" w:author="user" w:date="2014-05-25T12:30:00Z">
            <w:rPr/>
          </w:rPrChange>
        </w:rPr>
        <w:t xml:space="preserve">      \</w:t>
      </w:r>
      <w:proofErr w:type="spellStart"/>
      <w:r w:rsidRPr="009B063D">
        <w:rPr>
          <w:sz w:val="28"/>
          <w:szCs w:val="28"/>
          <w:rPrChange w:id="5297" w:author="user" w:date="2014-05-25T12:30:00Z">
            <w:rPr/>
          </w:rPrChange>
        </w:rPr>
        <w:t>hline</w:t>
      </w:r>
      <w:proofErr w:type="spellEnd"/>
    </w:p>
    <w:p w:rsidR="00640F9D" w:rsidRPr="009B063D" w:rsidRDefault="00640F9D" w:rsidP="00640F9D">
      <w:pPr>
        <w:pStyle w:val="PreformattedText"/>
        <w:rPr>
          <w:sz w:val="28"/>
          <w:szCs w:val="28"/>
          <w:rPrChange w:id="5298" w:author="user" w:date="2014-05-25T12:30:00Z">
            <w:rPr/>
          </w:rPrChange>
        </w:rPr>
      </w:pPr>
      <w:r w:rsidRPr="009B063D">
        <w:rPr>
          <w:sz w:val="28"/>
          <w:szCs w:val="28"/>
          <w:rPrChange w:id="5299" w:author="user" w:date="2014-05-25T12:30:00Z">
            <w:rPr/>
          </w:rPrChange>
        </w:rPr>
        <w:t xml:space="preserve">      No experience&amp;3.243&amp;3.391\\</w:t>
      </w:r>
    </w:p>
    <w:p w:rsidR="00640F9D" w:rsidRPr="009B063D" w:rsidRDefault="00640F9D" w:rsidP="00640F9D">
      <w:pPr>
        <w:pStyle w:val="PreformattedText"/>
        <w:rPr>
          <w:sz w:val="28"/>
          <w:szCs w:val="28"/>
          <w:rPrChange w:id="5300" w:author="user" w:date="2014-05-25T12:30:00Z">
            <w:rPr/>
          </w:rPrChange>
        </w:rPr>
      </w:pPr>
      <w:r w:rsidRPr="009B063D">
        <w:rPr>
          <w:sz w:val="28"/>
          <w:szCs w:val="28"/>
          <w:rPrChange w:id="5301" w:author="user" w:date="2014-05-25T12:30:00Z">
            <w:rPr/>
          </w:rPrChange>
        </w:rPr>
        <w:t xml:space="preserve">      Amateur&amp;2.798&amp;3.289\\</w:t>
      </w:r>
    </w:p>
    <w:p w:rsidR="00640F9D" w:rsidRPr="009B063D" w:rsidRDefault="00640F9D" w:rsidP="00640F9D">
      <w:pPr>
        <w:pStyle w:val="PreformattedText"/>
        <w:rPr>
          <w:sz w:val="28"/>
          <w:szCs w:val="28"/>
          <w:rPrChange w:id="5302" w:author="user" w:date="2014-05-25T12:30:00Z">
            <w:rPr/>
          </w:rPrChange>
        </w:rPr>
      </w:pPr>
      <w:r w:rsidRPr="009B063D">
        <w:rPr>
          <w:sz w:val="28"/>
          <w:szCs w:val="28"/>
          <w:rPrChange w:id="5303" w:author="user" w:date="2014-05-25T12:30:00Z">
            <w:rPr/>
          </w:rPrChange>
        </w:rPr>
        <w:t xml:space="preserve">      Professional&amp;2.430&amp;3.010\\</w:t>
      </w:r>
    </w:p>
    <w:p w:rsidR="00640F9D" w:rsidRPr="009B063D" w:rsidRDefault="00640F9D" w:rsidP="00640F9D">
      <w:pPr>
        <w:pStyle w:val="PreformattedText"/>
        <w:rPr>
          <w:sz w:val="28"/>
          <w:szCs w:val="28"/>
          <w:rPrChange w:id="5304" w:author="user" w:date="2014-05-25T12:30:00Z">
            <w:rPr/>
          </w:rPrChange>
        </w:rPr>
      </w:pPr>
      <w:r w:rsidRPr="009B063D">
        <w:rPr>
          <w:sz w:val="28"/>
          <w:szCs w:val="28"/>
          <w:rPrChange w:id="5305" w:author="user" w:date="2014-05-25T12:30:00Z">
            <w:rPr/>
          </w:rPrChange>
        </w:rPr>
        <w:t xml:space="preserve">      \</w:t>
      </w:r>
      <w:proofErr w:type="spellStart"/>
      <w:r w:rsidRPr="009B063D">
        <w:rPr>
          <w:sz w:val="28"/>
          <w:szCs w:val="28"/>
          <w:rPrChange w:id="5306" w:author="user" w:date="2014-05-25T12:30:00Z">
            <w:rPr/>
          </w:rPrChange>
        </w:rPr>
        <w:t>hline</w:t>
      </w:r>
      <w:proofErr w:type="spellEnd"/>
    </w:p>
    <w:p w:rsidR="00640F9D" w:rsidRPr="009B063D" w:rsidRDefault="00640F9D" w:rsidP="00640F9D">
      <w:pPr>
        <w:pStyle w:val="PreformattedText"/>
        <w:rPr>
          <w:sz w:val="28"/>
          <w:szCs w:val="28"/>
          <w:rPrChange w:id="5307" w:author="user" w:date="2014-05-25T12:30:00Z">
            <w:rPr/>
          </w:rPrChange>
        </w:rPr>
      </w:pPr>
      <w:r w:rsidRPr="009B063D">
        <w:rPr>
          <w:sz w:val="28"/>
          <w:szCs w:val="28"/>
          <w:rPrChange w:id="5308" w:author="user" w:date="2014-05-25T12:30:00Z">
            <w:rPr/>
          </w:rPrChange>
        </w:rPr>
        <w:t xml:space="preserve">      Total&amp;2.952&amp;3.306\\</w:t>
      </w:r>
    </w:p>
    <w:p w:rsidR="00640F9D" w:rsidRPr="009B063D" w:rsidRDefault="00640F9D" w:rsidP="00640F9D">
      <w:pPr>
        <w:pStyle w:val="PreformattedText"/>
        <w:rPr>
          <w:sz w:val="28"/>
          <w:szCs w:val="28"/>
          <w:rPrChange w:id="5309" w:author="user" w:date="2014-05-25T12:30:00Z">
            <w:rPr/>
          </w:rPrChange>
        </w:rPr>
      </w:pPr>
      <w:r w:rsidRPr="009B063D">
        <w:rPr>
          <w:sz w:val="28"/>
          <w:szCs w:val="28"/>
          <w:rPrChange w:id="5310" w:author="user" w:date="2014-05-25T12:30:00Z">
            <w:rPr/>
          </w:rPrChange>
        </w:rPr>
        <w:t xml:space="preserve">      \</w:t>
      </w:r>
      <w:proofErr w:type="spellStart"/>
      <w:r w:rsidRPr="009B063D">
        <w:rPr>
          <w:sz w:val="28"/>
          <w:szCs w:val="28"/>
          <w:rPrChange w:id="5311" w:author="user" w:date="2014-05-25T12:30:00Z">
            <w:rPr/>
          </w:rPrChange>
        </w:rPr>
        <w:t>hline</w:t>
      </w:r>
      <w:proofErr w:type="spellEnd"/>
    </w:p>
    <w:p w:rsidR="00640F9D" w:rsidRPr="009B063D" w:rsidRDefault="00640F9D" w:rsidP="00640F9D">
      <w:pPr>
        <w:pStyle w:val="PreformattedText"/>
        <w:rPr>
          <w:sz w:val="28"/>
          <w:szCs w:val="28"/>
          <w:rPrChange w:id="5312" w:author="user" w:date="2014-05-25T12:30:00Z">
            <w:rPr/>
          </w:rPrChange>
        </w:rPr>
      </w:pPr>
      <w:r w:rsidRPr="009B063D">
        <w:rPr>
          <w:sz w:val="28"/>
          <w:szCs w:val="28"/>
          <w:rPrChange w:id="5313" w:author="user" w:date="2014-05-25T12:30:00Z">
            <w:rPr/>
          </w:rPrChange>
        </w:rPr>
        <w:t xml:space="preserve">   \end{tabular}</w:t>
      </w:r>
    </w:p>
    <w:p w:rsidR="00640F9D" w:rsidRPr="009B063D" w:rsidRDefault="00640F9D" w:rsidP="00640F9D">
      <w:pPr>
        <w:pStyle w:val="PreformattedText"/>
        <w:rPr>
          <w:sz w:val="28"/>
          <w:szCs w:val="28"/>
          <w:rPrChange w:id="5314" w:author="user" w:date="2014-05-25T12:30:00Z">
            <w:rPr/>
          </w:rPrChange>
        </w:rPr>
      </w:pPr>
      <w:r w:rsidRPr="009B063D">
        <w:rPr>
          <w:sz w:val="28"/>
          <w:szCs w:val="28"/>
          <w:rPrChange w:id="5315" w:author="user" w:date="2014-05-25T12:30:00Z">
            <w:rPr/>
          </w:rPrChange>
        </w:rPr>
        <w:t>\end{table}</w:t>
      </w:r>
    </w:p>
    <w:p w:rsidR="00640F9D" w:rsidRPr="009B063D" w:rsidRDefault="00640F9D" w:rsidP="00640F9D">
      <w:pPr>
        <w:pStyle w:val="PreformattedText"/>
        <w:rPr>
          <w:sz w:val="28"/>
          <w:szCs w:val="28"/>
          <w:rPrChange w:id="5316" w:author="user" w:date="2014-05-25T12:30:00Z">
            <w:rPr/>
          </w:rPrChange>
        </w:rPr>
      </w:pPr>
    </w:p>
    <w:p w:rsidR="00640F9D" w:rsidRPr="009B063D" w:rsidRDefault="00640F9D" w:rsidP="00640F9D">
      <w:pPr>
        <w:pStyle w:val="PreformattedText"/>
        <w:rPr>
          <w:sz w:val="28"/>
          <w:szCs w:val="28"/>
          <w:rPrChange w:id="5317" w:author="user" w:date="2014-05-25T12:30:00Z">
            <w:rPr/>
          </w:rPrChange>
        </w:rPr>
      </w:pPr>
      <w:r w:rsidRPr="009B063D">
        <w:rPr>
          <w:sz w:val="28"/>
          <w:szCs w:val="28"/>
          <w:rPrChange w:id="5318" w:author="user" w:date="2014-05-25T12:30:00Z">
            <w:rPr/>
          </w:rPrChange>
        </w:rPr>
        <w:t>In order to get more insight from the ratings, we can further divide the performers in the corpus into two categories by their piano skill level. By the number of mistakes made (Table \ref{</w:t>
      </w:r>
      <w:proofErr w:type="spellStart"/>
      <w:r w:rsidRPr="009B063D">
        <w:rPr>
          <w:sz w:val="28"/>
          <w:szCs w:val="28"/>
          <w:rPrChange w:id="5319" w:author="user" w:date="2014-05-25T12:30:00Z">
            <w:rPr/>
          </w:rPrChange>
        </w:rPr>
        <w:t>tab:mistakes</w:t>
      </w:r>
      <w:proofErr w:type="spellEnd"/>
      <w:r w:rsidRPr="009B063D">
        <w:rPr>
          <w:sz w:val="28"/>
          <w:szCs w:val="28"/>
          <w:rPrChange w:id="5320" w:author="user" w:date="2014-05-25T12:30:00Z">
            <w:rPr/>
          </w:rPrChange>
        </w:rPr>
        <w:t>}), performer A and B are considered more skillful than performer C, D, E and F. The average ratings given to the performances generated from the model trained by samples of the two categories are listed in Table \</w:t>
      </w:r>
      <w:proofErr w:type="gramStart"/>
      <w:r w:rsidRPr="009B063D">
        <w:rPr>
          <w:sz w:val="28"/>
          <w:szCs w:val="28"/>
          <w:rPrChange w:id="5321" w:author="user" w:date="2014-05-25T12:30:00Z">
            <w:rPr/>
          </w:rPrChange>
        </w:rPr>
        <w:t>ref{</w:t>
      </w:r>
      <w:proofErr w:type="spellStart"/>
      <w:proofErr w:type="gramEnd"/>
      <w:r w:rsidRPr="009B063D">
        <w:rPr>
          <w:sz w:val="28"/>
          <w:szCs w:val="28"/>
          <w:rPrChange w:id="5322" w:author="user" w:date="2014-05-25T12:30:00Z">
            <w:rPr/>
          </w:rPrChange>
        </w:rPr>
        <w:t>tab:good-bad_rating</w:t>
      </w:r>
      <w:proofErr w:type="spellEnd"/>
      <w:r w:rsidRPr="009B063D">
        <w:rPr>
          <w:sz w:val="28"/>
          <w:szCs w:val="28"/>
          <w:rPrChange w:id="5323" w:author="user" w:date="2014-05-25T12:30:00Z">
            <w:rPr/>
          </w:rPrChange>
        </w:rPr>
        <w:t>}. The distance</w:t>
      </w:r>
      <w:ins w:id="5324" w:author="user" w:date="2014-05-25T23:52:00Z">
        <w:r w:rsidR="00F62961">
          <w:rPr>
            <w:rFonts w:hint="eastAsia"/>
            <w:sz w:val="28"/>
            <w:szCs w:val="28"/>
          </w:rPr>
          <w:t>s</w:t>
        </w:r>
      </w:ins>
      <w:r w:rsidRPr="009B063D">
        <w:rPr>
          <w:sz w:val="28"/>
          <w:szCs w:val="28"/>
          <w:rPrChange w:id="5325" w:author="user" w:date="2014-05-25T12:30:00Z">
            <w:rPr/>
          </w:rPrChange>
        </w:rPr>
        <w:t xml:space="preserve"> between computer and human performances are smaller for </w:t>
      </w:r>
      <w:ins w:id="5326" w:author="user" w:date="2014-05-25T23:52:00Z">
        <w:r w:rsidR="00F62961">
          <w:rPr>
            <w:rFonts w:hint="eastAsia"/>
            <w:sz w:val="28"/>
            <w:szCs w:val="28"/>
          </w:rPr>
          <w:t xml:space="preserve">a </w:t>
        </w:r>
      </w:ins>
      <w:r w:rsidRPr="009B063D">
        <w:rPr>
          <w:sz w:val="28"/>
          <w:szCs w:val="28"/>
          <w:rPrChange w:id="5327" w:author="user" w:date="2014-05-25T12:30:00Z">
            <w:rPr/>
          </w:rPrChange>
        </w:rPr>
        <w:t xml:space="preserve">less-skillful group (C to F) than the skillful group (A and B). </w:t>
      </w:r>
      <w:del w:id="5328" w:author="user" w:date="2014-05-25T23:53:00Z">
        <w:r w:rsidRPr="009B063D" w:rsidDel="00F62961">
          <w:rPr>
            <w:sz w:val="28"/>
            <w:szCs w:val="28"/>
            <w:rPrChange w:id="5329" w:author="user" w:date="2014-05-25T12:30:00Z">
              <w:rPr/>
            </w:rPrChange>
          </w:rPr>
          <w:delText>This is probably because</w:delText>
        </w:r>
      </w:del>
      <w:ins w:id="5330" w:author="user" w:date="2014-05-25T23:53:00Z">
        <w:r w:rsidR="00F62961">
          <w:rPr>
            <w:rFonts w:hint="eastAsia"/>
            <w:sz w:val="28"/>
            <w:szCs w:val="28"/>
          </w:rPr>
          <w:t>A possible reason is that</w:t>
        </w:r>
      </w:ins>
      <w:r w:rsidRPr="009B063D">
        <w:rPr>
          <w:sz w:val="28"/>
          <w:szCs w:val="28"/>
          <w:rPrChange w:id="5331" w:author="user" w:date="2014-05-25T12:30:00Z">
            <w:rPr/>
          </w:rPrChange>
        </w:rPr>
        <w:t xml:space="preserve"> our system makes some mistakes that are similar to the mistakes made by less-skillful performers. For example, unsteady tempo, sudden change in loudness, </w:t>
      </w:r>
      <w:ins w:id="5332" w:author="user" w:date="2014-05-25T23:55:00Z">
        <w:r w:rsidR="00F62961">
          <w:rPr>
            <w:rFonts w:hint="eastAsia"/>
            <w:sz w:val="28"/>
            <w:szCs w:val="28"/>
          </w:rPr>
          <w:t xml:space="preserve">and </w:t>
        </w:r>
      </w:ins>
      <w:r w:rsidRPr="009B063D">
        <w:rPr>
          <w:sz w:val="28"/>
          <w:szCs w:val="28"/>
          <w:rPrChange w:id="5333" w:author="user" w:date="2014-05-25T12:30:00Z">
            <w:rPr/>
          </w:rPrChange>
        </w:rPr>
        <w:t xml:space="preserve">hesitation are </w:t>
      </w:r>
      <w:del w:id="5334" w:author="user" w:date="2014-05-25T23:56:00Z">
        <w:r w:rsidRPr="009B063D" w:rsidDel="00F62961">
          <w:rPr>
            <w:sz w:val="28"/>
            <w:szCs w:val="28"/>
            <w:rPrChange w:id="5335" w:author="user" w:date="2014-05-25T12:30:00Z">
              <w:rPr/>
            </w:rPrChange>
          </w:rPr>
          <w:delText xml:space="preserve">all </w:delText>
        </w:r>
      </w:del>
      <w:r w:rsidRPr="009B063D">
        <w:rPr>
          <w:sz w:val="28"/>
          <w:szCs w:val="28"/>
          <w:rPrChange w:id="5336" w:author="user" w:date="2014-05-25T12:30:00Z">
            <w:rPr/>
          </w:rPrChange>
        </w:rPr>
        <w:t xml:space="preserve">common problems </w:t>
      </w:r>
      <w:del w:id="5337" w:author="user" w:date="2014-05-25T23:56:00Z">
        <w:r w:rsidRPr="009B063D" w:rsidDel="00F62961">
          <w:rPr>
            <w:sz w:val="28"/>
            <w:szCs w:val="28"/>
            <w:rPrChange w:id="5338" w:author="user" w:date="2014-05-25T12:30:00Z">
              <w:rPr/>
            </w:rPrChange>
          </w:rPr>
          <w:delText xml:space="preserve">that exists </w:delText>
        </w:r>
      </w:del>
      <w:r w:rsidRPr="009B063D">
        <w:rPr>
          <w:sz w:val="28"/>
          <w:szCs w:val="28"/>
          <w:rPrChange w:id="5339" w:author="user" w:date="2014-05-25T12:30:00Z">
            <w:rPr/>
          </w:rPrChange>
        </w:rPr>
        <w:t xml:space="preserve">in both </w:t>
      </w:r>
      <w:ins w:id="5340" w:author="user" w:date="2014-05-25T23:56:00Z">
        <w:r w:rsidR="00F62961">
          <w:rPr>
            <w:rFonts w:hint="eastAsia"/>
            <w:sz w:val="28"/>
            <w:szCs w:val="28"/>
          </w:rPr>
          <w:t xml:space="preserve">of the </w:t>
        </w:r>
      </w:ins>
      <w:r w:rsidRPr="009B063D">
        <w:rPr>
          <w:sz w:val="28"/>
          <w:szCs w:val="28"/>
          <w:rPrChange w:id="5341" w:author="user" w:date="2014-05-25T12:30:00Z">
            <w:rPr/>
          </w:rPrChange>
        </w:rPr>
        <w:t>less-skillful performance</w:t>
      </w:r>
      <w:ins w:id="5342" w:author="user" w:date="2014-05-25T23:56:00Z">
        <w:r w:rsidR="00F62961">
          <w:rPr>
            <w:rFonts w:hint="eastAsia"/>
            <w:sz w:val="28"/>
            <w:szCs w:val="28"/>
          </w:rPr>
          <w:t>s</w:t>
        </w:r>
      </w:ins>
      <w:r w:rsidRPr="009B063D">
        <w:rPr>
          <w:sz w:val="28"/>
          <w:szCs w:val="28"/>
          <w:rPrChange w:id="5343" w:author="user" w:date="2014-05-25T12:30:00Z">
            <w:rPr/>
          </w:rPrChange>
        </w:rPr>
        <w:t xml:space="preserve"> and </w:t>
      </w:r>
      <w:ins w:id="5344" w:author="user" w:date="2014-05-25T23:56:00Z">
        <w:r w:rsidR="00F62961">
          <w:rPr>
            <w:rFonts w:hint="eastAsia"/>
            <w:sz w:val="28"/>
            <w:szCs w:val="28"/>
          </w:rPr>
          <w:t xml:space="preserve">the </w:t>
        </w:r>
      </w:ins>
      <w:r w:rsidRPr="009B063D">
        <w:rPr>
          <w:sz w:val="28"/>
          <w:szCs w:val="28"/>
          <w:rPrChange w:id="5345" w:author="user" w:date="2014-05-25T12:30:00Z">
            <w:rPr/>
          </w:rPrChange>
        </w:rPr>
        <w:t xml:space="preserve">computer generated performance. </w:t>
      </w:r>
      <w:del w:id="5346" w:author="user" w:date="2014-05-25T23:57:00Z">
        <w:r w:rsidRPr="009B063D" w:rsidDel="00F62961">
          <w:rPr>
            <w:sz w:val="28"/>
            <w:szCs w:val="28"/>
            <w:rPrChange w:id="5347" w:author="user" w:date="2014-05-25T12:30:00Z">
              <w:rPr/>
            </w:rPrChange>
          </w:rPr>
          <w:delText>But f</w:delText>
        </w:r>
      </w:del>
      <w:ins w:id="5348" w:author="user" w:date="2014-05-25T23:57:00Z">
        <w:r w:rsidR="00F62961">
          <w:rPr>
            <w:rFonts w:hint="eastAsia"/>
            <w:sz w:val="28"/>
            <w:szCs w:val="28"/>
          </w:rPr>
          <w:t>F</w:t>
        </w:r>
      </w:ins>
      <w:r w:rsidRPr="009B063D">
        <w:rPr>
          <w:sz w:val="28"/>
          <w:szCs w:val="28"/>
          <w:rPrChange w:id="5349" w:author="user" w:date="2014-05-25T12:30:00Z">
            <w:rPr/>
          </w:rPrChange>
        </w:rPr>
        <w:t xml:space="preserve">or </w:t>
      </w:r>
      <w:del w:id="5350" w:author="user" w:date="2014-05-25T23:57:00Z">
        <w:r w:rsidRPr="009B063D" w:rsidDel="00F62961">
          <w:rPr>
            <w:sz w:val="28"/>
            <w:szCs w:val="28"/>
            <w:rPrChange w:id="5351" w:author="user" w:date="2014-05-25T12:30:00Z">
              <w:rPr/>
            </w:rPrChange>
          </w:rPr>
          <w:delText>skillful performers</w:delText>
        </w:r>
      </w:del>
      <w:ins w:id="5352" w:author="user" w:date="2014-05-25T23:57:00Z">
        <w:r w:rsidR="00F62961">
          <w:rPr>
            <w:rFonts w:hint="eastAsia"/>
            <w:sz w:val="28"/>
            <w:szCs w:val="28"/>
          </w:rPr>
          <w:t xml:space="preserve">experienced </w:t>
        </w:r>
        <w:proofErr w:type="spellStart"/>
        <w:r w:rsidR="00F62961">
          <w:rPr>
            <w:rFonts w:hint="eastAsia"/>
            <w:sz w:val="28"/>
            <w:szCs w:val="28"/>
          </w:rPr>
          <w:t>listenners</w:t>
        </w:r>
      </w:ins>
      <w:proofErr w:type="spellEnd"/>
      <w:r w:rsidRPr="009B063D">
        <w:rPr>
          <w:sz w:val="28"/>
          <w:szCs w:val="28"/>
          <w:rPrChange w:id="5353" w:author="user" w:date="2014-05-25T12:30:00Z">
            <w:rPr/>
          </w:rPrChange>
        </w:rPr>
        <w:t xml:space="preserve">, who have better technical control and have better sense of musical structure, the problems described </w:t>
      </w:r>
      <w:r w:rsidRPr="009B063D">
        <w:rPr>
          <w:sz w:val="28"/>
          <w:szCs w:val="28"/>
          <w:rPrChange w:id="5354" w:author="user" w:date="2014-05-25T12:30:00Z">
            <w:rPr/>
          </w:rPrChange>
        </w:rPr>
        <w:lastRenderedPageBreak/>
        <w:t xml:space="preserve">above </w:t>
      </w:r>
      <w:del w:id="5355" w:author="user" w:date="2014-05-25T23:58:00Z">
        <w:r w:rsidRPr="009B063D" w:rsidDel="00F62961">
          <w:rPr>
            <w:sz w:val="28"/>
            <w:szCs w:val="28"/>
            <w:rPrChange w:id="5356" w:author="user" w:date="2014-05-25T12:30:00Z">
              <w:rPr/>
            </w:rPrChange>
          </w:rPr>
          <w:delText xml:space="preserve">will </w:delText>
        </w:r>
      </w:del>
      <w:r w:rsidRPr="009B063D">
        <w:rPr>
          <w:sz w:val="28"/>
          <w:szCs w:val="28"/>
          <w:rPrChange w:id="5357" w:author="user" w:date="2014-05-25T12:30:00Z">
            <w:rPr/>
          </w:rPrChange>
        </w:rPr>
        <w:t xml:space="preserve">happen </w:t>
      </w:r>
      <w:del w:id="5358" w:author="user" w:date="2014-05-25T23:58:00Z">
        <w:r w:rsidRPr="009B063D" w:rsidDel="00F62961">
          <w:rPr>
            <w:sz w:val="28"/>
            <w:szCs w:val="28"/>
            <w:rPrChange w:id="5359" w:author="user" w:date="2014-05-25T12:30:00Z">
              <w:rPr/>
            </w:rPrChange>
          </w:rPr>
          <w:delText>less often</w:delText>
        </w:r>
      </w:del>
      <w:ins w:id="5360" w:author="user" w:date="2014-05-25T23:58:00Z">
        <w:r w:rsidR="00F62961">
          <w:rPr>
            <w:rFonts w:hint="eastAsia"/>
            <w:sz w:val="28"/>
            <w:szCs w:val="28"/>
          </w:rPr>
          <w:t>rarely</w:t>
        </w:r>
      </w:ins>
      <w:r w:rsidRPr="009B063D">
        <w:rPr>
          <w:sz w:val="28"/>
          <w:szCs w:val="28"/>
          <w:rPrChange w:id="5361" w:author="user" w:date="2014-05-25T12:30:00Z">
            <w:rPr/>
          </w:rPrChange>
        </w:rPr>
        <w:t xml:space="preserve">. This </w:t>
      </w:r>
      <w:del w:id="5362" w:author="user" w:date="2014-05-25T23:58:00Z">
        <w:r w:rsidRPr="009B063D" w:rsidDel="00F62961">
          <w:rPr>
            <w:sz w:val="28"/>
            <w:szCs w:val="28"/>
            <w:rPrChange w:id="5363" w:author="user" w:date="2014-05-25T12:30:00Z">
              <w:rPr/>
            </w:rPrChange>
          </w:rPr>
          <w:delText xml:space="preserve">will </w:delText>
        </w:r>
      </w:del>
      <w:r w:rsidRPr="009B063D">
        <w:rPr>
          <w:sz w:val="28"/>
          <w:szCs w:val="28"/>
          <w:rPrChange w:id="5364" w:author="user" w:date="2014-05-25T12:30:00Z">
            <w:rPr/>
          </w:rPrChange>
        </w:rPr>
        <w:t>make</w:t>
      </w:r>
      <w:ins w:id="5365" w:author="user" w:date="2014-05-25T23:58:00Z">
        <w:r w:rsidR="00F62961">
          <w:rPr>
            <w:rFonts w:hint="eastAsia"/>
            <w:sz w:val="28"/>
            <w:szCs w:val="28"/>
          </w:rPr>
          <w:t>s</w:t>
        </w:r>
      </w:ins>
      <w:r w:rsidRPr="009B063D">
        <w:rPr>
          <w:sz w:val="28"/>
          <w:szCs w:val="28"/>
          <w:rPrChange w:id="5366" w:author="user" w:date="2014-05-25T12:30:00Z">
            <w:rPr/>
          </w:rPrChange>
        </w:rPr>
        <w:t xml:space="preserve"> the generated works sound much worse comparing to the better </w:t>
      </w:r>
      <w:proofErr w:type="spellStart"/>
      <w:r w:rsidRPr="009B063D">
        <w:rPr>
          <w:sz w:val="28"/>
          <w:szCs w:val="28"/>
          <w:rPrChange w:id="5367" w:author="user" w:date="2014-05-25T12:30:00Z">
            <w:rPr/>
          </w:rPrChange>
        </w:rPr>
        <w:t>performance.%This</w:t>
      </w:r>
      <w:proofErr w:type="spellEnd"/>
      <w:r w:rsidRPr="009B063D">
        <w:rPr>
          <w:sz w:val="28"/>
          <w:szCs w:val="28"/>
          <w:rPrChange w:id="5368" w:author="user" w:date="2014-05-25T12:30:00Z">
            <w:rPr/>
          </w:rPrChange>
        </w:rPr>
        <w:t xml:space="preserve"> </w:t>
      </w:r>
      <w:del w:id="5369" w:author="user" w:date="2014-05-26T00:00:00Z">
        <w:r w:rsidRPr="009B063D" w:rsidDel="00F62961">
          <w:rPr>
            <w:sz w:val="28"/>
            <w:szCs w:val="28"/>
            <w:rPrChange w:id="5370" w:author="user" w:date="2014-05-25T12:30:00Z">
              <w:rPr/>
            </w:rPrChange>
          </w:rPr>
          <w:delText>is probably because</w:delText>
        </w:r>
      </w:del>
      <w:ins w:id="5371" w:author="user" w:date="2014-05-26T00:00:00Z">
        <w:r w:rsidR="00F62961">
          <w:rPr>
            <w:rFonts w:hint="eastAsia"/>
            <w:sz w:val="28"/>
            <w:szCs w:val="28"/>
          </w:rPr>
          <w:t>may be regarded as that</w:t>
        </w:r>
      </w:ins>
      <w:r w:rsidRPr="009B063D">
        <w:rPr>
          <w:sz w:val="28"/>
          <w:szCs w:val="28"/>
          <w:rPrChange w:id="5372" w:author="user" w:date="2014-05-25T12:30:00Z">
            <w:rPr/>
          </w:rPrChange>
        </w:rPr>
        <w:t xml:space="preserve"> our system still can't capture every nuance of human performances.</w:t>
      </w:r>
    </w:p>
    <w:p w:rsidR="00640F9D" w:rsidRPr="009B063D" w:rsidRDefault="00640F9D" w:rsidP="00640F9D">
      <w:pPr>
        <w:pStyle w:val="PreformattedText"/>
        <w:rPr>
          <w:sz w:val="28"/>
          <w:szCs w:val="28"/>
          <w:rPrChange w:id="5373" w:author="user" w:date="2014-05-25T12:30:00Z">
            <w:rPr/>
          </w:rPrChange>
        </w:rPr>
      </w:pPr>
    </w:p>
    <w:p w:rsidR="00640F9D" w:rsidRPr="009B063D" w:rsidRDefault="00640F9D" w:rsidP="00640F9D">
      <w:pPr>
        <w:pStyle w:val="PreformattedText"/>
        <w:rPr>
          <w:sz w:val="28"/>
          <w:szCs w:val="28"/>
          <w:rPrChange w:id="5374" w:author="user" w:date="2014-05-25T12:30:00Z">
            <w:rPr/>
          </w:rPrChange>
        </w:rPr>
      </w:pPr>
      <w:r w:rsidRPr="009B063D">
        <w:rPr>
          <w:sz w:val="28"/>
          <w:szCs w:val="28"/>
          <w:rPrChange w:id="5375" w:author="user" w:date="2014-05-25T12:30:00Z">
            <w:rPr/>
          </w:rPrChange>
        </w:rPr>
        <w:t>\begin{table}</w:t>
      </w:r>
    </w:p>
    <w:p w:rsidR="00640F9D" w:rsidRPr="009B063D" w:rsidRDefault="00640F9D" w:rsidP="00640F9D">
      <w:pPr>
        <w:pStyle w:val="PreformattedText"/>
        <w:rPr>
          <w:sz w:val="28"/>
          <w:szCs w:val="28"/>
          <w:rPrChange w:id="5376" w:author="user" w:date="2014-05-25T12:30:00Z">
            <w:rPr/>
          </w:rPrChange>
        </w:rPr>
      </w:pPr>
      <w:r w:rsidRPr="009B063D">
        <w:rPr>
          <w:sz w:val="28"/>
          <w:szCs w:val="28"/>
          <w:rPrChange w:id="5377" w:author="user" w:date="2014-05-25T12:30:00Z">
            <w:rPr/>
          </w:rPrChange>
        </w:rPr>
        <w:t xml:space="preserve">   \centering</w:t>
      </w:r>
    </w:p>
    <w:p w:rsidR="00640F9D" w:rsidRPr="009B063D" w:rsidRDefault="00640F9D" w:rsidP="00640F9D">
      <w:pPr>
        <w:pStyle w:val="PreformattedText"/>
        <w:rPr>
          <w:sz w:val="28"/>
          <w:szCs w:val="28"/>
          <w:rPrChange w:id="5378" w:author="user" w:date="2014-05-25T12:30:00Z">
            <w:rPr/>
          </w:rPrChange>
        </w:rPr>
      </w:pPr>
      <w:r w:rsidRPr="009B063D">
        <w:rPr>
          <w:sz w:val="28"/>
          <w:szCs w:val="28"/>
          <w:rPrChange w:id="5379" w:author="user" w:date="2014-05-25T12:30:00Z">
            <w:rPr/>
          </w:rPrChange>
        </w:rPr>
        <w:t xml:space="preserve">   \caption{Average rating</w:t>
      </w:r>
      <w:ins w:id="5380" w:author="user" w:date="2014-05-26T00:00:00Z">
        <w:r w:rsidR="00F62961">
          <w:rPr>
            <w:rFonts w:hint="eastAsia"/>
            <w:sz w:val="28"/>
            <w:szCs w:val="28"/>
          </w:rPr>
          <w:t>s</w:t>
        </w:r>
      </w:ins>
      <w:r w:rsidRPr="009B063D">
        <w:rPr>
          <w:sz w:val="28"/>
          <w:szCs w:val="28"/>
          <w:rPrChange w:id="5381" w:author="user" w:date="2014-05-25T12:30:00Z">
            <w:rPr/>
          </w:rPrChange>
        </w:rPr>
        <w:t xml:space="preserve"> for generated performance and human recording under different part of the corpus}</w:t>
      </w:r>
    </w:p>
    <w:p w:rsidR="00640F9D" w:rsidRPr="009B063D" w:rsidRDefault="00640F9D" w:rsidP="00640F9D">
      <w:pPr>
        <w:pStyle w:val="PreformattedText"/>
        <w:rPr>
          <w:sz w:val="28"/>
          <w:szCs w:val="28"/>
          <w:rPrChange w:id="5382" w:author="user" w:date="2014-05-25T12:30:00Z">
            <w:rPr/>
          </w:rPrChange>
        </w:rPr>
      </w:pPr>
      <w:r w:rsidRPr="009B063D">
        <w:rPr>
          <w:sz w:val="28"/>
          <w:szCs w:val="28"/>
          <w:rPrChange w:id="5383" w:author="user" w:date="2014-05-25T12:30:00Z">
            <w:rPr/>
          </w:rPrChange>
        </w:rPr>
        <w:t xml:space="preserve">   \label{</w:t>
      </w:r>
      <w:proofErr w:type="spellStart"/>
      <w:r w:rsidRPr="009B063D">
        <w:rPr>
          <w:sz w:val="28"/>
          <w:szCs w:val="28"/>
          <w:rPrChange w:id="5384" w:author="user" w:date="2014-05-25T12:30:00Z">
            <w:rPr/>
          </w:rPrChange>
        </w:rPr>
        <w:t>tab:good-bad_rating</w:t>
      </w:r>
      <w:proofErr w:type="spellEnd"/>
      <w:r w:rsidRPr="009B063D">
        <w:rPr>
          <w:sz w:val="28"/>
          <w:szCs w:val="28"/>
          <w:rPrChange w:id="5385" w:author="user" w:date="2014-05-25T12:30:00Z">
            <w:rPr/>
          </w:rPrChange>
        </w:rPr>
        <w:t>}</w:t>
      </w:r>
    </w:p>
    <w:p w:rsidR="00640F9D" w:rsidRPr="009B063D" w:rsidRDefault="00640F9D" w:rsidP="00640F9D">
      <w:pPr>
        <w:pStyle w:val="PreformattedText"/>
        <w:rPr>
          <w:sz w:val="28"/>
          <w:szCs w:val="28"/>
          <w:rPrChange w:id="5386" w:author="user" w:date="2014-05-25T12:30:00Z">
            <w:rPr/>
          </w:rPrChange>
        </w:rPr>
      </w:pPr>
      <w:r w:rsidRPr="009B063D">
        <w:rPr>
          <w:sz w:val="28"/>
          <w:szCs w:val="28"/>
          <w:rPrChange w:id="5387" w:author="user" w:date="2014-05-25T12:30:00Z">
            <w:rPr/>
          </w:rPrChange>
        </w:rPr>
        <w:t xml:space="preserve">   \begin{tabular}{</w:t>
      </w:r>
      <w:proofErr w:type="spellStart"/>
      <w:r w:rsidRPr="009B063D">
        <w:rPr>
          <w:sz w:val="28"/>
          <w:szCs w:val="28"/>
          <w:rPrChange w:id="5388" w:author="user" w:date="2014-05-25T12:30:00Z">
            <w:rPr/>
          </w:rPrChange>
        </w:rPr>
        <w:t>r|rr|rr</w:t>
      </w:r>
      <w:proofErr w:type="spellEnd"/>
      <w:r w:rsidRPr="009B063D">
        <w:rPr>
          <w:sz w:val="28"/>
          <w:szCs w:val="28"/>
          <w:rPrChange w:id="5389" w:author="user" w:date="2014-05-25T12:30:00Z">
            <w:rPr/>
          </w:rPrChange>
        </w:rPr>
        <w:t>}</w:t>
      </w:r>
    </w:p>
    <w:p w:rsidR="00640F9D" w:rsidRPr="009B063D" w:rsidRDefault="00640F9D" w:rsidP="00640F9D">
      <w:pPr>
        <w:pStyle w:val="PreformattedText"/>
        <w:rPr>
          <w:sz w:val="28"/>
          <w:szCs w:val="28"/>
          <w:rPrChange w:id="5390" w:author="user" w:date="2014-05-25T12:30:00Z">
            <w:rPr/>
          </w:rPrChange>
        </w:rPr>
      </w:pPr>
      <w:r w:rsidRPr="009B063D">
        <w:rPr>
          <w:sz w:val="28"/>
          <w:szCs w:val="28"/>
          <w:rPrChange w:id="5391" w:author="user" w:date="2014-05-25T12:30:00Z">
            <w:rPr/>
          </w:rPrChange>
        </w:rPr>
        <w:t>\</w:t>
      </w:r>
      <w:proofErr w:type="spellStart"/>
      <w:r w:rsidRPr="009B063D">
        <w:rPr>
          <w:sz w:val="28"/>
          <w:szCs w:val="28"/>
          <w:rPrChange w:id="5392" w:author="user" w:date="2014-05-25T12:30:00Z">
            <w:rPr/>
          </w:rPrChange>
        </w:rPr>
        <w:t>hline</w:t>
      </w:r>
      <w:proofErr w:type="spellEnd"/>
    </w:p>
    <w:p w:rsidR="00640F9D" w:rsidRPr="009B063D" w:rsidRDefault="00640F9D" w:rsidP="00640F9D">
      <w:pPr>
        <w:pStyle w:val="PreformattedText"/>
        <w:rPr>
          <w:sz w:val="28"/>
          <w:szCs w:val="28"/>
          <w:rPrChange w:id="5393" w:author="user" w:date="2014-05-25T12:30:00Z">
            <w:rPr/>
          </w:rPrChange>
        </w:rPr>
      </w:pPr>
      <w:r w:rsidRPr="009B063D">
        <w:rPr>
          <w:sz w:val="28"/>
          <w:szCs w:val="28"/>
          <w:rPrChange w:id="5394" w:author="user" w:date="2014-05-25T12:30:00Z">
            <w:rPr/>
          </w:rPrChange>
        </w:rPr>
        <w:t>&amp;A</w:t>
      </w:r>
      <w:proofErr w:type="gramStart"/>
      <w:r w:rsidRPr="009B063D">
        <w:rPr>
          <w:sz w:val="28"/>
          <w:szCs w:val="28"/>
          <w:rPrChange w:id="5395" w:author="user" w:date="2014-05-25T12:30:00Z">
            <w:rPr/>
          </w:rPrChange>
        </w:rPr>
        <w:t>,B</w:t>
      </w:r>
      <w:proofErr w:type="gramEnd"/>
      <w:r w:rsidRPr="009B063D">
        <w:rPr>
          <w:sz w:val="28"/>
          <w:szCs w:val="28"/>
          <w:rPrChange w:id="5396" w:author="user" w:date="2014-05-25T12:30:00Z">
            <w:rPr/>
          </w:rPrChange>
        </w:rPr>
        <w:t>&amp;&amp;C-F&amp;\\</w:t>
      </w:r>
    </w:p>
    <w:p w:rsidR="00640F9D" w:rsidRPr="009B063D" w:rsidRDefault="00640F9D" w:rsidP="00640F9D">
      <w:pPr>
        <w:pStyle w:val="PreformattedText"/>
        <w:rPr>
          <w:sz w:val="28"/>
          <w:szCs w:val="28"/>
          <w:rPrChange w:id="5397" w:author="user" w:date="2014-05-25T12:30:00Z">
            <w:rPr/>
          </w:rPrChange>
        </w:rPr>
      </w:pPr>
      <w:r w:rsidRPr="009B063D">
        <w:rPr>
          <w:sz w:val="28"/>
          <w:szCs w:val="28"/>
          <w:rPrChange w:id="5398" w:author="user" w:date="2014-05-25T12:30:00Z">
            <w:rPr/>
          </w:rPrChange>
        </w:rPr>
        <w:t>&amp;Computer &amp;Human &amp;Computer &amp;Human \\</w:t>
      </w:r>
    </w:p>
    <w:p w:rsidR="00640F9D" w:rsidRPr="009B063D" w:rsidRDefault="00640F9D" w:rsidP="00640F9D">
      <w:pPr>
        <w:pStyle w:val="PreformattedText"/>
        <w:rPr>
          <w:sz w:val="28"/>
          <w:szCs w:val="28"/>
          <w:rPrChange w:id="5399" w:author="user" w:date="2014-05-25T12:30:00Z">
            <w:rPr/>
          </w:rPrChange>
        </w:rPr>
      </w:pPr>
      <w:r w:rsidRPr="009B063D">
        <w:rPr>
          <w:sz w:val="28"/>
          <w:szCs w:val="28"/>
          <w:rPrChange w:id="5400" w:author="user" w:date="2014-05-25T12:30:00Z">
            <w:rPr/>
          </w:rPrChange>
        </w:rPr>
        <w:t>\</w:t>
      </w:r>
      <w:proofErr w:type="spellStart"/>
      <w:r w:rsidRPr="009B063D">
        <w:rPr>
          <w:sz w:val="28"/>
          <w:szCs w:val="28"/>
          <w:rPrChange w:id="5401" w:author="user" w:date="2014-05-25T12:30:00Z">
            <w:rPr/>
          </w:rPrChange>
        </w:rPr>
        <w:t>hline</w:t>
      </w:r>
      <w:proofErr w:type="spellEnd"/>
    </w:p>
    <w:p w:rsidR="00640F9D" w:rsidRPr="009B063D" w:rsidRDefault="00640F9D" w:rsidP="00640F9D">
      <w:pPr>
        <w:pStyle w:val="PreformattedText"/>
        <w:rPr>
          <w:sz w:val="28"/>
          <w:szCs w:val="28"/>
          <w:rPrChange w:id="5402" w:author="user" w:date="2014-05-25T12:30:00Z">
            <w:rPr/>
          </w:rPrChange>
        </w:rPr>
      </w:pPr>
      <w:r w:rsidRPr="009B063D">
        <w:rPr>
          <w:sz w:val="28"/>
          <w:szCs w:val="28"/>
          <w:rPrChange w:id="5403" w:author="user" w:date="2014-05-25T12:30:00Z">
            <w:rPr/>
          </w:rPrChange>
        </w:rPr>
        <w:t>No experience&amp;3.067&amp;3.302&amp;3.363&amp;3.451\\</w:t>
      </w:r>
    </w:p>
    <w:p w:rsidR="00640F9D" w:rsidRPr="009B063D" w:rsidRDefault="00640F9D" w:rsidP="00640F9D">
      <w:pPr>
        <w:pStyle w:val="PreformattedText"/>
        <w:rPr>
          <w:sz w:val="28"/>
          <w:szCs w:val="28"/>
          <w:rPrChange w:id="5404" w:author="user" w:date="2014-05-25T12:30:00Z">
            <w:rPr/>
          </w:rPrChange>
        </w:rPr>
      </w:pPr>
      <w:r w:rsidRPr="009B063D">
        <w:rPr>
          <w:sz w:val="28"/>
          <w:szCs w:val="28"/>
          <w:rPrChange w:id="5405" w:author="user" w:date="2014-05-25T12:30:00Z">
            <w:rPr/>
          </w:rPrChange>
        </w:rPr>
        <w:t>Amateur&amp;2.680&amp;3.347&amp;2.863&amp;3.286\\</w:t>
      </w:r>
    </w:p>
    <w:p w:rsidR="00640F9D" w:rsidRPr="009B063D" w:rsidRDefault="00640F9D" w:rsidP="00640F9D">
      <w:pPr>
        <w:pStyle w:val="PreformattedText"/>
        <w:rPr>
          <w:sz w:val="28"/>
          <w:szCs w:val="28"/>
          <w:rPrChange w:id="5406" w:author="user" w:date="2014-05-25T12:30:00Z">
            <w:rPr/>
          </w:rPrChange>
        </w:rPr>
      </w:pPr>
      <w:r w:rsidRPr="009B063D">
        <w:rPr>
          <w:sz w:val="28"/>
          <w:szCs w:val="28"/>
          <w:rPrChange w:id="5407" w:author="user" w:date="2014-05-25T12:30:00Z">
            <w:rPr/>
          </w:rPrChange>
        </w:rPr>
        <w:t>Professional&amp;2.048&amp;3.162&amp;2.708&amp;2.921\\</w:t>
      </w:r>
    </w:p>
    <w:p w:rsidR="00640F9D" w:rsidRPr="009B063D" w:rsidRDefault="00640F9D" w:rsidP="00640F9D">
      <w:pPr>
        <w:pStyle w:val="PreformattedText"/>
        <w:rPr>
          <w:sz w:val="28"/>
          <w:szCs w:val="28"/>
          <w:rPrChange w:id="5408" w:author="user" w:date="2014-05-25T12:30:00Z">
            <w:rPr/>
          </w:rPrChange>
        </w:rPr>
      </w:pPr>
      <w:r w:rsidRPr="009B063D">
        <w:rPr>
          <w:sz w:val="28"/>
          <w:szCs w:val="28"/>
          <w:rPrChange w:id="5409" w:author="user" w:date="2014-05-25T12:30:00Z">
            <w:rPr/>
          </w:rPrChange>
        </w:rPr>
        <w:t>\</w:t>
      </w:r>
      <w:proofErr w:type="spellStart"/>
      <w:r w:rsidRPr="009B063D">
        <w:rPr>
          <w:sz w:val="28"/>
          <w:szCs w:val="28"/>
          <w:rPrChange w:id="5410" w:author="user" w:date="2014-05-25T12:30:00Z">
            <w:rPr/>
          </w:rPrChange>
        </w:rPr>
        <w:t>hline</w:t>
      </w:r>
      <w:proofErr w:type="spellEnd"/>
    </w:p>
    <w:p w:rsidR="00640F9D" w:rsidRPr="009B063D" w:rsidRDefault="00640F9D" w:rsidP="00640F9D">
      <w:pPr>
        <w:pStyle w:val="PreformattedText"/>
        <w:rPr>
          <w:sz w:val="28"/>
          <w:szCs w:val="28"/>
          <w:rPrChange w:id="5411" w:author="user" w:date="2014-05-25T12:30:00Z">
            <w:rPr/>
          </w:rPrChange>
        </w:rPr>
      </w:pPr>
      <w:r w:rsidRPr="009B063D">
        <w:rPr>
          <w:sz w:val="28"/>
          <w:szCs w:val="28"/>
          <w:rPrChange w:id="5412" w:author="user" w:date="2014-05-25T12:30:00Z">
            <w:rPr/>
          </w:rPrChange>
        </w:rPr>
        <w:t>Total&amp;2.776&amp;3.313&amp;3.066&amp;3.323\\</w:t>
      </w:r>
    </w:p>
    <w:p w:rsidR="00640F9D" w:rsidRPr="009B063D" w:rsidRDefault="00640F9D" w:rsidP="00640F9D">
      <w:pPr>
        <w:pStyle w:val="PreformattedText"/>
        <w:rPr>
          <w:sz w:val="28"/>
          <w:szCs w:val="28"/>
          <w:rPrChange w:id="5413" w:author="user" w:date="2014-05-25T12:30:00Z">
            <w:rPr/>
          </w:rPrChange>
        </w:rPr>
      </w:pPr>
      <w:r w:rsidRPr="009B063D">
        <w:rPr>
          <w:sz w:val="28"/>
          <w:szCs w:val="28"/>
          <w:rPrChange w:id="5414" w:author="user" w:date="2014-05-25T12:30:00Z">
            <w:rPr/>
          </w:rPrChange>
        </w:rPr>
        <w:t>\</w:t>
      </w:r>
      <w:proofErr w:type="spellStart"/>
      <w:r w:rsidRPr="009B063D">
        <w:rPr>
          <w:sz w:val="28"/>
          <w:szCs w:val="28"/>
          <w:rPrChange w:id="5415" w:author="user" w:date="2014-05-25T12:30:00Z">
            <w:rPr/>
          </w:rPrChange>
        </w:rPr>
        <w:t>hline</w:t>
      </w:r>
      <w:proofErr w:type="spellEnd"/>
    </w:p>
    <w:p w:rsidR="00640F9D" w:rsidRPr="009B063D" w:rsidRDefault="00640F9D" w:rsidP="00640F9D">
      <w:pPr>
        <w:pStyle w:val="PreformattedText"/>
        <w:rPr>
          <w:sz w:val="28"/>
          <w:szCs w:val="28"/>
          <w:rPrChange w:id="5416" w:author="user" w:date="2014-05-25T12:30:00Z">
            <w:rPr/>
          </w:rPrChange>
        </w:rPr>
      </w:pPr>
      <w:r w:rsidRPr="009B063D">
        <w:rPr>
          <w:sz w:val="28"/>
          <w:szCs w:val="28"/>
          <w:rPrChange w:id="5417" w:author="user" w:date="2014-05-25T12:30:00Z">
            <w:rPr/>
          </w:rPrChange>
        </w:rPr>
        <w:t xml:space="preserve">   \end{tabular}</w:t>
      </w:r>
    </w:p>
    <w:p w:rsidR="00640F9D" w:rsidRPr="009B063D" w:rsidRDefault="00640F9D" w:rsidP="00640F9D">
      <w:pPr>
        <w:pStyle w:val="PreformattedText"/>
        <w:rPr>
          <w:sz w:val="28"/>
          <w:szCs w:val="28"/>
          <w:rPrChange w:id="5418" w:author="user" w:date="2014-05-25T12:30:00Z">
            <w:rPr/>
          </w:rPrChange>
        </w:rPr>
      </w:pPr>
      <w:r w:rsidRPr="009B063D">
        <w:rPr>
          <w:sz w:val="28"/>
          <w:szCs w:val="28"/>
          <w:rPrChange w:id="5419" w:author="user" w:date="2014-05-25T12:30:00Z">
            <w:rPr/>
          </w:rPrChange>
        </w:rPr>
        <w:t>\end{table}</w:t>
      </w:r>
    </w:p>
    <w:p w:rsidR="00640F9D" w:rsidRPr="009B063D" w:rsidRDefault="00640F9D" w:rsidP="00640F9D">
      <w:pPr>
        <w:pStyle w:val="PreformattedText"/>
        <w:rPr>
          <w:sz w:val="28"/>
          <w:szCs w:val="28"/>
          <w:rPrChange w:id="5420" w:author="user" w:date="2014-05-25T12:30:00Z">
            <w:rPr/>
          </w:rPrChange>
        </w:rPr>
      </w:pPr>
    </w:p>
    <w:p w:rsidR="00640F9D" w:rsidRPr="009B063D" w:rsidRDefault="00640F9D" w:rsidP="00640F9D">
      <w:pPr>
        <w:pStyle w:val="PreformattedText"/>
        <w:rPr>
          <w:sz w:val="28"/>
          <w:szCs w:val="28"/>
          <w:rPrChange w:id="5421" w:author="user" w:date="2014-05-25T12:30:00Z">
            <w:rPr/>
          </w:rPrChange>
        </w:rPr>
      </w:pPr>
      <w:r w:rsidRPr="009B063D">
        <w:rPr>
          <w:sz w:val="28"/>
          <w:szCs w:val="28"/>
          <w:rPrChange w:id="5422" w:author="user" w:date="2014-05-25T12:30:00Z">
            <w:rPr/>
          </w:rPrChange>
        </w:rPr>
        <w:t>If we look into each individual participant, we can check if a participant gives higher (average) rating to computer or human performances, or equal ratings for both. The number of participants who fall into each categories are shown in Table \</w:t>
      </w:r>
      <w:proofErr w:type="gramStart"/>
      <w:r w:rsidRPr="009B063D">
        <w:rPr>
          <w:sz w:val="28"/>
          <w:szCs w:val="28"/>
          <w:rPrChange w:id="5423" w:author="user" w:date="2014-05-25T12:30:00Z">
            <w:rPr/>
          </w:rPrChange>
        </w:rPr>
        <w:t>ref{</w:t>
      </w:r>
      <w:proofErr w:type="spellStart"/>
      <w:proofErr w:type="gramEnd"/>
      <w:r w:rsidRPr="009B063D">
        <w:rPr>
          <w:sz w:val="28"/>
          <w:szCs w:val="28"/>
          <w:rPrChange w:id="5424" w:author="user" w:date="2014-05-25T12:30:00Z">
            <w:rPr/>
          </w:rPrChange>
        </w:rPr>
        <w:t>tab:avg_count</w:t>
      </w:r>
      <w:proofErr w:type="spellEnd"/>
      <w:r w:rsidRPr="009B063D">
        <w:rPr>
          <w:sz w:val="28"/>
          <w:szCs w:val="28"/>
          <w:rPrChange w:id="5425" w:author="user" w:date="2014-05-25T12:30:00Z">
            <w:rPr/>
          </w:rPrChange>
        </w:rPr>
        <w:t xml:space="preserve">}. Twenty-six of the non-experienced participants give higher or equal rating to computer than </w:t>
      </w:r>
      <w:ins w:id="5426" w:author="user" w:date="2014-05-26T00:01:00Z">
        <w:r w:rsidR="00F62961">
          <w:rPr>
            <w:rFonts w:hint="eastAsia"/>
            <w:sz w:val="28"/>
            <w:szCs w:val="28"/>
          </w:rPr>
          <w:t xml:space="preserve">to </w:t>
        </w:r>
      </w:ins>
      <w:r w:rsidRPr="009B063D">
        <w:rPr>
          <w:sz w:val="28"/>
          <w:szCs w:val="28"/>
          <w:rPrChange w:id="5427" w:author="user" w:date="2014-05-25T12:30:00Z">
            <w:rPr/>
          </w:rPrChange>
        </w:rPr>
        <w:t xml:space="preserve">human, slightly higher than twenty-four people who </w:t>
      </w:r>
      <w:proofErr w:type="gramStart"/>
      <w:r w:rsidRPr="009B063D">
        <w:rPr>
          <w:sz w:val="28"/>
          <w:szCs w:val="28"/>
          <w:rPrChange w:id="5428" w:author="user" w:date="2014-05-25T12:30:00Z">
            <w:rPr/>
          </w:rPrChange>
        </w:rPr>
        <w:t>gives</w:t>
      </w:r>
      <w:proofErr w:type="gramEnd"/>
      <w:r w:rsidRPr="009B063D">
        <w:rPr>
          <w:sz w:val="28"/>
          <w:szCs w:val="28"/>
          <w:rPrChange w:id="5429" w:author="user" w:date="2014-05-25T12:30:00Z">
            <w:rPr/>
          </w:rPrChange>
        </w:rPr>
        <w:t xml:space="preserve"> higher rating to human. For amateur and professional musicians, the number of people who prefers human </w:t>
      </w:r>
      <w:del w:id="5430" w:author="user" w:date="2014-05-26T00:01:00Z">
        <w:r w:rsidRPr="009B063D" w:rsidDel="00E060A2">
          <w:rPr>
            <w:sz w:val="28"/>
            <w:szCs w:val="28"/>
            <w:rPrChange w:id="5431" w:author="user" w:date="2014-05-25T12:30:00Z">
              <w:rPr/>
            </w:rPrChange>
          </w:rPr>
          <w:delText xml:space="preserve">are </w:delText>
        </w:r>
      </w:del>
      <w:ins w:id="5432" w:author="user" w:date="2014-05-26T00:01:00Z">
        <w:r w:rsidR="00E060A2">
          <w:rPr>
            <w:rFonts w:hint="eastAsia"/>
            <w:sz w:val="28"/>
            <w:szCs w:val="28"/>
          </w:rPr>
          <w:t>is</w:t>
        </w:r>
        <w:r w:rsidR="00E060A2" w:rsidRPr="009B063D">
          <w:rPr>
            <w:sz w:val="28"/>
            <w:szCs w:val="28"/>
            <w:rPrChange w:id="5433" w:author="user" w:date="2014-05-25T12:30:00Z">
              <w:rPr/>
            </w:rPrChange>
          </w:rPr>
          <w:t xml:space="preserve"> </w:t>
        </w:r>
      </w:ins>
      <w:r w:rsidRPr="009B063D">
        <w:rPr>
          <w:sz w:val="28"/>
          <w:szCs w:val="28"/>
          <w:rPrChange w:id="5434" w:author="user" w:date="2014-05-25T12:30:00Z">
            <w:rPr/>
          </w:rPrChange>
        </w:rPr>
        <w:t>much higher. In Table \ref{</w:t>
      </w:r>
      <w:proofErr w:type="spellStart"/>
      <w:r w:rsidRPr="009B063D">
        <w:rPr>
          <w:sz w:val="28"/>
          <w:szCs w:val="28"/>
          <w:rPrChange w:id="5435" w:author="user" w:date="2014-05-25T12:30:00Z">
            <w:rPr/>
          </w:rPrChange>
        </w:rPr>
        <w:t>tab:good-bad_count</w:t>
      </w:r>
      <w:proofErr w:type="spellEnd"/>
      <w:proofErr w:type="gramStart"/>
      <w:r w:rsidRPr="009B063D">
        <w:rPr>
          <w:sz w:val="28"/>
          <w:szCs w:val="28"/>
          <w:rPrChange w:id="5436" w:author="user" w:date="2014-05-25T12:30:00Z">
            <w:rPr/>
          </w:rPrChange>
        </w:rPr>
        <w:t>}  the</w:t>
      </w:r>
      <w:proofErr w:type="gramEnd"/>
      <w:r w:rsidRPr="009B063D">
        <w:rPr>
          <w:sz w:val="28"/>
          <w:szCs w:val="28"/>
          <w:rPrChange w:id="5437" w:author="user" w:date="2014-05-25T12:30:00Z">
            <w:rPr/>
          </w:rPrChange>
        </w:rPr>
        <w:t xml:space="preserve"> generated performances are split into  two categories just like Table \ref{</w:t>
      </w:r>
      <w:proofErr w:type="spellStart"/>
      <w:r w:rsidRPr="009B063D">
        <w:rPr>
          <w:sz w:val="28"/>
          <w:szCs w:val="28"/>
          <w:rPrChange w:id="5438" w:author="user" w:date="2014-05-25T12:30:00Z">
            <w:rPr/>
          </w:rPrChange>
        </w:rPr>
        <w:t>tab:good-bad_rating</w:t>
      </w:r>
      <w:proofErr w:type="spellEnd"/>
      <w:r w:rsidRPr="009B063D">
        <w:rPr>
          <w:sz w:val="28"/>
          <w:szCs w:val="28"/>
          <w:rPrChange w:id="5439" w:author="user" w:date="2014-05-25T12:30:00Z">
            <w:rPr/>
          </w:rPrChange>
        </w:rPr>
        <w:t>}. The results are similar to Table \</w:t>
      </w:r>
      <w:proofErr w:type="gramStart"/>
      <w:r w:rsidRPr="009B063D">
        <w:rPr>
          <w:sz w:val="28"/>
          <w:szCs w:val="28"/>
          <w:rPrChange w:id="5440" w:author="user" w:date="2014-05-25T12:30:00Z">
            <w:rPr/>
          </w:rPrChange>
        </w:rPr>
        <w:t>ref{</w:t>
      </w:r>
      <w:proofErr w:type="spellStart"/>
      <w:proofErr w:type="gramEnd"/>
      <w:r w:rsidRPr="009B063D">
        <w:rPr>
          <w:sz w:val="28"/>
          <w:szCs w:val="28"/>
          <w:rPrChange w:id="5441" w:author="user" w:date="2014-05-25T12:30:00Z">
            <w:rPr/>
          </w:rPrChange>
        </w:rPr>
        <w:t>tab:avg_count</w:t>
      </w:r>
      <w:proofErr w:type="spellEnd"/>
      <w:r w:rsidRPr="009B063D">
        <w:rPr>
          <w:sz w:val="28"/>
          <w:szCs w:val="28"/>
          <w:rPrChange w:id="5442" w:author="user" w:date="2014-05-25T12:30:00Z">
            <w:rPr/>
          </w:rPrChange>
        </w:rPr>
        <w:t xml:space="preserve">}: the difference between computer and human is </w:t>
      </w:r>
      <w:del w:id="5443" w:author="user" w:date="2014-05-26T00:02:00Z">
        <w:r w:rsidRPr="009B063D" w:rsidDel="00E060A2">
          <w:rPr>
            <w:sz w:val="28"/>
            <w:szCs w:val="28"/>
            <w:rPrChange w:id="5444" w:author="user" w:date="2014-05-25T12:30:00Z">
              <w:rPr/>
            </w:rPrChange>
          </w:rPr>
          <w:delText xml:space="preserve">higher </w:delText>
        </w:r>
      </w:del>
      <w:ins w:id="5445" w:author="user" w:date="2014-05-26T00:02:00Z">
        <w:r w:rsidR="00E060A2">
          <w:rPr>
            <w:rFonts w:hint="eastAsia"/>
            <w:sz w:val="28"/>
            <w:szCs w:val="28"/>
          </w:rPr>
          <w:t>larger</w:t>
        </w:r>
        <w:r w:rsidR="00E060A2" w:rsidRPr="009B063D">
          <w:rPr>
            <w:sz w:val="28"/>
            <w:szCs w:val="28"/>
            <w:rPrChange w:id="5446" w:author="user" w:date="2014-05-25T12:30:00Z">
              <w:rPr/>
            </w:rPrChange>
          </w:rPr>
          <w:t xml:space="preserve"> </w:t>
        </w:r>
      </w:ins>
      <w:r w:rsidRPr="009B063D">
        <w:rPr>
          <w:sz w:val="28"/>
          <w:szCs w:val="28"/>
          <w:rPrChange w:id="5447" w:author="user" w:date="2014-05-25T12:30:00Z">
            <w:rPr/>
          </w:rPrChange>
        </w:rPr>
        <w:t>for skillful performers (A and B) than less-skillful performers (C to F).</w:t>
      </w:r>
    </w:p>
    <w:p w:rsidR="00640F9D" w:rsidRPr="009B063D" w:rsidRDefault="00640F9D" w:rsidP="00640F9D">
      <w:pPr>
        <w:pStyle w:val="PreformattedText"/>
        <w:rPr>
          <w:sz w:val="28"/>
          <w:szCs w:val="28"/>
          <w:rPrChange w:id="5448" w:author="user" w:date="2014-05-25T12:30:00Z">
            <w:rPr/>
          </w:rPrChange>
        </w:rPr>
      </w:pPr>
      <w:r w:rsidRPr="009B063D">
        <w:rPr>
          <w:sz w:val="28"/>
          <w:szCs w:val="28"/>
          <w:rPrChange w:id="5449" w:author="user" w:date="2014-05-25T12:30:00Z">
            <w:rPr/>
          </w:rPrChange>
        </w:rPr>
        <w:t>Therefore we can conclude that our system has the same expressive power for participants with no music background. But for amateur and professional musician, the system requires further improvements to be comparable to human musician.</w:t>
      </w:r>
    </w:p>
    <w:p w:rsidR="00640F9D" w:rsidRPr="009B063D" w:rsidRDefault="00640F9D" w:rsidP="00640F9D">
      <w:pPr>
        <w:pStyle w:val="PreformattedText"/>
        <w:rPr>
          <w:sz w:val="28"/>
          <w:szCs w:val="28"/>
          <w:rPrChange w:id="5450" w:author="user" w:date="2014-05-25T12:30:00Z">
            <w:rPr/>
          </w:rPrChange>
        </w:rPr>
      </w:pPr>
    </w:p>
    <w:p w:rsidR="00640F9D" w:rsidRPr="009B063D" w:rsidRDefault="00640F9D" w:rsidP="00640F9D">
      <w:pPr>
        <w:pStyle w:val="PreformattedText"/>
        <w:rPr>
          <w:sz w:val="28"/>
          <w:szCs w:val="28"/>
          <w:rPrChange w:id="5451" w:author="user" w:date="2014-05-25T12:30:00Z">
            <w:rPr/>
          </w:rPrChange>
        </w:rPr>
      </w:pPr>
      <w:r w:rsidRPr="009B063D">
        <w:rPr>
          <w:sz w:val="28"/>
          <w:szCs w:val="28"/>
          <w:rPrChange w:id="5452" w:author="user" w:date="2014-05-25T12:30:00Z">
            <w:rPr/>
          </w:rPrChange>
        </w:rPr>
        <w:t>\begin{table}</w:t>
      </w:r>
    </w:p>
    <w:p w:rsidR="00640F9D" w:rsidRPr="009B063D" w:rsidRDefault="00640F9D" w:rsidP="00640F9D">
      <w:pPr>
        <w:pStyle w:val="PreformattedText"/>
        <w:rPr>
          <w:sz w:val="28"/>
          <w:szCs w:val="28"/>
          <w:rPrChange w:id="5453" w:author="user" w:date="2014-05-25T12:30:00Z">
            <w:rPr/>
          </w:rPrChange>
        </w:rPr>
      </w:pPr>
      <w:r w:rsidRPr="009B063D">
        <w:rPr>
          <w:sz w:val="28"/>
          <w:szCs w:val="28"/>
          <w:rPrChange w:id="5454" w:author="user" w:date="2014-05-25T12:30:00Z">
            <w:rPr/>
          </w:rPrChange>
        </w:rPr>
        <w:t xml:space="preserve">   \centering</w:t>
      </w:r>
    </w:p>
    <w:p w:rsidR="00640F9D" w:rsidRPr="009B063D" w:rsidRDefault="00640F9D" w:rsidP="00640F9D">
      <w:pPr>
        <w:pStyle w:val="PreformattedText"/>
        <w:rPr>
          <w:sz w:val="28"/>
          <w:szCs w:val="28"/>
          <w:rPrChange w:id="5455" w:author="user" w:date="2014-05-25T12:30:00Z">
            <w:rPr/>
          </w:rPrChange>
        </w:rPr>
      </w:pPr>
      <w:r w:rsidRPr="009B063D">
        <w:rPr>
          <w:sz w:val="28"/>
          <w:szCs w:val="28"/>
          <w:rPrChange w:id="5456" w:author="user" w:date="2014-05-25T12:30:00Z">
            <w:rPr/>
          </w:rPrChange>
        </w:rPr>
        <w:t xml:space="preserve">   \caption{Number of participants who gives higher rating to generated performance</w:t>
      </w:r>
      <w:ins w:id="5457" w:author="user" w:date="2014-05-26T00:04:00Z">
        <w:r w:rsidR="00E060A2">
          <w:rPr>
            <w:rFonts w:hint="eastAsia"/>
            <w:sz w:val="28"/>
            <w:szCs w:val="28"/>
          </w:rPr>
          <w:t>s</w:t>
        </w:r>
      </w:ins>
      <w:r w:rsidRPr="009B063D">
        <w:rPr>
          <w:sz w:val="28"/>
          <w:szCs w:val="28"/>
          <w:rPrChange w:id="5458" w:author="user" w:date="2014-05-25T12:30:00Z">
            <w:rPr/>
          </w:rPrChange>
        </w:rPr>
        <w:t>, human recordings or equal rating}</w:t>
      </w:r>
    </w:p>
    <w:p w:rsidR="00640F9D" w:rsidRPr="009B063D" w:rsidRDefault="00640F9D" w:rsidP="00640F9D">
      <w:pPr>
        <w:pStyle w:val="PreformattedText"/>
        <w:rPr>
          <w:sz w:val="28"/>
          <w:szCs w:val="28"/>
          <w:rPrChange w:id="5459" w:author="user" w:date="2014-05-25T12:30:00Z">
            <w:rPr/>
          </w:rPrChange>
        </w:rPr>
      </w:pPr>
      <w:r w:rsidRPr="009B063D">
        <w:rPr>
          <w:sz w:val="28"/>
          <w:szCs w:val="28"/>
          <w:rPrChange w:id="5460" w:author="user" w:date="2014-05-25T12:30:00Z">
            <w:rPr/>
          </w:rPrChange>
        </w:rPr>
        <w:t xml:space="preserve">   \label{</w:t>
      </w:r>
      <w:proofErr w:type="spellStart"/>
      <w:r w:rsidRPr="009B063D">
        <w:rPr>
          <w:sz w:val="28"/>
          <w:szCs w:val="28"/>
          <w:rPrChange w:id="5461" w:author="user" w:date="2014-05-25T12:30:00Z">
            <w:rPr/>
          </w:rPrChange>
        </w:rPr>
        <w:t>tab:avg_count</w:t>
      </w:r>
      <w:proofErr w:type="spellEnd"/>
      <w:r w:rsidRPr="009B063D">
        <w:rPr>
          <w:sz w:val="28"/>
          <w:szCs w:val="28"/>
          <w:rPrChange w:id="5462" w:author="user" w:date="2014-05-25T12:30:00Z">
            <w:rPr/>
          </w:rPrChange>
        </w:rPr>
        <w:t>}</w:t>
      </w:r>
    </w:p>
    <w:p w:rsidR="00640F9D" w:rsidRPr="009B063D" w:rsidRDefault="00640F9D" w:rsidP="00640F9D">
      <w:pPr>
        <w:pStyle w:val="PreformattedText"/>
        <w:rPr>
          <w:sz w:val="28"/>
          <w:szCs w:val="28"/>
          <w:rPrChange w:id="5463" w:author="user" w:date="2014-05-25T12:30:00Z">
            <w:rPr/>
          </w:rPrChange>
        </w:rPr>
      </w:pPr>
      <w:r w:rsidRPr="009B063D">
        <w:rPr>
          <w:sz w:val="28"/>
          <w:szCs w:val="28"/>
          <w:rPrChange w:id="5464" w:author="user" w:date="2014-05-25T12:30:00Z">
            <w:rPr/>
          </w:rPrChange>
        </w:rPr>
        <w:t xml:space="preserve">   \begin{tabular}{</w:t>
      </w:r>
      <w:proofErr w:type="spellStart"/>
      <w:r w:rsidRPr="009B063D">
        <w:rPr>
          <w:sz w:val="28"/>
          <w:szCs w:val="28"/>
          <w:rPrChange w:id="5465" w:author="user" w:date="2014-05-25T12:30:00Z">
            <w:rPr/>
          </w:rPrChange>
        </w:rPr>
        <w:t>r|rrr|r</w:t>
      </w:r>
      <w:proofErr w:type="spellEnd"/>
      <w:r w:rsidRPr="009B063D">
        <w:rPr>
          <w:sz w:val="28"/>
          <w:szCs w:val="28"/>
          <w:rPrChange w:id="5466" w:author="user" w:date="2014-05-25T12:30:00Z">
            <w:rPr/>
          </w:rPrChange>
        </w:rPr>
        <w:t>}</w:t>
      </w:r>
    </w:p>
    <w:p w:rsidR="00640F9D" w:rsidRPr="009B063D" w:rsidRDefault="00640F9D" w:rsidP="00640F9D">
      <w:pPr>
        <w:pStyle w:val="PreformattedText"/>
        <w:rPr>
          <w:sz w:val="28"/>
          <w:szCs w:val="28"/>
          <w:rPrChange w:id="5467" w:author="user" w:date="2014-05-25T12:30:00Z">
            <w:rPr/>
          </w:rPrChange>
        </w:rPr>
      </w:pPr>
      <w:r w:rsidRPr="009B063D">
        <w:rPr>
          <w:sz w:val="28"/>
          <w:szCs w:val="28"/>
          <w:rPrChange w:id="5468" w:author="user" w:date="2014-05-25T12:30:00Z">
            <w:rPr/>
          </w:rPrChange>
        </w:rPr>
        <w:t xml:space="preserve">      \</w:t>
      </w:r>
      <w:proofErr w:type="spellStart"/>
      <w:r w:rsidRPr="009B063D">
        <w:rPr>
          <w:sz w:val="28"/>
          <w:szCs w:val="28"/>
          <w:rPrChange w:id="5469" w:author="user" w:date="2014-05-25T12:30:00Z">
            <w:rPr/>
          </w:rPrChange>
        </w:rPr>
        <w:t>hline</w:t>
      </w:r>
      <w:proofErr w:type="spellEnd"/>
    </w:p>
    <w:p w:rsidR="00640F9D" w:rsidRPr="009B063D" w:rsidRDefault="00640F9D" w:rsidP="00640F9D">
      <w:pPr>
        <w:pStyle w:val="PreformattedText"/>
        <w:rPr>
          <w:sz w:val="28"/>
          <w:szCs w:val="28"/>
          <w:rPrChange w:id="5470" w:author="user" w:date="2014-05-25T12:30:00Z">
            <w:rPr/>
          </w:rPrChange>
        </w:rPr>
      </w:pPr>
      <w:r w:rsidRPr="009B063D">
        <w:rPr>
          <w:sz w:val="28"/>
          <w:szCs w:val="28"/>
          <w:rPrChange w:id="5471" w:author="user" w:date="2014-05-25T12:30:00Z">
            <w:rPr/>
          </w:rPrChange>
        </w:rPr>
        <w:lastRenderedPageBreak/>
        <w:t xml:space="preserve">      &amp;</w:t>
      </w:r>
      <w:proofErr w:type="spellStart"/>
      <w:r w:rsidRPr="009B063D">
        <w:rPr>
          <w:sz w:val="28"/>
          <w:szCs w:val="28"/>
          <w:rPrChange w:id="5472" w:author="user" w:date="2014-05-25T12:30:00Z">
            <w:rPr/>
          </w:rPrChange>
        </w:rPr>
        <w:t>Computer&amp;Equal&amp;Human&amp;Total</w:t>
      </w:r>
      <w:proofErr w:type="spellEnd"/>
      <w:r w:rsidRPr="009B063D">
        <w:rPr>
          <w:sz w:val="28"/>
          <w:szCs w:val="28"/>
          <w:rPrChange w:id="5473" w:author="user" w:date="2014-05-25T12:30:00Z">
            <w:rPr/>
          </w:rPrChange>
        </w:rPr>
        <w:t>\\</w:t>
      </w:r>
    </w:p>
    <w:p w:rsidR="00640F9D" w:rsidRPr="009B063D" w:rsidRDefault="00640F9D" w:rsidP="00640F9D">
      <w:pPr>
        <w:pStyle w:val="PreformattedText"/>
        <w:rPr>
          <w:sz w:val="28"/>
          <w:szCs w:val="28"/>
          <w:rPrChange w:id="5474" w:author="user" w:date="2014-05-25T12:30:00Z">
            <w:rPr/>
          </w:rPrChange>
        </w:rPr>
      </w:pPr>
      <w:r w:rsidRPr="009B063D">
        <w:rPr>
          <w:sz w:val="28"/>
          <w:szCs w:val="28"/>
          <w:rPrChange w:id="5475" w:author="user" w:date="2014-05-25T12:30:00Z">
            <w:rPr/>
          </w:rPrChange>
        </w:rPr>
        <w:t xml:space="preserve">      \</w:t>
      </w:r>
      <w:proofErr w:type="spellStart"/>
      <w:r w:rsidRPr="009B063D">
        <w:rPr>
          <w:sz w:val="28"/>
          <w:szCs w:val="28"/>
          <w:rPrChange w:id="5476" w:author="user" w:date="2014-05-25T12:30:00Z">
            <w:rPr/>
          </w:rPrChange>
        </w:rPr>
        <w:t>hline</w:t>
      </w:r>
      <w:proofErr w:type="spellEnd"/>
    </w:p>
    <w:p w:rsidR="00640F9D" w:rsidRPr="009B063D" w:rsidRDefault="00640F9D" w:rsidP="00640F9D">
      <w:pPr>
        <w:pStyle w:val="PreformattedText"/>
        <w:rPr>
          <w:sz w:val="28"/>
          <w:szCs w:val="28"/>
          <w:rPrChange w:id="5477" w:author="user" w:date="2014-05-25T12:30:00Z">
            <w:rPr/>
          </w:rPrChange>
        </w:rPr>
      </w:pPr>
      <w:r w:rsidRPr="009B063D">
        <w:rPr>
          <w:sz w:val="28"/>
          <w:szCs w:val="28"/>
          <w:rPrChange w:id="5478" w:author="user" w:date="2014-05-25T12:30:00Z">
            <w:rPr/>
          </w:rPrChange>
        </w:rPr>
        <w:t xml:space="preserve">      No experience&amp;19&amp;7&amp;24&amp;50\\</w:t>
      </w:r>
    </w:p>
    <w:p w:rsidR="00640F9D" w:rsidRPr="009B063D" w:rsidRDefault="00640F9D" w:rsidP="00640F9D">
      <w:pPr>
        <w:pStyle w:val="PreformattedText"/>
        <w:rPr>
          <w:sz w:val="28"/>
          <w:szCs w:val="28"/>
          <w:rPrChange w:id="5479" w:author="user" w:date="2014-05-25T12:30:00Z">
            <w:rPr/>
          </w:rPrChange>
        </w:rPr>
      </w:pPr>
      <w:r w:rsidRPr="009B063D">
        <w:rPr>
          <w:sz w:val="28"/>
          <w:szCs w:val="28"/>
          <w:rPrChange w:id="5480" w:author="user" w:date="2014-05-25T12:30:00Z">
            <w:rPr/>
          </w:rPrChange>
        </w:rPr>
        <w:t xml:space="preserve">      Amateur&amp;7&amp;3&amp;49&amp;59\\</w:t>
      </w:r>
    </w:p>
    <w:p w:rsidR="00640F9D" w:rsidRPr="009B063D" w:rsidRDefault="00640F9D" w:rsidP="00640F9D">
      <w:pPr>
        <w:pStyle w:val="PreformattedText"/>
        <w:rPr>
          <w:sz w:val="28"/>
          <w:szCs w:val="28"/>
          <w:rPrChange w:id="5481" w:author="user" w:date="2014-05-25T12:30:00Z">
            <w:rPr/>
          </w:rPrChange>
        </w:rPr>
      </w:pPr>
      <w:r w:rsidRPr="009B063D">
        <w:rPr>
          <w:sz w:val="28"/>
          <w:szCs w:val="28"/>
          <w:rPrChange w:id="5482" w:author="user" w:date="2014-05-25T12:30:00Z">
            <w:rPr/>
          </w:rPrChange>
        </w:rPr>
        <w:t xml:space="preserve">      Professional&amp;1&amp;1&amp;8&amp;10\\</w:t>
      </w:r>
    </w:p>
    <w:p w:rsidR="00640F9D" w:rsidRPr="009B063D" w:rsidRDefault="00640F9D" w:rsidP="00640F9D">
      <w:pPr>
        <w:pStyle w:val="PreformattedText"/>
        <w:rPr>
          <w:sz w:val="28"/>
          <w:szCs w:val="28"/>
          <w:rPrChange w:id="5483" w:author="user" w:date="2014-05-25T12:30:00Z">
            <w:rPr/>
          </w:rPrChange>
        </w:rPr>
      </w:pPr>
      <w:r w:rsidRPr="009B063D">
        <w:rPr>
          <w:sz w:val="28"/>
          <w:szCs w:val="28"/>
          <w:rPrChange w:id="5484" w:author="user" w:date="2014-05-25T12:30:00Z">
            <w:rPr/>
          </w:rPrChange>
        </w:rPr>
        <w:t xml:space="preserve">      \</w:t>
      </w:r>
      <w:proofErr w:type="spellStart"/>
      <w:r w:rsidRPr="009B063D">
        <w:rPr>
          <w:sz w:val="28"/>
          <w:szCs w:val="28"/>
          <w:rPrChange w:id="5485" w:author="user" w:date="2014-05-25T12:30:00Z">
            <w:rPr/>
          </w:rPrChange>
        </w:rPr>
        <w:t>hline</w:t>
      </w:r>
      <w:proofErr w:type="spellEnd"/>
    </w:p>
    <w:p w:rsidR="00640F9D" w:rsidRPr="009B063D" w:rsidRDefault="00640F9D" w:rsidP="00640F9D">
      <w:pPr>
        <w:pStyle w:val="PreformattedText"/>
        <w:rPr>
          <w:sz w:val="28"/>
          <w:szCs w:val="28"/>
          <w:rPrChange w:id="5486" w:author="user" w:date="2014-05-25T12:30:00Z">
            <w:rPr/>
          </w:rPrChange>
        </w:rPr>
      </w:pPr>
      <w:r w:rsidRPr="009B063D">
        <w:rPr>
          <w:sz w:val="28"/>
          <w:szCs w:val="28"/>
          <w:rPrChange w:id="5487" w:author="user" w:date="2014-05-25T12:30:00Z">
            <w:rPr/>
          </w:rPrChange>
        </w:rPr>
        <w:t xml:space="preserve">      Total&amp;27&amp;11&amp;81&amp;119\\</w:t>
      </w:r>
    </w:p>
    <w:p w:rsidR="00640F9D" w:rsidRPr="009B063D" w:rsidRDefault="00640F9D" w:rsidP="00640F9D">
      <w:pPr>
        <w:pStyle w:val="PreformattedText"/>
        <w:rPr>
          <w:sz w:val="28"/>
          <w:szCs w:val="28"/>
          <w:rPrChange w:id="5488" w:author="user" w:date="2014-05-25T12:30:00Z">
            <w:rPr/>
          </w:rPrChange>
        </w:rPr>
      </w:pPr>
      <w:r w:rsidRPr="009B063D">
        <w:rPr>
          <w:sz w:val="28"/>
          <w:szCs w:val="28"/>
          <w:rPrChange w:id="5489" w:author="user" w:date="2014-05-25T12:30:00Z">
            <w:rPr/>
          </w:rPrChange>
        </w:rPr>
        <w:t xml:space="preserve">      \</w:t>
      </w:r>
      <w:proofErr w:type="spellStart"/>
      <w:r w:rsidRPr="009B063D">
        <w:rPr>
          <w:sz w:val="28"/>
          <w:szCs w:val="28"/>
          <w:rPrChange w:id="5490" w:author="user" w:date="2014-05-25T12:30:00Z">
            <w:rPr/>
          </w:rPrChange>
        </w:rPr>
        <w:t>hline</w:t>
      </w:r>
      <w:proofErr w:type="spellEnd"/>
    </w:p>
    <w:p w:rsidR="00640F9D" w:rsidRPr="009B063D" w:rsidRDefault="00640F9D" w:rsidP="00640F9D">
      <w:pPr>
        <w:pStyle w:val="PreformattedText"/>
        <w:rPr>
          <w:sz w:val="28"/>
          <w:szCs w:val="28"/>
          <w:rPrChange w:id="5491" w:author="user" w:date="2014-05-25T12:30:00Z">
            <w:rPr/>
          </w:rPrChange>
        </w:rPr>
      </w:pPr>
      <w:r w:rsidRPr="009B063D">
        <w:rPr>
          <w:sz w:val="28"/>
          <w:szCs w:val="28"/>
          <w:rPrChange w:id="5492" w:author="user" w:date="2014-05-25T12:30:00Z">
            <w:rPr/>
          </w:rPrChange>
        </w:rPr>
        <w:t xml:space="preserve">   \end{tabular}</w:t>
      </w:r>
    </w:p>
    <w:p w:rsidR="00640F9D" w:rsidRPr="009B063D" w:rsidRDefault="00640F9D" w:rsidP="00640F9D">
      <w:pPr>
        <w:pStyle w:val="PreformattedText"/>
        <w:rPr>
          <w:sz w:val="28"/>
          <w:szCs w:val="28"/>
          <w:rPrChange w:id="5493" w:author="user" w:date="2014-05-25T12:30:00Z">
            <w:rPr/>
          </w:rPrChange>
        </w:rPr>
      </w:pPr>
      <w:r w:rsidRPr="009B063D">
        <w:rPr>
          <w:sz w:val="28"/>
          <w:szCs w:val="28"/>
          <w:rPrChange w:id="5494" w:author="user" w:date="2014-05-25T12:30:00Z">
            <w:rPr/>
          </w:rPrChange>
        </w:rPr>
        <w:t>\end{table}</w:t>
      </w:r>
    </w:p>
    <w:p w:rsidR="00640F9D" w:rsidRPr="009B063D" w:rsidRDefault="00640F9D" w:rsidP="00640F9D">
      <w:pPr>
        <w:pStyle w:val="PreformattedText"/>
        <w:rPr>
          <w:sz w:val="28"/>
          <w:szCs w:val="28"/>
          <w:rPrChange w:id="5495" w:author="user" w:date="2014-05-25T12:30:00Z">
            <w:rPr/>
          </w:rPrChange>
        </w:rPr>
      </w:pPr>
    </w:p>
    <w:p w:rsidR="00640F9D" w:rsidRPr="009B063D" w:rsidRDefault="00640F9D" w:rsidP="00640F9D">
      <w:pPr>
        <w:pStyle w:val="PreformattedText"/>
        <w:rPr>
          <w:sz w:val="28"/>
          <w:szCs w:val="28"/>
          <w:rPrChange w:id="5496" w:author="user" w:date="2014-05-25T12:30:00Z">
            <w:rPr/>
          </w:rPrChange>
        </w:rPr>
      </w:pPr>
      <w:r w:rsidRPr="009B063D">
        <w:rPr>
          <w:sz w:val="28"/>
          <w:szCs w:val="28"/>
          <w:rPrChange w:id="5497" w:author="user" w:date="2014-05-25T12:30:00Z">
            <w:rPr/>
          </w:rPrChange>
        </w:rPr>
        <w:t>\begin{table}</w:t>
      </w:r>
    </w:p>
    <w:p w:rsidR="00640F9D" w:rsidRPr="009B063D" w:rsidRDefault="00640F9D" w:rsidP="00640F9D">
      <w:pPr>
        <w:pStyle w:val="PreformattedText"/>
        <w:rPr>
          <w:sz w:val="28"/>
          <w:szCs w:val="28"/>
          <w:rPrChange w:id="5498" w:author="user" w:date="2014-05-25T12:30:00Z">
            <w:rPr/>
          </w:rPrChange>
        </w:rPr>
      </w:pPr>
      <w:r w:rsidRPr="009B063D">
        <w:rPr>
          <w:sz w:val="28"/>
          <w:szCs w:val="28"/>
          <w:rPrChange w:id="5499" w:author="user" w:date="2014-05-25T12:30:00Z">
            <w:rPr/>
          </w:rPrChange>
        </w:rPr>
        <w:t xml:space="preserve">   \centering</w:t>
      </w:r>
    </w:p>
    <w:p w:rsidR="00640F9D" w:rsidRPr="009B063D" w:rsidRDefault="00640F9D" w:rsidP="00640F9D">
      <w:pPr>
        <w:pStyle w:val="PreformattedText"/>
        <w:rPr>
          <w:sz w:val="28"/>
          <w:szCs w:val="28"/>
          <w:rPrChange w:id="5500" w:author="user" w:date="2014-05-25T12:30:00Z">
            <w:rPr/>
          </w:rPrChange>
        </w:rPr>
      </w:pPr>
      <w:r w:rsidRPr="009B063D">
        <w:rPr>
          <w:sz w:val="28"/>
          <w:szCs w:val="28"/>
          <w:rPrChange w:id="5501" w:author="user" w:date="2014-05-25T12:30:00Z">
            <w:rPr/>
          </w:rPrChange>
        </w:rPr>
        <w:t xml:space="preserve">   \caption{Number of participants who gives higher rating to generated performance</w:t>
      </w:r>
      <w:ins w:id="5502" w:author="user" w:date="2014-05-26T00:04:00Z">
        <w:r w:rsidR="00E060A2">
          <w:rPr>
            <w:rFonts w:hint="eastAsia"/>
            <w:sz w:val="28"/>
            <w:szCs w:val="28"/>
          </w:rPr>
          <w:t>s</w:t>
        </w:r>
      </w:ins>
      <w:r w:rsidRPr="009B063D">
        <w:rPr>
          <w:sz w:val="28"/>
          <w:szCs w:val="28"/>
          <w:rPrChange w:id="5503" w:author="user" w:date="2014-05-25T12:30:00Z">
            <w:rPr/>
          </w:rPrChange>
        </w:rPr>
        <w:t>, human recordings or equal rating under different part of the corpus}</w:t>
      </w:r>
    </w:p>
    <w:p w:rsidR="00640F9D" w:rsidRPr="009B063D" w:rsidRDefault="00640F9D" w:rsidP="00640F9D">
      <w:pPr>
        <w:pStyle w:val="PreformattedText"/>
        <w:rPr>
          <w:sz w:val="28"/>
          <w:szCs w:val="28"/>
          <w:rPrChange w:id="5504" w:author="user" w:date="2014-05-25T12:30:00Z">
            <w:rPr/>
          </w:rPrChange>
        </w:rPr>
      </w:pPr>
      <w:r w:rsidRPr="009B063D">
        <w:rPr>
          <w:sz w:val="28"/>
          <w:szCs w:val="28"/>
          <w:rPrChange w:id="5505" w:author="user" w:date="2014-05-25T12:30:00Z">
            <w:rPr/>
          </w:rPrChange>
        </w:rPr>
        <w:t xml:space="preserve">   \label{</w:t>
      </w:r>
      <w:proofErr w:type="spellStart"/>
      <w:r w:rsidRPr="009B063D">
        <w:rPr>
          <w:sz w:val="28"/>
          <w:szCs w:val="28"/>
          <w:rPrChange w:id="5506" w:author="user" w:date="2014-05-25T12:30:00Z">
            <w:rPr/>
          </w:rPrChange>
        </w:rPr>
        <w:t>tab:good-bad_count</w:t>
      </w:r>
      <w:proofErr w:type="spellEnd"/>
      <w:r w:rsidRPr="009B063D">
        <w:rPr>
          <w:sz w:val="28"/>
          <w:szCs w:val="28"/>
          <w:rPrChange w:id="5507" w:author="user" w:date="2014-05-25T12:30:00Z">
            <w:rPr/>
          </w:rPrChange>
        </w:rPr>
        <w:t>}</w:t>
      </w:r>
    </w:p>
    <w:p w:rsidR="00640F9D" w:rsidRPr="009B063D" w:rsidRDefault="00640F9D" w:rsidP="00640F9D">
      <w:pPr>
        <w:pStyle w:val="PreformattedText"/>
        <w:rPr>
          <w:sz w:val="28"/>
          <w:szCs w:val="28"/>
          <w:rPrChange w:id="5508" w:author="user" w:date="2014-05-25T12:30:00Z">
            <w:rPr/>
          </w:rPrChange>
        </w:rPr>
      </w:pPr>
      <w:r w:rsidRPr="009B063D">
        <w:rPr>
          <w:sz w:val="28"/>
          <w:szCs w:val="28"/>
          <w:rPrChange w:id="5509" w:author="user" w:date="2014-05-25T12:30:00Z">
            <w:rPr/>
          </w:rPrChange>
        </w:rPr>
        <w:t xml:space="preserve">   \begin{tabular}{</w:t>
      </w:r>
      <w:proofErr w:type="spellStart"/>
      <w:r w:rsidRPr="009B063D">
        <w:rPr>
          <w:sz w:val="28"/>
          <w:szCs w:val="28"/>
          <w:rPrChange w:id="5510" w:author="user" w:date="2014-05-25T12:30:00Z">
            <w:rPr/>
          </w:rPrChange>
        </w:rPr>
        <w:t>r|rrr|rrr|r</w:t>
      </w:r>
      <w:proofErr w:type="spellEnd"/>
      <w:r w:rsidRPr="009B063D">
        <w:rPr>
          <w:sz w:val="28"/>
          <w:szCs w:val="28"/>
          <w:rPrChange w:id="5511" w:author="user" w:date="2014-05-25T12:30:00Z">
            <w:rPr/>
          </w:rPrChange>
        </w:rPr>
        <w:t>}</w:t>
      </w:r>
    </w:p>
    <w:p w:rsidR="00640F9D" w:rsidRPr="009B063D" w:rsidRDefault="00640F9D" w:rsidP="00640F9D">
      <w:pPr>
        <w:pStyle w:val="PreformattedText"/>
        <w:rPr>
          <w:sz w:val="28"/>
          <w:szCs w:val="28"/>
          <w:rPrChange w:id="5512" w:author="user" w:date="2014-05-25T12:30:00Z">
            <w:rPr/>
          </w:rPrChange>
        </w:rPr>
      </w:pPr>
      <w:r w:rsidRPr="009B063D">
        <w:rPr>
          <w:sz w:val="28"/>
          <w:szCs w:val="28"/>
          <w:rPrChange w:id="5513" w:author="user" w:date="2014-05-25T12:30:00Z">
            <w:rPr/>
          </w:rPrChange>
        </w:rPr>
        <w:t>\</w:t>
      </w:r>
      <w:proofErr w:type="spellStart"/>
      <w:r w:rsidRPr="009B063D">
        <w:rPr>
          <w:sz w:val="28"/>
          <w:szCs w:val="28"/>
          <w:rPrChange w:id="5514" w:author="user" w:date="2014-05-25T12:30:00Z">
            <w:rPr/>
          </w:rPrChange>
        </w:rPr>
        <w:t>hline</w:t>
      </w:r>
      <w:proofErr w:type="spellEnd"/>
    </w:p>
    <w:p w:rsidR="00640F9D" w:rsidRPr="009B063D" w:rsidRDefault="00640F9D" w:rsidP="00640F9D">
      <w:pPr>
        <w:pStyle w:val="PreformattedText"/>
        <w:rPr>
          <w:sz w:val="28"/>
          <w:szCs w:val="28"/>
          <w:rPrChange w:id="5515" w:author="user" w:date="2014-05-25T12:30:00Z">
            <w:rPr/>
          </w:rPrChange>
        </w:rPr>
      </w:pPr>
      <w:r w:rsidRPr="009B063D">
        <w:rPr>
          <w:sz w:val="28"/>
          <w:szCs w:val="28"/>
          <w:rPrChange w:id="5516" w:author="user" w:date="2014-05-25T12:30:00Z">
            <w:rPr/>
          </w:rPrChange>
        </w:rPr>
        <w:t>&amp;&amp;A</w:t>
      </w:r>
      <w:proofErr w:type="gramStart"/>
      <w:r w:rsidRPr="009B063D">
        <w:rPr>
          <w:sz w:val="28"/>
          <w:szCs w:val="28"/>
          <w:rPrChange w:id="5517" w:author="user" w:date="2014-05-25T12:30:00Z">
            <w:rPr/>
          </w:rPrChange>
        </w:rPr>
        <w:t>,B</w:t>
      </w:r>
      <w:proofErr w:type="gramEnd"/>
      <w:r w:rsidRPr="009B063D">
        <w:rPr>
          <w:sz w:val="28"/>
          <w:szCs w:val="28"/>
          <w:rPrChange w:id="5518" w:author="user" w:date="2014-05-25T12:30:00Z">
            <w:rPr/>
          </w:rPrChange>
        </w:rPr>
        <w:t>&amp;&amp;&amp;C-F&amp;&amp;Total\\</w:t>
      </w:r>
    </w:p>
    <w:p w:rsidR="00640F9D" w:rsidRPr="009B063D" w:rsidRDefault="00640F9D" w:rsidP="00640F9D">
      <w:pPr>
        <w:pStyle w:val="PreformattedText"/>
        <w:rPr>
          <w:sz w:val="28"/>
          <w:szCs w:val="28"/>
          <w:rPrChange w:id="5519" w:author="user" w:date="2014-05-25T12:30:00Z">
            <w:rPr/>
          </w:rPrChange>
        </w:rPr>
      </w:pPr>
      <w:r w:rsidRPr="009B063D">
        <w:rPr>
          <w:sz w:val="28"/>
          <w:szCs w:val="28"/>
          <w:rPrChange w:id="5520" w:author="user" w:date="2014-05-25T12:30:00Z">
            <w:rPr/>
          </w:rPrChange>
        </w:rPr>
        <w:t>&amp;</w:t>
      </w:r>
      <w:proofErr w:type="spellStart"/>
      <w:r w:rsidRPr="009B063D">
        <w:rPr>
          <w:sz w:val="28"/>
          <w:szCs w:val="28"/>
          <w:rPrChange w:id="5521" w:author="user" w:date="2014-05-25T12:30:00Z">
            <w:rPr/>
          </w:rPrChange>
        </w:rPr>
        <w:t>Computer&amp;Equal&amp;Human&amp;Computer&amp;Equal&amp;Human</w:t>
      </w:r>
      <w:proofErr w:type="spellEnd"/>
      <w:r w:rsidRPr="009B063D">
        <w:rPr>
          <w:sz w:val="28"/>
          <w:szCs w:val="28"/>
          <w:rPrChange w:id="5522" w:author="user" w:date="2014-05-25T12:30:00Z">
            <w:rPr/>
          </w:rPrChange>
        </w:rPr>
        <w:t>&amp;\\</w:t>
      </w:r>
    </w:p>
    <w:p w:rsidR="00640F9D" w:rsidRPr="009B063D" w:rsidRDefault="00640F9D" w:rsidP="00640F9D">
      <w:pPr>
        <w:pStyle w:val="PreformattedText"/>
        <w:rPr>
          <w:sz w:val="28"/>
          <w:szCs w:val="28"/>
          <w:rPrChange w:id="5523" w:author="user" w:date="2014-05-25T12:30:00Z">
            <w:rPr/>
          </w:rPrChange>
        </w:rPr>
      </w:pPr>
      <w:r w:rsidRPr="009B063D">
        <w:rPr>
          <w:sz w:val="28"/>
          <w:szCs w:val="28"/>
          <w:rPrChange w:id="5524" w:author="user" w:date="2014-05-25T12:30:00Z">
            <w:rPr/>
          </w:rPrChange>
        </w:rPr>
        <w:t xml:space="preserve">      \</w:t>
      </w:r>
      <w:proofErr w:type="spellStart"/>
      <w:r w:rsidRPr="009B063D">
        <w:rPr>
          <w:sz w:val="28"/>
          <w:szCs w:val="28"/>
          <w:rPrChange w:id="5525" w:author="user" w:date="2014-05-25T12:30:00Z">
            <w:rPr/>
          </w:rPrChange>
        </w:rPr>
        <w:t>hline</w:t>
      </w:r>
      <w:proofErr w:type="spellEnd"/>
    </w:p>
    <w:p w:rsidR="00640F9D" w:rsidRPr="009B063D" w:rsidRDefault="00640F9D" w:rsidP="00640F9D">
      <w:pPr>
        <w:pStyle w:val="PreformattedText"/>
        <w:rPr>
          <w:sz w:val="28"/>
          <w:szCs w:val="28"/>
          <w:rPrChange w:id="5526" w:author="user" w:date="2014-05-25T12:30:00Z">
            <w:rPr/>
          </w:rPrChange>
        </w:rPr>
      </w:pPr>
      <w:r w:rsidRPr="009B063D">
        <w:rPr>
          <w:sz w:val="28"/>
          <w:szCs w:val="28"/>
          <w:rPrChange w:id="5527" w:author="user" w:date="2014-05-25T12:30:00Z">
            <w:rPr/>
          </w:rPrChange>
        </w:rPr>
        <w:t>No experience&amp;5&amp;4&amp;6&amp;14&amp;3&amp;18&amp;50\\</w:t>
      </w:r>
    </w:p>
    <w:p w:rsidR="00640F9D" w:rsidRPr="009B063D" w:rsidRDefault="00640F9D" w:rsidP="00640F9D">
      <w:pPr>
        <w:pStyle w:val="PreformattedText"/>
        <w:rPr>
          <w:sz w:val="28"/>
          <w:szCs w:val="28"/>
          <w:rPrChange w:id="5528" w:author="user" w:date="2014-05-25T12:30:00Z">
            <w:rPr/>
          </w:rPrChange>
        </w:rPr>
      </w:pPr>
      <w:r w:rsidRPr="009B063D">
        <w:rPr>
          <w:sz w:val="28"/>
          <w:szCs w:val="28"/>
          <w:rPrChange w:id="5529" w:author="user" w:date="2014-05-25T12:30:00Z">
            <w:rPr/>
          </w:rPrChange>
        </w:rPr>
        <w:t>Amateur&amp;2&amp;1&amp;18&amp;5&amp;2&amp;31&amp;59\\</w:t>
      </w:r>
    </w:p>
    <w:p w:rsidR="00640F9D" w:rsidRPr="009B063D" w:rsidRDefault="00640F9D" w:rsidP="00640F9D">
      <w:pPr>
        <w:pStyle w:val="PreformattedText"/>
        <w:rPr>
          <w:sz w:val="28"/>
          <w:szCs w:val="28"/>
          <w:rPrChange w:id="5530" w:author="user" w:date="2014-05-25T12:30:00Z">
            <w:rPr/>
          </w:rPrChange>
        </w:rPr>
      </w:pPr>
      <w:r w:rsidRPr="009B063D">
        <w:rPr>
          <w:sz w:val="28"/>
          <w:szCs w:val="28"/>
          <w:rPrChange w:id="5531" w:author="user" w:date="2014-05-25T12:30:00Z">
            <w:rPr/>
          </w:rPrChange>
        </w:rPr>
        <w:t>Professional&amp;0&amp;1&amp;3&amp;1&amp;0&amp;5&amp;10\\</w:t>
      </w:r>
    </w:p>
    <w:p w:rsidR="00640F9D" w:rsidRPr="009B063D" w:rsidRDefault="00640F9D" w:rsidP="00640F9D">
      <w:pPr>
        <w:pStyle w:val="PreformattedText"/>
        <w:rPr>
          <w:sz w:val="28"/>
          <w:szCs w:val="28"/>
          <w:rPrChange w:id="5532" w:author="user" w:date="2014-05-25T12:30:00Z">
            <w:rPr/>
          </w:rPrChange>
        </w:rPr>
      </w:pPr>
      <w:r w:rsidRPr="009B063D">
        <w:rPr>
          <w:sz w:val="28"/>
          <w:szCs w:val="28"/>
          <w:rPrChange w:id="5533" w:author="user" w:date="2014-05-25T12:30:00Z">
            <w:rPr/>
          </w:rPrChange>
        </w:rPr>
        <w:t xml:space="preserve">      \</w:t>
      </w:r>
      <w:proofErr w:type="spellStart"/>
      <w:r w:rsidRPr="009B063D">
        <w:rPr>
          <w:sz w:val="28"/>
          <w:szCs w:val="28"/>
          <w:rPrChange w:id="5534" w:author="user" w:date="2014-05-25T12:30:00Z">
            <w:rPr/>
          </w:rPrChange>
        </w:rPr>
        <w:t>hline</w:t>
      </w:r>
      <w:proofErr w:type="spellEnd"/>
    </w:p>
    <w:p w:rsidR="00640F9D" w:rsidRPr="009B063D" w:rsidRDefault="00640F9D" w:rsidP="00640F9D">
      <w:pPr>
        <w:pStyle w:val="PreformattedText"/>
        <w:rPr>
          <w:sz w:val="28"/>
          <w:szCs w:val="28"/>
          <w:rPrChange w:id="5535" w:author="user" w:date="2014-05-25T12:30:00Z">
            <w:rPr/>
          </w:rPrChange>
        </w:rPr>
      </w:pPr>
      <w:r w:rsidRPr="009B063D">
        <w:rPr>
          <w:sz w:val="28"/>
          <w:szCs w:val="28"/>
          <w:rPrChange w:id="5536" w:author="user" w:date="2014-05-25T12:30:00Z">
            <w:rPr/>
          </w:rPrChange>
        </w:rPr>
        <w:t>Total Result&amp;7&amp;6&amp;27&amp;20&amp;5&amp;54&amp;119\\</w:t>
      </w:r>
    </w:p>
    <w:p w:rsidR="00640F9D" w:rsidRPr="009B063D" w:rsidRDefault="00640F9D" w:rsidP="00640F9D">
      <w:pPr>
        <w:pStyle w:val="PreformattedText"/>
        <w:rPr>
          <w:sz w:val="28"/>
          <w:szCs w:val="28"/>
          <w:rPrChange w:id="5537" w:author="user" w:date="2014-05-25T12:30:00Z">
            <w:rPr/>
          </w:rPrChange>
        </w:rPr>
      </w:pPr>
      <w:r w:rsidRPr="009B063D">
        <w:rPr>
          <w:sz w:val="28"/>
          <w:szCs w:val="28"/>
          <w:rPrChange w:id="5538" w:author="user" w:date="2014-05-25T12:30:00Z">
            <w:rPr/>
          </w:rPrChange>
        </w:rPr>
        <w:t xml:space="preserve">      \</w:t>
      </w:r>
      <w:proofErr w:type="spellStart"/>
      <w:r w:rsidRPr="009B063D">
        <w:rPr>
          <w:sz w:val="28"/>
          <w:szCs w:val="28"/>
          <w:rPrChange w:id="5539" w:author="user" w:date="2014-05-25T12:30:00Z">
            <w:rPr/>
          </w:rPrChange>
        </w:rPr>
        <w:t>hline</w:t>
      </w:r>
      <w:proofErr w:type="spellEnd"/>
    </w:p>
    <w:p w:rsidR="00640F9D" w:rsidRPr="009B063D" w:rsidRDefault="00640F9D" w:rsidP="00640F9D">
      <w:pPr>
        <w:pStyle w:val="PreformattedText"/>
        <w:rPr>
          <w:sz w:val="28"/>
          <w:szCs w:val="28"/>
          <w:rPrChange w:id="5540" w:author="user" w:date="2014-05-25T12:30:00Z">
            <w:rPr/>
          </w:rPrChange>
        </w:rPr>
      </w:pPr>
      <w:r w:rsidRPr="009B063D">
        <w:rPr>
          <w:sz w:val="28"/>
          <w:szCs w:val="28"/>
          <w:rPrChange w:id="5541" w:author="user" w:date="2014-05-25T12:30:00Z">
            <w:rPr/>
          </w:rPrChange>
        </w:rPr>
        <w:t xml:space="preserve">   \end{tabular}</w:t>
      </w:r>
    </w:p>
    <w:p w:rsidR="00640F9D" w:rsidRPr="009B063D" w:rsidRDefault="00640F9D" w:rsidP="00640F9D">
      <w:pPr>
        <w:pStyle w:val="PreformattedText"/>
        <w:rPr>
          <w:sz w:val="28"/>
          <w:szCs w:val="28"/>
          <w:rPrChange w:id="5542" w:author="user" w:date="2014-05-25T12:30:00Z">
            <w:rPr/>
          </w:rPrChange>
        </w:rPr>
      </w:pPr>
      <w:r w:rsidRPr="009B063D">
        <w:rPr>
          <w:sz w:val="28"/>
          <w:szCs w:val="28"/>
          <w:rPrChange w:id="5543" w:author="user" w:date="2014-05-25T12:30:00Z">
            <w:rPr/>
          </w:rPrChange>
        </w:rPr>
        <w:t>\end{table}</w:t>
      </w:r>
    </w:p>
    <w:p w:rsidR="00640F9D" w:rsidRPr="009B063D" w:rsidRDefault="00640F9D" w:rsidP="00640F9D">
      <w:pPr>
        <w:pStyle w:val="PreformattedText"/>
        <w:rPr>
          <w:sz w:val="28"/>
          <w:szCs w:val="28"/>
          <w:rPrChange w:id="5544" w:author="user" w:date="2014-05-25T12:30:00Z">
            <w:rPr/>
          </w:rPrChange>
        </w:rPr>
      </w:pPr>
    </w:p>
    <w:p w:rsidR="00640F9D" w:rsidRPr="009B063D" w:rsidRDefault="00640F9D" w:rsidP="00640F9D">
      <w:pPr>
        <w:pStyle w:val="PreformattedText"/>
        <w:rPr>
          <w:sz w:val="28"/>
          <w:szCs w:val="28"/>
          <w:rPrChange w:id="5545" w:author="user" w:date="2014-05-25T12:30:00Z">
            <w:rPr/>
          </w:rPrChange>
        </w:rPr>
      </w:pPr>
    </w:p>
    <w:p w:rsidR="00640F9D" w:rsidRPr="009B063D" w:rsidRDefault="00640F9D" w:rsidP="00640F9D">
      <w:pPr>
        <w:pStyle w:val="PreformattedText"/>
        <w:rPr>
          <w:sz w:val="28"/>
          <w:szCs w:val="28"/>
          <w:rPrChange w:id="5546" w:author="user" w:date="2014-05-25T12:30:00Z">
            <w:rPr/>
          </w:rPrChange>
        </w:rPr>
      </w:pPr>
      <w:r w:rsidRPr="009B063D">
        <w:rPr>
          <w:sz w:val="28"/>
          <w:szCs w:val="28"/>
          <w:rPrChange w:id="5547" w:author="user" w:date="2014-05-25T12:30:00Z">
            <w:rPr/>
          </w:rPrChange>
        </w:rPr>
        <w:t>\chapter{Conclusions}</w:t>
      </w:r>
    </w:p>
    <w:p w:rsidR="00640F9D" w:rsidRPr="009B063D" w:rsidRDefault="00640F9D" w:rsidP="00640F9D">
      <w:pPr>
        <w:pStyle w:val="PreformattedText"/>
        <w:rPr>
          <w:sz w:val="28"/>
          <w:szCs w:val="28"/>
          <w:rPrChange w:id="5548" w:author="user" w:date="2014-05-25T12:30:00Z">
            <w:rPr/>
          </w:rPrChange>
        </w:rPr>
      </w:pPr>
      <w:r w:rsidRPr="009B063D">
        <w:rPr>
          <w:sz w:val="28"/>
          <w:szCs w:val="28"/>
          <w:rPrChange w:id="5549" w:author="user" w:date="2014-05-25T12:30:00Z">
            <w:rPr/>
          </w:rPrChange>
        </w:rPr>
        <w:t>We have created a system that can perform monophonic score expressively. The expressive performance knowledge is learned from hum</w:t>
      </w:r>
      <w:del w:id="5550" w:author="user" w:date="2014-05-26T00:05:00Z">
        <w:r w:rsidRPr="009B063D" w:rsidDel="00E060A2">
          <w:rPr>
            <w:sz w:val="28"/>
            <w:szCs w:val="28"/>
            <w:rPrChange w:id="5551" w:author="user" w:date="2014-05-25T12:30:00Z">
              <w:rPr/>
            </w:rPrChange>
          </w:rPr>
          <w:delText xml:space="preserve"> </w:delText>
        </w:r>
      </w:del>
      <w:proofErr w:type="gramStart"/>
      <w:r w:rsidRPr="009B063D">
        <w:rPr>
          <w:sz w:val="28"/>
          <w:szCs w:val="28"/>
          <w:rPrChange w:id="5552" w:author="user" w:date="2014-05-25T12:30:00Z">
            <w:rPr/>
          </w:rPrChange>
        </w:rPr>
        <w:t>an</w:t>
      </w:r>
      <w:proofErr w:type="gramEnd"/>
      <w:r w:rsidRPr="009B063D">
        <w:rPr>
          <w:sz w:val="28"/>
          <w:szCs w:val="28"/>
          <w:rPrChange w:id="5553" w:author="user" w:date="2014-05-25T12:30:00Z">
            <w:rPr/>
          </w:rPrChange>
        </w:rPr>
        <w:t xml:space="preserve"> </w:t>
      </w:r>
      <w:ins w:id="5554" w:author="user" w:date="2014-05-26T00:05:00Z">
        <w:r w:rsidR="00E060A2">
          <w:rPr>
            <w:rFonts w:hint="eastAsia"/>
            <w:sz w:val="28"/>
            <w:szCs w:val="28"/>
          </w:rPr>
          <w:t xml:space="preserve">performance </w:t>
        </w:r>
      </w:ins>
      <w:r w:rsidRPr="009B063D">
        <w:rPr>
          <w:sz w:val="28"/>
          <w:szCs w:val="28"/>
          <w:rPrChange w:id="5555" w:author="user" w:date="2014-05-25T12:30:00Z">
            <w:rPr/>
          </w:rPrChange>
        </w:rPr>
        <w:t>recording</w:t>
      </w:r>
      <w:ins w:id="5556" w:author="user" w:date="2014-05-26T00:05:00Z">
        <w:r w:rsidR="00E060A2">
          <w:rPr>
            <w:rFonts w:hint="eastAsia"/>
            <w:sz w:val="28"/>
            <w:szCs w:val="28"/>
          </w:rPr>
          <w:t>s</w:t>
        </w:r>
      </w:ins>
      <w:r w:rsidRPr="009B063D">
        <w:rPr>
          <w:sz w:val="28"/>
          <w:szCs w:val="28"/>
          <w:rPrChange w:id="5557" w:author="user" w:date="2014-05-25T12:30:00Z">
            <w:rPr/>
          </w:rPrChange>
        </w:rPr>
        <w:t xml:space="preserve"> using structural support vector machine with hidden Markov model output (SVM-HMM). We have also created a corpus consisting of scores and MIDI recordings. From our subjective test, we show</w:t>
      </w:r>
      <w:ins w:id="5558" w:author="user" w:date="2014-05-26T00:06:00Z">
        <w:r w:rsidR="00E060A2">
          <w:rPr>
            <w:rFonts w:hint="eastAsia"/>
            <w:sz w:val="28"/>
            <w:szCs w:val="28"/>
          </w:rPr>
          <w:t>ed</w:t>
        </w:r>
      </w:ins>
      <w:r w:rsidRPr="009B063D">
        <w:rPr>
          <w:sz w:val="28"/>
          <w:szCs w:val="28"/>
          <w:rPrChange w:id="5559" w:author="user" w:date="2014-05-25T12:30:00Z">
            <w:rPr/>
          </w:rPrChange>
        </w:rPr>
        <w:t xml:space="preserve"> that although the amateur and professional musician can still differentiate</w:t>
      </w:r>
      <w:del w:id="5560" w:author="user" w:date="2014-05-26T00:06:00Z">
        <w:r w:rsidRPr="009B063D" w:rsidDel="00E060A2">
          <w:rPr>
            <w:sz w:val="28"/>
            <w:szCs w:val="28"/>
            <w:rPrChange w:id="5561" w:author="user" w:date="2014-05-25T12:30:00Z">
              <w:rPr/>
            </w:rPrChange>
          </w:rPr>
          <w:delText xml:space="preserve"> the</w:delText>
        </w:r>
      </w:del>
      <w:r w:rsidRPr="009B063D">
        <w:rPr>
          <w:sz w:val="28"/>
          <w:szCs w:val="28"/>
          <w:rPrChange w:id="5562" w:author="user" w:date="2014-05-25T12:30:00Z">
            <w:rPr/>
          </w:rPrChange>
        </w:rPr>
        <w:t xml:space="preserve"> generated performance</w:t>
      </w:r>
      <w:ins w:id="5563" w:author="user" w:date="2014-05-26T00:06:00Z">
        <w:r w:rsidR="00E060A2">
          <w:rPr>
            <w:rFonts w:hint="eastAsia"/>
            <w:sz w:val="28"/>
            <w:szCs w:val="28"/>
          </w:rPr>
          <w:t>s</w:t>
        </w:r>
      </w:ins>
      <w:r w:rsidRPr="009B063D">
        <w:rPr>
          <w:sz w:val="28"/>
          <w:szCs w:val="28"/>
          <w:rPrChange w:id="5564" w:author="user" w:date="2014-05-25T12:30:00Z">
            <w:rPr/>
          </w:rPrChange>
        </w:rPr>
        <w:t xml:space="preserve"> from human recordings</w:t>
      </w:r>
      <w:ins w:id="5565" w:author="user" w:date="2014-05-26T00:07:00Z">
        <w:r w:rsidR="00E060A2">
          <w:rPr>
            <w:rFonts w:hint="eastAsia"/>
            <w:sz w:val="28"/>
            <w:szCs w:val="28"/>
          </w:rPr>
          <w:t>.</w:t>
        </w:r>
      </w:ins>
      <w:del w:id="5566" w:author="user" w:date="2014-05-26T00:07:00Z">
        <w:r w:rsidRPr="009B063D" w:rsidDel="00E060A2">
          <w:rPr>
            <w:sz w:val="28"/>
            <w:szCs w:val="28"/>
            <w:rPrChange w:id="5567" w:author="user" w:date="2014-05-25T12:30:00Z">
              <w:rPr/>
            </w:rPrChange>
          </w:rPr>
          <w:delText>,</w:delText>
        </w:r>
      </w:del>
      <w:r w:rsidRPr="009B063D">
        <w:rPr>
          <w:sz w:val="28"/>
          <w:szCs w:val="28"/>
          <w:rPrChange w:id="5568" w:author="user" w:date="2014-05-25T12:30:00Z">
            <w:rPr/>
          </w:rPrChange>
        </w:rPr>
        <w:t xml:space="preserve"> </w:t>
      </w:r>
      <w:del w:id="5569" w:author="user" w:date="2014-05-26T00:07:00Z">
        <w:r w:rsidRPr="009B063D" w:rsidDel="00E060A2">
          <w:rPr>
            <w:sz w:val="28"/>
            <w:szCs w:val="28"/>
            <w:rPrChange w:id="5570" w:author="user" w:date="2014-05-25T12:30:00Z">
              <w:rPr/>
            </w:rPrChange>
          </w:rPr>
          <w:delText xml:space="preserve">test </w:delText>
        </w:r>
      </w:del>
      <w:ins w:id="5571" w:author="user" w:date="2014-05-26T00:07:00Z">
        <w:r w:rsidR="00E060A2">
          <w:rPr>
            <w:rFonts w:hint="eastAsia"/>
            <w:sz w:val="28"/>
            <w:szCs w:val="28"/>
          </w:rPr>
          <w:t>T</w:t>
        </w:r>
        <w:r w:rsidR="00E060A2" w:rsidRPr="009B063D">
          <w:rPr>
            <w:sz w:val="28"/>
            <w:szCs w:val="28"/>
            <w:rPrChange w:id="5572" w:author="user" w:date="2014-05-25T12:30:00Z">
              <w:rPr/>
            </w:rPrChange>
          </w:rPr>
          <w:t xml:space="preserve">est </w:t>
        </w:r>
      </w:ins>
      <w:r w:rsidRPr="009B063D">
        <w:rPr>
          <w:sz w:val="28"/>
          <w:szCs w:val="28"/>
          <w:rPrChange w:id="5573" w:author="user" w:date="2014-05-25T12:30:00Z">
            <w:rPr/>
          </w:rPrChange>
        </w:rPr>
        <w:t>subjects with</w:t>
      </w:r>
      <w:del w:id="5574" w:author="user" w:date="2014-05-26T00:07:00Z">
        <w:r w:rsidRPr="009B063D" w:rsidDel="00E060A2">
          <w:rPr>
            <w:sz w:val="28"/>
            <w:szCs w:val="28"/>
            <w:rPrChange w:id="5575" w:author="user" w:date="2014-05-25T12:30:00Z">
              <w:rPr/>
            </w:rPrChange>
          </w:rPr>
          <w:delText xml:space="preserve"> no</w:delText>
        </w:r>
      </w:del>
      <w:ins w:id="5576" w:author="user" w:date="2014-05-26T00:07:00Z">
        <w:r w:rsidR="00E060A2">
          <w:rPr>
            <w:rFonts w:hint="eastAsia"/>
            <w:sz w:val="28"/>
            <w:szCs w:val="28"/>
          </w:rPr>
          <w:t>out</w:t>
        </w:r>
      </w:ins>
      <w:r w:rsidRPr="009B063D">
        <w:rPr>
          <w:sz w:val="28"/>
          <w:szCs w:val="28"/>
          <w:rPrChange w:id="5577" w:author="user" w:date="2014-05-25T12:30:00Z">
            <w:rPr/>
          </w:rPrChange>
        </w:rPr>
        <w:t xml:space="preserve"> music background </w:t>
      </w:r>
      <w:del w:id="5578" w:author="user" w:date="2014-05-26T00:08:00Z">
        <w:r w:rsidRPr="009B063D" w:rsidDel="00E060A2">
          <w:rPr>
            <w:sz w:val="28"/>
            <w:szCs w:val="28"/>
            <w:rPrChange w:id="5579" w:author="user" w:date="2014-05-25T12:30:00Z">
              <w:rPr/>
            </w:rPrChange>
          </w:rPr>
          <w:delText xml:space="preserve">are giving equal ratings </w:delText>
        </w:r>
      </w:del>
      <w:ins w:id="5580" w:author="user" w:date="2014-05-26T00:08:00Z">
        <w:r w:rsidR="00E060A2">
          <w:rPr>
            <w:rFonts w:hint="eastAsia"/>
            <w:sz w:val="28"/>
            <w:szCs w:val="28"/>
          </w:rPr>
          <w:t xml:space="preserve">rated equal (with statistical significance) </w:t>
        </w:r>
      </w:ins>
      <w:r w:rsidRPr="009B063D">
        <w:rPr>
          <w:sz w:val="28"/>
          <w:szCs w:val="28"/>
          <w:rPrChange w:id="5581" w:author="user" w:date="2014-05-25T12:30:00Z">
            <w:rPr/>
          </w:rPrChange>
        </w:rPr>
        <w:t>to the generated performance</w:t>
      </w:r>
      <w:ins w:id="5582" w:author="user" w:date="2014-05-26T00:09:00Z">
        <w:r w:rsidR="00E060A2">
          <w:rPr>
            <w:rFonts w:hint="eastAsia"/>
            <w:sz w:val="28"/>
            <w:szCs w:val="28"/>
          </w:rPr>
          <w:t>s</w:t>
        </w:r>
      </w:ins>
      <w:r w:rsidRPr="009B063D">
        <w:rPr>
          <w:sz w:val="28"/>
          <w:szCs w:val="28"/>
          <w:rPrChange w:id="5583" w:author="user" w:date="2014-05-25T12:30:00Z">
            <w:rPr/>
          </w:rPrChange>
        </w:rPr>
        <w:t xml:space="preserve"> and human recordings</w:t>
      </w:r>
      <w:del w:id="5584" w:author="user" w:date="2014-05-26T00:09:00Z">
        <w:r w:rsidRPr="009B063D" w:rsidDel="00E060A2">
          <w:rPr>
            <w:sz w:val="28"/>
            <w:szCs w:val="28"/>
            <w:rPrChange w:id="5585" w:author="user" w:date="2014-05-25T12:30:00Z">
              <w:rPr/>
            </w:rPrChange>
          </w:rPr>
          <w:delText xml:space="preserve">, </w:delText>
        </w:r>
      </w:del>
      <w:ins w:id="5586" w:author="user" w:date="2014-05-26T00:09:00Z">
        <w:r w:rsidR="00E060A2">
          <w:rPr>
            <w:rFonts w:hint="eastAsia"/>
            <w:sz w:val="28"/>
            <w:szCs w:val="28"/>
          </w:rPr>
          <w:t>.</w:t>
        </w:r>
        <w:r w:rsidR="00E060A2" w:rsidRPr="009B063D">
          <w:rPr>
            <w:sz w:val="28"/>
            <w:szCs w:val="28"/>
            <w:rPrChange w:id="5587" w:author="user" w:date="2014-05-25T12:30:00Z">
              <w:rPr/>
            </w:rPrChange>
          </w:rPr>
          <w:t xml:space="preserve"> </w:t>
        </w:r>
      </w:ins>
      <w:del w:id="5588" w:author="user" w:date="2014-05-26T00:09:00Z">
        <w:r w:rsidRPr="009B063D" w:rsidDel="00E060A2">
          <w:rPr>
            <w:sz w:val="28"/>
            <w:szCs w:val="28"/>
            <w:rPrChange w:id="5589" w:author="user" w:date="2014-05-25T12:30:00Z">
              <w:rPr/>
            </w:rPrChange>
          </w:rPr>
          <w:delText xml:space="preserve">which </w:delText>
        </w:r>
      </w:del>
      <w:ins w:id="5590" w:author="user" w:date="2014-05-26T00:09:00Z">
        <w:r w:rsidR="00E060A2">
          <w:rPr>
            <w:rFonts w:hint="eastAsia"/>
            <w:sz w:val="28"/>
            <w:szCs w:val="28"/>
          </w:rPr>
          <w:t>This can be explained as that</w:t>
        </w:r>
        <w:r w:rsidR="00E060A2" w:rsidRPr="009B063D">
          <w:rPr>
            <w:sz w:val="28"/>
            <w:szCs w:val="28"/>
            <w:rPrChange w:id="5591" w:author="user" w:date="2014-05-25T12:30:00Z">
              <w:rPr/>
            </w:rPrChange>
          </w:rPr>
          <w:t xml:space="preserve"> </w:t>
        </w:r>
      </w:ins>
      <w:del w:id="5592" w:author="user" w:date="2014-05-26T00:09:00Z">
        <w:r w:rsidRPr="009B063D" w:rsidDel="00E060A2">
          <w:rPr>
            <w:sz w:val="28"/>
            <w:szCs w:val="28"/>
            <w:rPrChange w:id="5593" w:author="user" w:date="2014-05-25T12:30:00Z">
              <w:rPr/>
            </w:rPrChange>
          </w:rPr>
          <w:delText xml:space="preserve">means </w:delText>
        </w:r>
      </w:del>
      <w:r w:rsidRPr="009B063D">
        <w:rPr>
          <w:sz w:val="28"/>
          <w:szCs w:val="28"/>
          <w:rPrChange w:id="5594" w:author="user" w:date="2014-05-25T12:30:00Z">
            <w:rPr/>
          </w:rPrChange>
        </w:rPr>
        <w:t>our system has the same expressive power as human</w:t>
      </w:r>
      <w:ins w:id="5595" w:author="user" w:date="2014-05-26T00:09:00Z">
        <w:r w:rsidR="00E060A2">
          <w:rPr>
            <w:rFonts w:hint="eastAsia"/>
            <w:sz w:val="28"/>
            <w:szCs w:val="28"/>
          </w:rPr>
          <w:t xml:space="preserve"> has for </w:t>
        </w:r>
      </w:ins>
      <w:ins w:id="5596" w:author="user" w:date="2014-05-26T00:11:00Z">
        <w:r w:rsidR="00E060A2">
          <w:rPr>
            <w:rFonts w:hint="eastAsia"/>
            <w:sz w:val="28"/>
            <w:szCs w:val="28"/>
          </w:rPr>
          <w:t xml:space="preserve">general listeners who has </w:t>
        </w:r>
      </w:ins>
      <w:ins w:id="5597" w:author="user" w:date="2014-05-26T00:09:00Z">
        <w:r w:rsidR="00E060A2">
          <w:rPr>
            <w:rFonts w:hint="eastAsia"/>
            <w:sz w:val="28"/>
            <w:szCs w:val="28"/>
          </w:rPr>
          <w:t>no</w:t>
        </w:r>
      </w:ins>
      <w:ins w:id="5598" w:author="user" w:date="2014-05-26T00:11:00Z">
        <w:r w:rsidR="00E060A2">
          <w:rPr>
            <w:rFonts w:hint="eastAsia"/>
            <w:sz w:val="28"/>
            <w:szCs w:val="28"/>
          </w:rPr>
          <w:t xml:space="preserve"> </w:t>
        </w:r>
      </w:ins>
      <w:ins w:id="5599" w:author="user" w:date="2014-05-26T00:09:00Z">
        <w:r w:rsidR="00E060A2">
          <w:rPr>
            <w:rFonts w:hint="eastAsia"/>
            <w:sz w:val="28"/>
            <w:szCs w:val="28"/>
          </w:rPr>
          <w:t>music</w:t>
        </w:r>
      </w:ins>
      <w:ins w:id="5600" w:author="user" w:date="2014-05-26T00:11:00Z">
        <w:r w:rsidR="00E060A2">
          <w:rPr>
            <w:rFonts w:hint="eastAsia"/>
            <w:sz w:val="28"/>
            <w:szCs w:val="28"/>
          </w:rPr>
          <w:t xml:space="preserve"> </w:t>
        </w:r>
      </w:ins>
      <w:ins w:id="5601" w:author="user" w:date="2014-05-26T00:09:00Z">
        <w:r w:rsidR="00E060A2">
          <w:rPr>
            <w:rFonts w:hint="eastAsia"/>
            <w:sz w:val="28"/>
            <w:szCs w:val="28"/>
          </w:rPr>
          <w:t>background</w:t>
        </w:r>
        <w:proofErr w:type="gramStart"/>
        <w:r w:rsidR="00E060A2">
          <w:rPr>
            <w:rFonts w:hint="eastAsia"/>
            <w:sz w:val="28"/>
            <w:szCs w:val="28"/>
          </w:rPr>
          <w:t>.</w:t>
        </w:r>
      </w:ins>
      <w:r w:rsidRPr="009B063D">
        <w:rPr>
          <w:sz w:val="28"/>
          <w:szCs w:val="28"/>
          <w:rPrChange w:id="5602" w:author="user" w:date="2014-05-25T12:30:00Z">
            <w:rPr/>
          </w:rPrChange>
        </w:rPr>
        <w:t>.</w:t>
      </w:r>
      <w:proofErr w:type="gramEnd"/>
    </w:p>
    <w:p w:rsidR="00640F9D" w:rsidRPr="009B063D" w:rsidRDefault="00640F9D" w:rsidP="00640F9D">
      <w:pPr>
        <w:pStyle w:val="PreformattedText"/>
        <w:rPr>
          <w:sz w:val="28"/>
          <w:szCs w:val="28"/>
          <w:rPrChange w:id="5603" w:author="user" w:date="2014-05-25T12:30:00Z">
            <w:rPr/>
          </w:rPrChange>
        </w:rPr>
      </w:pPr>
    </w:p>
    <w:p w:rsidR="00640F9D" w:rsidRPr="009B063D" w:rsidRDefault="00640F9D" w:rsidP="00640F9D">
      <w:pPr>
        <w:pStyle w:val="PreformattedText"/>
        <w:rPr>
          <w:sz w:val="28"/>
          <w:szCs w:val="28"/>
          <w:rPrChange w:id="5604" w:author="user" w:date="2014-05-25T12:30:00Z">
            <w:rPr/>
          </w:rPrChange>
        </w:rPr>
      </w:pPr>
      <w:r w:rsidRPr="009B063D">
        <w:rPr>
          <w:sz w:val="28"/>
          <w:szCs w:val="28"/>
          <w:rPrChange w:id="5605" w:author="user" w:date="2014-05-25T12:30:00Z">
            <w:rPr/>
          </w:rPrChange>
        </w:rPr>
        <w:t xml:space="preserve">There </w:t>
      </w:r>
      <w:proofErr w:type="gramStart"/>
      <w:r w:rsidRPr="009B063D">
        <w:rPr>
          <w:sz w:val="28"/>
          <w:szCs w:val="28"/>
          <w:rPrChange w:id="5606" w:author="user" w:date="2014-05-25T12:30:00Z">
            <w:rPr/>
          </w:rPrChange>
        </w:rPr>
        <w:t>are</w:t>
      </w:r>
      <w:proofErr w:type="gramEnd"/>
      <w:r w:rsidRPr="009B063D">
        <w:rPr>
          <w:sz w:val="28"/>
          <w:szCs w:val="28"/>
          <w:rPrChange w:id="5607" w:author="user" w:date="2014-05-25T12:30:00Z">
            <w:rPr/>
          </w:rPrChange>
        </w:rPr>
        <w:t xml:space="preserve"> </w:t>
      </w:r>
      <w:del w:id="5608" w:author="user" w:date="2014-05-26T00:11:00Z">
        <w:r w:rsidRPr="009B063D" w:rsidDel="00E060A2">
          <w:rPr>
            <w:sz w:val="28"/>
            <w:szCs w:val="28"/>
            <w:rPrChange w:id="5609" w:author="user" w:date="2014-05-25T12:30:00Z">
              <w:rPr/>
            </w:rPrChange>
          </w:rPr>
          <w:delText xml:space="preserve">many </w:delText>
        </w:r>
      </w:del>
      <w:ins w:id="5610" w:author="user" w:date="2014-05-26T00:12:00Z">
        <w:r w:rsidR="00E060A2">
          <w:rPr>
            <w:rFonts w:hint="eastAsia"/>
            <w:sz w:val="28"/>
            <w:szCs w:val="28"/>
          </w:rPr>
          <w:t xml:space="preserve">still </w:t>
        </w:r>
      </w:ins>
      <w:ins w:id="5611" w:author="user" w:date="2014-05-26T00:11:00Z">
        <w:r w:rsidR="00E060A2">
          <w:rPr>
            <w:rFonts w:hint="eastAsia"/>
            <w:sz w:val="28"/>
            <w:szCs w:val="28"/>
          </w:rPr>
          <w:t>much</w:t>
        </w:r>
        <w:r w:rsidR="00E060A2" w:rsidRPr="009B063D">
          <w:rPr>
            <w:sz w:val="28"/>
            <w:szCs w:val="28"/>
            <w:rPrChange w:id="5612" w:author="user" w:date="2014-05-25T12:30:00Z">
              <w:rPr/>
            </w:rPrChange>
          </w:rPr>
          <w:t xml:space="preserve"> </w:t>
        </w:r>
      </w:ins>
      <w:r w:rsidRPr="009B063D">
        <w:rPr>
          <w:sz w:val="28"/>
          <w:szCs w:val="28"/>
          <w:rPrChange w:id="5613" w:author="user" w:date="2014-05-25T12:30:00Z">
            <w:rPr/>
          </w:rPrChange>
        </w:rPr>
        <w:t xml:space="preserve">room for improvement. Structural expressions such as phrasing, contrast between sections, or even contrast between movements can be </w:t>
      </w:r>
      <w:r w:rsidRPr="009B063D">
        <w:rPr>
          <w:sz w:val="28"/>
          <w:szCs w:val="28"/>
          <w:rPrChange w:id="5614" w:author="user" w:date="2014-05-25T12:30:00Z">
            <w:rPr/>
          </w:rPrChange>
        </w:rPr>
        <w:lastRenderedPageBreak/>
        <w:t xml:space="preserve">added, which requires automatic structural analysis. Other information like text notations, harmonic analysis and other musicological analysis can be added to the learning process. Supporting homophonic or polyphonic music is also important for the system to be useful. Sub-note expressions like physical model synthesizer or envelope shaping can also be applied to generate performances for specific musical instruments. It's also crucial to test the system on more samples of different genre or music style. We also believe that combining rule-based model and machine-learning model may be a possible direction for computer expressive music performance research. With rules serving as a high level guideline for structural expression, the machine-learning model can focus </w:t>
      </w:r>
      <w:ins w:id="5615" w:author="user" w:date="2014-05-26T00:13:00Z">
        <w:r w:rsidR="00E060A2">
          <w:rPr>
            <w:rFonts w:hint="eastAsia"/>
            <w:sz w:val="28"/>
            <w:szCs w:val="28"/>
          </w:rPr>
          <w:t xml:space="preserve">more </w:t>
        </w:r>
      </w:ins>
      <w:r w:rsidRPr="009B063D">
        <w:rPr>
          <w:sz w:val="28"/>
          <w:szCs w:val="28"/>
          <w:rPrChange w:id="5616" w:author="user" w:date="2014-05-25T12:30:00Z">
            <w:rPr/>
          </w:rPrChange>
        </w:rPr>
        <w:t>on note or sub-note level expression</w:t>
      </w:r>
      <w:ins w:id="5617" w:author="user" w:date="2014-05-26T00:13:00Z">
        <w:r w:rsidR="00E060A2">
          <w:rPr>
            <w:rFonts w:hint="eastAsia"/>
            <w:sz w:val="28"/>
            <w:szCs w:val="28"/>
          </w:rPr>
          <w:t xml:space="preserve">s, </w:t>
        </w:r>
        <w:proofErr w:type="spellStart"/>
        <w:r w:rsidR="00E060A2">
          <w:rPr>
            <w:rFonts w:hint="eastAsia"/>
            <w:sz w:val="28"/>
            <w:szCs w:val="28"/>
          </w:rPr>
          <w:t>and</w:t>
        </w:r>
      </w:ins>
      <w:del w:id="5618" w:author="user" w:date="2014-05-26T00:13:00Z">
        <w:r w:rsidRPr="009B063D" w:rsidDel="00E060A2">
          <w:rPr>
            <w:sz w:val="28"/>
            <w:szCs w:val="28"/>
            <w:rPrChange w:id="5619" w:author="user" w:date="2014-05-25T12:30:00Z">
              <w:rPr/>
            </w:rPrChange>
          </w:rPr>
          <w:delText>.</w:delText>
        </w:r>
      </w:del>
      <w:ins w:id="5620" w:author="user" w:date="2014-05-26T00:14:00Z">
        <w:r w:rsidR="00E060A2">
          <w:rPr>
            <w:rFonts w:hint="eastAsia"/>
            <w:sz w:val="28"/>
            <w:szCs w:val="28"/>
          </w:rPr>
          <w:t>user</w:t>
        </w:r>
      </w:ins>
      <w:del w:id="5621" w:author="user" w:date="2014-05-26T00:13:00Z">
        <w:r w:rsidRPr="009B063D" w:rsidDel="00E060A2">
          <w:rPr>
            <w:sz w:val="28"/>
            <w:szCs w:val="28"/>
            <w:rPrChange w:id="5622" w:author="user" w:date="2014-05-25T12:30:00Z">
              <w:rPr/>
            </w:rPrChange>
          </w:rPr>
          <w:delText xml:space="preserve"> User </w:delText>
        </w:r>
      </w:del>
      <w:ins w:id="5623" w:author="user" w:date="2014-05-26T00:13:00Z">
        <w:r w:rsidR="00E060A2" w:rsidRPr="009B063D">
          <w:rPr>
            <w:sz w:val="28"/>
            <w:szCs w:val="28"/>
            <w:rPrChange w:id="5624" w:author="user" w:date="2014-05-25T12:30:00Z">
              <w:rPr/>
            </w:rPrChange>
          </w:rPr>
          <w:t>ser</w:t>
        </w:r>
        <w:proofErr w:type="spellEnd"/>
        <w:r w:rsidR="00E060A2" w:rsidRPr="009B063D">
          <w:rPr>
            <w:sz w:val="28"/>
            <w:szCs w:val="28"/>
            <w:rPrChange w:id="5625" w:author="user" w:date="2014-05-25T12:30:00Z">
              <w:rPr/>
            </w:rPrChange>
          </w:rPr>
          <w:t xml:space="preserve"> </w:t>
        </w:r>
      </w:ins>
      <w:r w:rsidRPr="009B063D">
        <w:rPr>
          <w:sz w:val="28"/>
          <w:szCs w:val="28"/>
          <w:rPrChange w:id="5626" w:author="user" w:date="2014-05-25T12:30:00Z">
            <w:rPr/>
          </w:rPrChange>
        </w:rPr>
        <w:t>can gain more control by tweaking the rules</w:t>
      </w:r>
      <w:ins w:id="5627" w:author="user" w:date="2014-05-26T00:14:00Z">
        <w:r w:rsidR="00756AF3">
          <w:rPr>
            <w:rFonts w:hint="eastAsia"/>
            <w:sz w:val="28"/>
            <w:szCs w:val="28"/>
          </w:rPr>
          <w:t xml:space="preserve"> to interpret a piece of music in her/his style.</w:t>
        </w:r>
      </w:ins>
      <w:bookmarkStart w:id="5628" w:name="_GoBack"/>
      <w:bookmarkEnd w:id="5628"/>
      <w:r w:rsidRPr="009B063D">
        <w:rPr>
          <w:sz w:val="28"/>
          <w:szCs w:val="28"/>
          <w:rPrChange w:id="5629" w:author="user" w:date="2014-05-25T12:30:00Z">
            <w:rPr/>
          </w:rPrChange>
        </w:rPr>
        <w:t>.</w:t>
      </w:r>
    </w:p>
    <w:p w:rsidR="00640F9D" w:rsidRPr="009B063D" w:rsidRDefault="00640F9D" w:rsidP="00640F9D">
      <w:pPr>
        <w:pStyle w:val="PreformattedText"/>
        <w:rPr>
          <w:sz w:val="28"/>
          <w:szCs w:val="28"/>
          <w:rPrChange w:id="5630" w:author="user" w:date="2014-05-25T12:30:00Z">
            <w:rPr/>
          </w:rPrChange>
        </w:rPr>
      </w:pPr>
    </w:p>
    <w:p w:rsidR="00640F9D" w:rsidRPr="009B063D" w:rsidRDefault="00640F9D" w:rsidP="00640F9D">
      <w:pPr>
        <w:pStyle w:val="PreformattedText"/>
        <w:rPr>
          <w:sz w:val="28"/>
          <w:szCs w:val="28"/>
          <w:rPrChange w:id="5631" w:author="user" w:date="2014-05-25T12:30:00Z">
            <w:rPr/>
          </w:rPrChange>
        </w:rPr>
      </w:pPr>
    </w:p>
    <w:p w:rsidR="00C5001F" w:rsidRPr="009B063D" w:rsidRDefault="00C5001F">
      <w:pPr>
        <w:rPr>
          <w:sz w:val="28"/>
          <w:szCs w:val="28"/>
          <w:rPrChange w:id="5632" w:author="user" w:date="2014-05-25T12:30:00Z">
            <w:rPr/>
          </w:rPrChange>
        </w:rPr>
      </w:pPr>
    </w:p>
    <w:sectPr w:rsidR="00C5001F" w:rsidRPr="009B063D" w:rsidSect="005D3611">
      <w:footnotePr>
        <w:pos w:val="beneathText"/>
      </w:footnotePr>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user" w:date="2014-05-25T12:07:00Z" w:initials="u">
    <w:p w:rsidR="00C465F5" w:rsidRDefault="00C465F5">
      <w:pPr>
        <w:pStyle w:val="a4"/>
      </w:pPr>
      <w:r>
        <w:rPr>
          <w:rStyle w:val="a3"/>
        </w:rPr>
        <w:annotationRef/>
      </w:r>
      <w:r>
        <w:rPr>
          <w:rFonts w:hint="eastAsia"/>
        </w:rPr>
        <w:t>不懂</w:t>
      </w:r>
      <w:r>
        <w:rPr>
          <w:rFonts w:hint="eastAsia"/>
        </w:rPr>
        <w:t>middle age</w:t>
      </w:r>
      <w:r>
        <w:rPr>
          <w:rFonts w:hint="eastAsia"/>
        </w:rPr>
        <w:t>是甚麼意思</w:t>
      </w:r>
      <w:r>
        <w:rPr>
          <w:rFonts w:hint="eastAsia"/>
        </w:rPr>
        <w:t xml:space="preserve">. </w:t>
      </w:r>
      <w:r>
        <w:rPr>
          <w:rFonts w:hint="eastAsia"/>
        </w:rPr>
        <w:t>是</w:t>
      </w:r>
      <w:proofErr w:type="gramStart"/>
      <w:r>
        <w:t>”</w:t>
      </w:r>
      <w:proofErr w:type="gramEnd"/>
      <w:r>
        <w:rPr>
          <w:rFonts w:hint="eastAsia"/>
        </w:rPr>
        <w:t>中年</w:t>
      </w:r>
      <w:proofErr w:type="gramStart"/>
      <w:r>
        <w:t>”</w:t>
      </w:r>
      <w:proofErr w:type="gramEnd"/>
      <w:r>
        <w:rPr>
          <w:rFonts w:hint="eastAsia"/>
        </w:rPr>
        <w:t>嗎</w:t>
      </w:r>
      <w:r>
        <w:rPr>
          <w:rFonts w:hint="eastAsia"/>
        </w:rPr>
        <w:t>?</w:t>
      </w:r>
    </w:p>
  </w:comment>
  <w:comment w:id="2925" w:author="user" w:date="2014-05-25T21:21:00Z" w:initials="u">
    <w:p w:rsidR="00FE3186" w:rsidRDefault="00FE3186">
      <w:pPr>
        <w:pStyle w:val="a4"/>
      </w:pPr>
      <w:r>
        <w:rPr>
          <w:rStyle w:val="a3"/>
        </w:rPr>
        <w:annotationRef/>
      </w:r>
      <w:r>
        <w:rPr>
          <w:rFonts w:hint="eastAsia"/>
        </w:rPr>
        <w:t>看不懂</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bordersDoNotSurroundHeader/>
  <w:bordersDoNotSurroundFooter/>
  <w:proofState w:spelling="clean" w:grammar="clean"/>
  <w:trackRevisions/>
  <w:defaultTabStop w:val="480"/>
  <w:displayHorizontalDrawingGridEvery w:val="0"/>
  <w:displayVerticalDrawingGridEvery w:val="2"/>
  <w:characterSpacingControl w:val="compressPunctuation"/>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9D"/>
    <w:rsid w:val="0003106E"/>
    <w:rsid w:val="000424EB"/>
    <w:rsid w:val="00050700"/>
    <w:rsid w:val="000C45B4"/>
    <w:rsid w:val="00124732"/>
    <w:rsid w:val="00127B1B"/>
    <w:rsid w:val="00182D98"/>
    <w:rsid w:val="002851D9"/>
    <w:rsid w:val="003741E7"/>
    <w:rsid w:val="003A6256"/>
    <w:rsid w:val="003C5D65"/>
    <w:rsid w:val="003D4541"/>
    <w:rsid w:val="00424039"/>
    <w:rsid w:val="00455899"/>
    <w:rsid w:val="00475DBA"/>
    <w:rsid w:val="00486425"/>
    <w:rsid w:val="004951C3"/>
    <w:rsid w:val="00495F9C"/>
    <w:rsid w:val="004E7ED5"/>
    <w:rsid w:val="005102C7"/>
    <w:rsid w:val="00520590"/>
    <w:rsid w:val="00586943"/>
    <w:rsid w:val="005A2759"/>
    <w:rsid w:val="005D3611"/>
    <w:rsid w:val="00640F9D"/>
    <w:rsid w:val="006B4431"/>
    <w:rsid w:val="00756AF3"/>
    <w:rsid w:val="007859A0"/>
    <w:rsid w:val="009B063D"/>
    <w:rsid w:val="009D6356"/>
    <w:rsid w:val="00A10D09"/>
    <w:rsid w:val="00AE0E15"/>
    <w:rsid w:val="00B13677"/>
    <w:rsid w:val="00BB03E4"/>
    <w:rsid w:val="00BE23C1"/>
    <w:rsid w:val="00C465F5"/>
    <w:rsid w:val="00C5001F"/>
    <w:rsid w:val="00C60E33"/>
    <w:rsid w:val="00C66361"/>
    <w:rsid w:val="00CE2BEF"/>
    <w:rsid w:val="00D14FED"/>
    <w:rsid w:val="00DC7BBB"/>
    <w:rsid w:val="00E060A2"/>
    <w:rsid w:val="00E46F38"/>
    <w:rsid w:val="00E63839"/>
    <w:rsid w:val="00EB5F0E"/>
    <w:rsid w:val="00F0468E"/>
    <w:rsid w:val="00F52A35"/>
    <w:rsid w:val="00F62961"/>
    <w:rsid w:val="00FE31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640F9D"/>
    <w:pPr>
      <w:suppressAutoHyphens/>
      <w:overflowPunct w:val="0"/>
      <w:autoSpaceDE w:val="0"/>
      <w:autoSpaceDN w:val="0"/>
      <w:adjustRightInd w:val="0"/>
      <w:textAlignment w:val="baseline"/>
    </w:pPr>
    <w:rPr>
      <w:rFonts w:ascii="??????" w:eastAsia="新細明體" w:hAnsi="??????" w:cs="Times New Roman"/>
      <w:kern w:val="0"/>
      <w:sz w:val="20"/>
      <w:szCs w:val="20"/>
    </w:rPr>
  </w:style>
  <w:style w:type="character" w:styleId="a3">
    <w:name w:val="annotation reference"/>
    <w:basedOn w:val="a0"/>
    <w:uiPriority w:val="99"/>
    <w:semiHidden/>
    <w:unhideWhenUsed/>
    <w:rsid w:val="00424039"/>
    <w:rPr>
      <w:sz w:val="18"/>
      <w:szCs w:val="18"/>
    </w:rPr>
  </w:style>
  <w:style w:type="paragraph" w:styleId="a4">
    <w:name w:val="annotation text"/>
    <w:basedOn w:val="a"/>
    <w:link w:val="a5"/>
    <w:uiPriority w:val="99"/>
    <w:semiHidden/>
    <w:unhideWhenUsed/>
    <w:rsid w:val="00424039"/>
  </w:style>
  <w:style w:type="character" w:customStyle="1" w:styleId="a5">
    <w:name w:val="註解文字 字元"/>
    <w:basedOn w:val="a0"/>
    <w:link w:val="a4"/>
    <w:uiPriority w:val="99"/>
    <w:semiHidden/>
    <w:rsid w:val="00424039"/>
  </w:style>
  <w:style w:type="paragraph" w:styleId="a6">
    <w:name w:val="annotation subject"/>
    <w:basedOn w:val="a4"/>
    <w:next w:val="a4"/>
    <w:link w:val="a7"/>
    <w:uiPriority w:val="99"/>
    <w:semiHidden/>
    <w:unhideWhenUsed/>
    <w:rsid w:val="00424039"/>
    <w:rPr>
      <w:b/>
      <w:bCs/>
    </w:rPr>
  </w:style>
  <w:style w:type="character" w:customStyle="1" w:styleId="a7">
    <w:name w:val="註解主旨 字元"/>
    <w:basedOn w:val="a5"/>
    <w:link w:val="a6"/>
    <w:uiPriority w:val="99"/>
    <w:semiHidden/>
    <w:rsid w:val="00424039"/>
    <w:rPr>
      <w:b/>
      <w:bCs/>
    </w:rPr>
  </w:style>
  <w:style w:type="paragraph" w:styleId="a8">
    <w:name w:val="Balloon Text"/>
    <w:basedOn w:val="a"/>
    <w:link w:val="a9"/>
    <w:uiPriority w:val="99"/>
    <w:semiHidden/>
    <w:unhideWhenUsed/>
    <w:rsid w:val="0042403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2403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640F9D"/>
    <w:pPr>
      <w:suppressAutoHyphens/>
      <w:overflowPunct w:val="0"/>
      <w:autoSpaceDE w:val="0"/>
      <w:autoSpaceDN w:val="0"/>
      <w:adjustRightInd w:val="0"/>
      <w:textAlignment w:val="baseline"/>
    </w:pPr>
    <w:rPr>
      <w:rFonts w:ascii="??????" w:eastAsia="新細明體" w:hAnsi="??????" w:cs="Times New Roman"/>
      <w:kern w:val="0"/>
      <w:sz w:val="20"/>
      <w:szCs w:val="20"/>
    </w:rPr>
  </w:style>
  <w:style w:type="character" w:styleId="a3">
    <w:name w:val="annotation reference"/>
    <w:basedOn w:val="a0"/>
    <w:uiPriority w:val="99"/>
    <w:semiHidden/>
    <w:unhideWhenUsed/>
    <w:rsid w:val="00424039"/>
    <w:rPr>
      <w:sz w:val="18"/>
      <w:szCs w:val="18"/>
    </w:rPr>
  </w:style>
  <w:style w:type="paragraph" w:styleId="a4">
    <w:name w:val="annotation text"/>
    <w:basedOn w:val="a"/>
    <w:link w:val="a5"/>
    <w:uiPriority w:val="99"/>
    <w:semiHidden/>
    <w:unhideWhenUsed/>
    <w:rsid w:val="00424039"/>
  </w:style>
  <w:style w:type="character" w:customStyle="1" w:styleId="a5">
    <w:name w:val="註解文字 字元"/>
    <w:basedOn w:val="a0"/>
    <w:link w:val="a4"/>
    <w:uiPriority w:val="99"/>
    <w:semiHidden/>
    <w:rsid w:val="00424039"/>
  </w:style>
  <w:style w:type="paragraph" w:styleId="a6">
    <w:name w:val="annotation subject"/>
    <w:basedOn w:val="a4"/>
    <w:next w:val="a4"/>
    <w:link w:val="a7"/>
    <w:uiPriority w:val="99"/>
    <w:semiHidden/>
    <w:unhideWhenUsed/>
    <w:rsid w:val="00424039"/>
    <w:rPr>
      <w:b/>
      <w:bCs/>
    </w:rPr>
  </w:style>
  <w:style w:type="character" w:customStyle="1" w:styleId="a7">
    <w:name w:val="註解主旨 字元"/>
    <w:basedOn w:val="a5"/>
    <w:link w:val="a6"/>
    <w:uiPriority w:val="99"/>
    <w:semiHidden/>
    <w:rsid w:val="00424039"/>
    <w:rPr>
      <w:b/>
      <w:bCs/>
    </w:rPr>
  </w:style>
  <w:style w:type="paragraph" w:styleId="a8">
    <w:name w:val="Balloon Text"/>
    <w:basedOn w:val="a"/>
    <w:link w:val="a9"/>
    <w:uiPriority w:val="99"/>
    <w:semiHidden/>
    <w:unhideWhenUsed/>
    <w:rsid w:val="0042403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2403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68DB7-9B59-4128-B7AD-463F300C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41</Pages>
  <Words>14067</Words>
  <Characters>80187</Characters>
  <Application>Microsoft Office Word</Application>
  <DocSecurity>0</DocSecurity>
  <Lines>668</Lines>
  <Paragraphs>188</Paragraphs>
  <ScaleCrop>false</ScaleCrop>
  <Company/>
  <LinksUpToDate>false</LinksUpToDate>
  <CharactersWithSpaces>94066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2014-05-25T04:02:00Z</dcterms:created>
  <dcterms:modified xsi:type="dcterms:W3CDTF">2014-05-25T16:15:00Z</dcterms:modified>
</cp:coreProperties>
</file>